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57BAD" w14:textId="77777777" w:rsidR="00A13EEE" w:rsidRPr="00ED38CA" w:rsidRDefault="00A13EEE" w:rsidP="00A13EEE">
      <w:pPr>
        <w:pStyle w:val="Title"/>
        <w:jc w:val="center"/>
        <w:rPr>
          <w:rFonts w:ascii="Calibri" w:hAnsi="Calibri" w:cs="Arial"/>
          <w:sz w:val="22"/>
          <w:szCs w:val="22"/>
        </w:rPr>
      </w:pPr>
    </w:p>
    <w:p w14:paraId="3D06819A" w14:textId="77777777" w:rsidR="00A13EEE" w:rsidRPr="00ED38CA" w:rsidRDefault="00A13EEE" w:rsidP="00A13EEE">
      <w:pPr>
        <w:rPr>
          <w:rFonts w:cs="Arial"/>
          <w:b/>
          <w:sz w:val="22"/>
          <w:szCs w:val="22"/>
        </w:rPr>
      </w:pPr>
    </w:p>
    <w:p w14:paraId="3DA6BE0C" w14:textId="77777777" w:rsidR="00A13EEE" w:rsidRDefault="00A13EEE" w:rsidP="00A13EEE">
      <w:pPr>
        <w:tabs>
          <w:tab w:val="left" w:pos="180"/>
          <w:tab w:val="right" w:pos="9180"/>
        </w:tabs>
        <w:rPr>
          <w:rFonts w:cs="Arial"/>
          <w:b/>
          <w:bCs/>
          <w:sz w:val="22"/>
          <w:szCs w:val="22"/>
        </w:rPr>
      </w:pPr>
      <w:r>
        <w:rPr>
          <w:rFonts w:cs="Arial"/>
          <w:b/>
          <w:bCs/>
          <w:sz w:val="22"/>
          <w:szCs w:val="22"/>
        </w:rPr>
        <w:tab/>
      </w:r>
    </w:p>
    <w:p w14:paraId="40D5A8AD" w14:textId="77777777" w:rsidR="00A13EEE" w:rsidRDefault="00A13EEE" w:rsidP="00A13EEE">
      <w:pPr>
        <w:tabs>
          <w:tab w:val="left" w:pos="180"/>
          <w:tab w:val="right" w:pos="9180"/>
        </w:tabs>
        <w:rPr>
          <w:rFonts w:cs="Arial"/>
          <w:b/>
          <w:bCs/>
          <w:sz w:val="22"/>
          <w:szCs w:val="22"/>
        </w:rPr>
      </w:pPr>
    </w:p>
    <w:p w14:paraId="5FB4D847" w14:textId="77777777" w:rsidR="00A13EEE" w:rsidRDefault="00A13EEE" w:rsidP="00A13EEE">
      <w:pPr>
        <w:tabs>
          <w:tab w:val="left" w:pos="180"/>
          <w:tab w:val="right" w:pos="9180"/>
        </w:tabs>
        <w:rPr>
          <w:rFonts w:cs="Arial"/>
          <w:b/>
          <w:bCs/>
          <w:sz w:val="22"/>
          <w:szCs w:val="22"/>
        </w:rPr>
      </w:pPr>
      <w:r>
        <w:rPr>
          <w:noProof/>
          <w:lang w:eastAsia="en-US"/>
        </w:rPr>
        <w:drawing>
          <wp:anchor distT="0" distB="0" distL="114300" distR="114300" simplePos="0" relativeHeight="251658240" behindDoc="0" locked="0" layoutInCell="1" allowOverlap="1" wp14:anchorId="7C92CD5A" wp14:editId="26DD0197">
            <wp:simplePos x="0" y="0"/>
            <wp:positionH relativeFrom="margin">
              <wp:align>center</wp:align>
            </wp:positionH>
            <wp:positionV relativeFrom="paragraph">
              <wp:posOffset>9525</wp:posOffset>
            </wp:positionV>
            <wp:extent cx="2011680" cy="519430"/>
            <wp:effectExtent l="0" t="0" r="7620" b="0"/>
            <wp:wrapSquare wrapText="bothSides"/>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11680" cy="519430"/>
                    </a:xfrm>
                    <a:prstGeom prst="rect">
                      <a:avLst/>
                    </a:prstGeom>
                    <a:noFill/>
                  </pic:spPr>
                </pic:pic>
              </a:graphicData>
            </a:graphic>
            <wp14:sizeRelH relativeFrom="page">
              <wp14:pctWidth>0</wp14:pctWidth>
            </wp14:sizeRelH>
            <wp14:sizeRelV relativeFrom="page">
              <wp14:pctHeight>0</wp14:pctHeight>
            </wp14:sizeRelV>
          </wp:anchor>
        </w:drawing>
      </w:r>
    </w:p>
    <w:p w14:paraId="37D9F70E" w14:textId="77777777" w:rsidR="00A13EEE" w:rsidRDefault="00A13EEE" w:rsidP="00A13EEE">
      <w:pPr>
        <w:tabs>
          <w:tab w:val="left" w:pos="180"/>
          <w:tab w:val="right" w:pos="9180"/>
        </w:tabs>
        <w:rPr>
          <w:rFonts w:cs="Arial"/>
          <w:b/>
          <w:bCs/>
          <w:sz w:val="22"/>
          <w:szCs w:val="22"/>
        </w:rPr>
      </w:pPr>
    </w:p>
    <w:p w14:paraId="3FE7B711" w14:textId="77777777" w:rsidR="00A13EEE" w:rsidRDefault="00A13EEE" w:rsidP="00A13EEE">
      <w:pPr>
        <w:tabs>
          <w:tab w:val="left" w:pos="180"/>
          <w:tab w:val="right" w:pos="9180"/>
        </w:tabs>
        <w:rPr>
          <w:rFonts w:cs="Arial"/>
          <w:b/>
          <w:bCs/>
          <w:sz w:val="22"/>
          <w:szCs w:val="22"/>
        </w:rPr>
      </w:pPr>
    </w:p>
    <w:p w14:paraId="3766DEFE" w14:textId="77777777" w:rsidR="00A13EEE" w:rsidRDefault="00A13EEE" w:rsidP="00A13EEE">
      <w:pPr>
        <w:tabs>
          <w:tab w:val="left" w:pos="180"/>
          <w:tab w:val="right" w:pos="9180"/>
        </w:tabs>
        <w:rPr>
          <w:rFonts w:cs="Arial"/>
          <w:b/>
          <w:bCs/>
          <w:sz w:val="22"/>
          <w:szCs w:val="22"/>
        </w:rPr>
      </w:pPr>
    </w:p>
    <w:p w14:paraId="00858B9F" w14:textId="77777777" w:rsidR="00A13EEE" w:rsidRDefault="00A13EEE" w:rsidP="00A13EEE">
      <w:pPr>
        <w:tabs>
          <w:tab w:val="left" w:pos="180"/>
          <w:tab w:val="right" w:pos="9180"/>
        </w:tabs>
        <w:rPr>
          <w:rFonts w:cs="Arial"/>
          <w:b/>
          <w:bCs/>
          <w:sz w:val="22"/>
          <w:szCs w:val="22"/>
        </w:rPr>
      </w:pPr>
    </w:p>
    <w:p w14:paraId="1E4A01F8" w14:textId="77777777" w:rsidR="00A13EEE" w:rsidRDefault="00A13EEE" w:rsidP="00A13EEE">
      <w:pPr>
        <w:tabs>
          <w:tab w:val="left" w:pos="180"/>
          <w:tab w:val="right" w:pos="9180"/>
        </w:tabs>
        <w:rPr>
          <w:rFonts w:cs="Arial"/>
          <w:b/>
          <w:bCs/>
          <w:sz w:val="22"/>
          <w:szCs w:val="22"/>
        </w:rPr>
      </w:pPr>
    </w:p>
    <w:p w14:paraId="183A4B35" w14:textId="77777777" w:rsidR="00A13EEE" w:rsidRDefault="00A13EEE" w:rsidP="00A13EEE">
      <w:pPr>
        <w:tabs>
          <w:tab w:val="left" w:pos="180"/>
          <w:tab w:val="right" w:pos="9180"/>
        </w:tabs>
        <w:rPr>
          <w:rFonts w:cs="Arial"/>
          <w:b/>
          <w:bCs/>
          <w:sz w:val="22"/>
          <w:szCs w:val="22"/>
        </w:rPr>
      </w:pPr>
    </w:p>
    <w:p w14:paraId="0F63F381" w14:textId="77777777" w:rsidR="00A13EEE" w:rsidRDefault="00A13EEE" w:rsidP="00A13EEE">
      <w:pPr>
        <w:tabs>
          <w:tab w:val="left" w:pos="180"/>
          <w:tab w:val="right" w:pos="9180"/>
        </w:tabs>
        <w:rPr>
          <w:rFonts w:cs="Arial"/>
          <w:b/>
          <w:bCs/>
          <w:sz w:val="22"/>
          <w:szCs w:val="22"/>
        </w:rPr>
      </w:pPr>
    </w:p>
    <w:p w14:paraId="08816363" w14:textId="77777777" w:rsidR="00A13EEE" w:rsidRDefault="00A13EEE" w:rsidP="00A13EEE">
      <w:pPr>
        <w:tabs>
          <w:tab w:val="left" w:pos="180"/>
          <w:tab w:val="right" w:pos="9180"/>
        </w:tabs>
        <w:rPr>
          <w:rFonts w:cs="Arial"/>
          <w:b/>
          <w:bCs/>
          <w:sz w:val="22"/>
          <w:szCs w:val="22"/>
        </w:rPr>
      </w:pPr>
    </w:p>
    <w:p w14:paraId="66CE7BAE" w14:textId="66DD4FD2" w:rsidR="00A13EEE" w:rsidRPr="00ED38CA" w:rsidRDefault="00A13EEE" w:rsidP="00A13EEE">
      <w:pPr>
        <w:tabs>
          <w:tab w:val="left" w:pos="180"/>
          <w:tab w:val="right" w:pos="9180"/>
        </w:tabs>
        <w:rPr>
          <w:rFonts w:cs="Arial"/>
          <w:b/>
          <w:bCs/>
          <w:sz w:val="22"/>
          <w:szCs w:val="22"/>
        </w:rPr>
      </w:pPr>
      <w:r>
        <w:rPr>
          <w:rFonts w:cs="Arial"/>
          <w:b/>
          <w:bCs/>
          <w:sz w:val="22"/>
          <w:szCs w:val="22"/>
        </w:rPr>
        <w:t>Ref No: ML V1.</w:t>
      </w:r>
      <w:r w:rsidR="00786178">
        <w:rPr>
          <w:rFonts w:cs="Arial"/>
          <w:b/>
          <w:bCs/>
          <w:sz w:val="22"/>
          <w:szCs w:val="22"/>
        </w:rPr>
        <w:t>3</w:t>
      </w:r>
      <w:r>
        <w:rPr>
          <w:rFonts w:cs="Arial"/>
          <w:b/>
          <w:bCs/>
          <w:sz w:val="22"/>
          <w:szCs w:val="22"/>
        </w:rPr>
        <w:tab/>
      </w:r>
      <w:r w:rsidRPr="00ED38CA">
        <w:rPr>
          <w:rFonts w:cs="Arial"/>
          <w:b/>
          <w:bCs/>
          <w:sz w:val="22"/>
          <w:szCs w:val="22"/>
        </w:rPr>
        <w:t>Date:</w:t>
      </w:r>
      <w:r>
        <w:rPr>
          <w:rFonts w:cs="Arial"/>
          <w:b/>
          <w:bCs/>
          <w:sz w:val="22"/>
          <w:szCs w:val="22"/>
        </w:rPr>
        <w:t xml:space="preserve"> </w:t>
      </w:r>
      <w:r w:rsidR="00FE13FE">
        <w:rPr>
          <w:rFonts w:cs="Arial"/>
          <w:b/>
          <w:bCs/>
          <w:sz w:val="22"/>
          <w:szCs w:val="22"/>
        </w:rPr>
        <w:t>30</w:t>
      </w:r>
      <w:r>
        <w:rPr>
          <w:rFonts w:cs="Arial"/>
          <w:b/>
          <w:bCs/>
          <w:sz w:val="22"/>
          <w:szCs w:val="22"/>
        </w:rPr>
        <w:t xml:space="preserve"> July 2025</w:t>
      </w:r>
    </w:p>
    <w:p w14:paraId="1A6BB8F0" w14:textId="77777777" w:rsidR="00A13EEE" w:rsidRPr="00ED38CA" w:rsidRDefault="00A13EEE" w:rsidP="00A13EEE">
      <w:pPr>
        <w:pStyle w:val="Title"/>
        <w:ind w:left="6480" w:firstLine="720"/>
        <w:rPr>
          <w:rFonts w:ascii="Calibri" w:hAnsi="Calibri"/>
          <w:sz w:val="40"/>
        </w:rPr>
      </w:pPr>
    </w:p>
    <w:p w14:paraId="31A28E94" w14:textId="77777777" w:rsidR="00A13EEE" w:rsidRPr="00ED38CA" w:rsidRDefault="00A13EEE" w:rsidP="00A13EEE">
      <w:pPr>
        <w:suppressAutoHyphens w:val="0"/>
        <w:spacing w:line="240" w:lineRule="auto"/>
        <w:jc w:val="center"/>
        <w:rPr>
          <w:rFonts w:cs="Arial"/>
          <w:bCs/>
          <w:sz w:val="40"/>
          <w:szCs w:val="40"/>
        </w:rPr>
      </w:pPr>
    </w:p>
    <w:p w14:paraId="444490DE" w14:textId="77777777" w:rsidR="00A13EEE" w:rsidRPr="00ED38CA" w:rsidRDefault="00A13EEE" w:rsidP="00A13EEE">
      <w:pPr>
        <w:suppressAutoHyphens w:val="0"/>
        <w:spacing w:line="240" w:lineRule="auto"/>
        <w:jc w:val="center"/>
        <w:rPr>
          <w:rFonts w:cs="Arial"/>
          <w:bCs/>
          <w:sz w:val="40"/>
          <w:szCs w:val="40"/>
        </w:rPr>
      </w:pPr>
    </w:p>
    <w:p w14:paraId="15766AF8" w14:textId="3BEBB623" w:rsidR="00A13EEE" w:rsidRDefault="00A13EEE" w:rsidP="00A13EEE">
      <w:pPr>
        <w:spacing w:line="240" w:lineRule="auto"/>
        <w:jc w:val="center"/>
        <w:rPr>
          <w:rFonts w:cs="Arial"/>
          <w:sz w:val="40"/>
          <w:szCs w:val="40"/>
        </w:rPr>
      </w:pPr>
      <w:r w:rsidRPr="00ED38CA">
        <w:rPr>
          <w:rFonts w:cs="Arial"/>
          <w:sz w:val="40"/>
          <w:szCs w:val="40"/>
        </w:rPr>
        <w:t>Software Requirements Specification</w:t>
      </w:r>
      <w:r>
        <w:rPr>
          <w:rFonts w:cs="Arial"/>
          <w:sz w:val="40"/>
          <w:szCs w:val="40"/>
        </w:rPr>
        <w:t xml:space="preserve"> - CR</w:t>
      </w:r>
    </w:p>
    <w:p w14:paraId="7AF26928" w14:textId="77777777" w:rsidR="00A13EEE" w:rsidRPr="00652BAB" w:rsidRDefault="00A13EEE" w:rsidP="00A13EEE">
      <w:pPr>
        <w:spacing w:line="240" w:lineRule="auto"/>
        <w:jc w:val="center"/>
        <w:rPr>
          <w:rFonts w:cs="Arial"/>
          <w:i/>
          <w:iCs/>
          <w:sz w:val="40"/>
          <w:szCs w:val="40"/>
        </w:rPr>
      </w:pPr>
      <w:r w:rsidRPr="00326CC2">
        <w:rPr>
          <w:rFonts w:cs="Arial"/>
          <w:i/>
          <w:iCs/>
          <w:color w:val="E97132" w:themeColor="accent2"/>
          <w:sz w:val="40"/>
          <w:szCs w:val="40"/>
        </w:rPr>
        <w:t>CPF Phase 2 – Automation of Communication</w:t>
      </w:r>
    </w:p>
    <w:p w14:paraId="40B92528" w14:textId="1710E7DE" w:rsidR="00A13EEE" w:rsidRPr="00326CC2" w:rsidRDefault="00A13EEE" w:rsidP="00A13EEE">
      <w:pPr>
        <w:suppressAutoHyphens w:val="0"/>
        <w:spacing w:line="240" w:lineRule="auto"/>
        <w:jc w:val="center"/>
        <w:rPr>
          <w:rFonts w:cs="Arial"/>
          <w:b/>
          <w:bCs/>
          <w:sz w:val="32"/>
          <w:szCs w:val="32"/>
        </w:rPr>
      </w:pPr>
      <w:r w:rsidRPr="00326CC2">
        <w:rPr>
          <w:rFonts w:cs="Arial"/>
          <w:b/>
          <w:bCs/>
          <w:sz w:val="32"/>
          <w:szCs w:val="32"/>
        </w:rPr>
        <w:t>(</w:t>
      </w:r>
      <w:r>
        <w:rPr>
          <w:rFonts w:cs="Arial"/>
          <w:b/>
          <w:bCs/>
          <w:sz w:val="32"/>
          <w:szCs w:val="32"/>
        </w:rPr>
        <w:t>Existing Process – Mortgage Loans</w:t>
      </w:r>
      <w:r w:rsidRPr="00326CC2">
        <w:rPr>
          <w:rFonts w:cs="Arial"/>
          <w:b/>
          <w:bCs/>
          <w:sz w:val="32"/>
          <w:szCs w:val="32"/>
        </w:rPr>
        <w:t>)</w:t>
      </w:r>
    </w:p>
    <w:p w14:paraId="19D352AA" w14:textId="77777777" w:rsidR="00A13EEE" w:rsidRPr="00326CC2" w:rsidRDefault="00A13EEE" w:rsidP="00A13EEE">
      <w:pPr>
        <w:suppressAutoHyphens w:val="0"/>
        <w:spacing w:line="240" w:lineRule="auto"/>
        <w:jc w:val="center"/>
        <w:rPr>
          <w:rFonts w:cs="Arial"/>
          <w:bCs/>
          <w:sz w:val="32"/>
          <w:szCs w:val="32"/>
        </w:rPr>
      </w:pPr>
    </w:p>
    <w:p w14:paraId="5B170325" w14:textId="77777777" w:rsidR="00A13EEE" w:rsidRPr="00ED38CA" w:rsidRDefault="00A13EEE" w:rsidP="00A13EEE">
      <w:pPr>
        <w:suppressAutoHyphens w:val="0"/>
        <w:spacing w:line="240" w:lineRule="auto"/>
        <w:jc w:val="center"/>
        <w:rPr>
          <w:rFonts w:cs="Arial"/>
          <w:b/>
          <w:bCs/>
          <w:sz w:val="22"/>
          <w:szCs w:val="22"/>
        </w:rPr>
      </w:pPr>
      <w:r w:rsidRPr="00ED38CA">
        <w:rPr>
          <w:rFonts w:cs="Arial"/>
          <w:b/>
          <w:bCs/>
          <w:sz w:val="22"/>
          <w:szCs w:val="22"/>
        </w:rPr>
        <w:t>(NEWGEN CONFIDENTIAL)</w:t>
      </w:r>
    </w:p>
    <w:p w14:paraId="1CE095E9" w14:textId="77777777" w:rsidR="00A13EEE" w:rsidRPr="00ED38CA" w:rsidRDefault="00A13EEE" w:rsidP="00A13EEE">
      <w:pPr>
        <w:pStyle w:val="ByLine"/>
        <w:tabs>
          <w:tab w:val="left" w:pos="6750"/>
        </w:tabs>
        <w:jc w:val="left"/>
        <w:rPr>
          <w:rFonts w:ascii="Calibri" w:hAnsi="Calibri"/>
        </w:rPr>
      </w:pPr>
    </w:p>
    <w:p w14:paraId="6EE3BB99" w14:textId="77777777" w:rsidR="00A13EEE" w:rsidRPr="00ED38CA" w:rsidRDefault="00A13EEE" w:rsidP="00A13EEE">
      <w:pPr>
        <w:pStyle w:val="ByLine"/>
        <w:tabs>
          <w:tab w:val="left" w:pos="6750"/>
        </w:tabs>
        <w:jc w:val="left"/>
        <w:rPr>
          <w:rFonts w:ascii="Calibri" w:hAnsi="Calibri"/>
        </w:rPr>
      </w:pPr>
    </w:p>
    <w:p w14:paraId="31A0C003" w14:textId="77777777" w:rsidR="00A13EEE" w:rsidRPr="00ED38CA" w:rsidRDefault="00A13EEE" w:rsidP="00A13EEE">
      <w:pPr>
        <w:pStyle w:val="CompanyName"/>
        <w:rPr>
          <w:rFonts w:ascii="Calibri" w:hAnsi="Calibri"/>
          <w:b/>
          <w:spacing w:val="0"/>
          <w:kern w:val="1"/>
          <w:sz w:val="28"/>
        </w:rPr>
      </w:pPr>
    </w:p>
    <w:p w14:paraId="7EF30E6D" w14:textId="77777777" w:rsidR="00A13EEE" w:rsidRPr="00ED38CA" w:rsidRDefault="00A13EEE" w:rsidP="00A13EEE">
      <w:pPr>
        <w:pStyle w:val="CompanyName"/>
        <w:rPr>
          <w:rFonts w:ascii="Calibri" w:hAnsi="Calibri"/>
          <w:b/>
          <w:spacing w:val="0"/>
          <w:kern w:val="1"/>
          <w:sz w:val="28"/>
        </w:rPr>
      </w:pPr>
    </w:p>
    <w:p w14:paraId="4D7D558C" w14:textId="77777777" w:rsidR="00A13EEE" w:rsidRPr="00ED38CA" w:rsidRDefault="00A13EEE" w:rsidP="00A13EEE">
      <w:pPr>
        <w:pStyle w:val="CompanyName"/>
        <w:rPr>
          <w:rFonts w:ascii="Calibri" w:hAnsi="Calibri"/>
          <w:b/>
          <w:spacing w:val="0"/>
          <w:kern w:val="1"/>
          <w:sz w:val="28"/>
        </w:rPr>
      </w:pPr>
    </w:p>
    <w:p w14:paraId="5C47AFB4" w14:textId="77777777" w:rsidR="00A13EEE" w:rsidRPr="00ED38CA" w:rsidRDefault="00A13EEE" w:rsidP="00A13EEE">
      <w:pPr>
        <w:pStyle w:val="CompanyName"/>
        <w:rPr>
          <w:rFonts w:ascii="Calibri" w:hAnsi="Calibri"/>
          <w:b/>
          <w:spacing w:val="0"/>
          <w:kern w:val="1"/>
          <w:sz w:val="28"/>
        </w:rPr>
      </w:pPr>
    </w:p>
    <w:p w14:paraId="452C700C" w14:textId="77777777" w:rsidR="00A13EEE" w:rsidRPr="00ED38CA" w:rsidRDefault="00A13EEE" w:rsidP="00A13EEE">
      <w:r w:rsidRPr="00ED38CA">
        <w:t xml:space="preserve">                                    </w:t>
      </w:r>
    </w:p>
    <w:p w14:paraId="54D3462A" w14:textId="77777777" w:rsidR="00A13EEE" w:rsidRDefault="00A13EEE" w:rsidP="00A13EEE"/>
    <w:p w14:paraId="48378FE0" w14:textId="77777777" w:rsidR="00A13EEE" w:rsidRDefault="00A13EEE" w:rsidP="00A13EEE"/>
    <w:p w14:paraId="16975D51" w14:textId="77777777" w:rsidR="00A13EEE" w:rsidRDefault="00A13EEE" w:rsidP="00A13EEE"/>
    <w:p w14:paraId="47E3B734" w14:textId="77777777" w:rsidR="00A13EEE" w:rsidRPr="00ED38CA" w:rsidRDefault="00A13EEE" w:rsidP="00A13EEE"/>
    <w:p w14:paraId="1C7E483E" w14:textId="77777777" w:rsidR="00A13EEE" w:rsidRPr="00ED38CA" w:rsidRDefault="00A13EEE" w:rsidP="00A13EEE"/>
    <w:p w14:paraId="33A6422C" w14:textId="77777777" w:rsidR="00A13EEE" w:rsidRPr="00ED38CA" w:rsidRDefault="00A13EEE" w:rsidP="00A13EEE">
      <w:pPr>
        <w:spacing w:line="240" w:lineRule="auto"/>
        <w:jc w:val="center"/>
        <w:rPr>
          <w:rFonts w:cs="Arial"/>
          <w:b/>
          <w:bCs/>
          <w:sz w:val="28"/>
          <w:szCs w:val="28"/>
        </w:rPr>
      </w:pPr>
      <w:r w:rsidRPr="00ED38CA">
        <w:rPr>
          <w:rFonts w:cs="Arial"/>
          <w:b/>
          <w:bCs/>
          <w:sz w:val="28"/>
          <w:szCs w:val="28"/>
        </w:rPr>
        <w:t>Newgen Software Technologies Ltd.</w:t>
      </w:r>
    </w:p>
    <w:p w14:paraId="207FA771" w14:textId="6F88755E" w:rsidR="00A13EEE" w:rsidRPr="002B6866" w:rsidRDefault="00A13EEE" w:rsidP="002B6866">
      <w:pPr>
        <w:spacing w:line="240" w:lineRule="auto"/>
        <w:jc w:val="center"/>
      </w:pPr>
      <w:r w:rsidRPr="00ED38CA">
        <w:rPr>
          <w:rFonts w:cs="Arial"/>
          <w:b/>
          <w:bCs/>
          <w:sz w:val="28"/>
          <w:szCs w:val="28"/>
        </w:rPr>
        <w:t>New Delhi, INDIA</w:t>
      </w:r>
    </w:p>
    <w:p w14:paraId="5C4767D3" w14:textId="77777777" w:rsidR="00A13EEE" w:rsidRDefault="00A13EEE" w:rsidP="00A13EEE">
      <w:pPr>
        <w:rPr>
          <w:szCs w:val="24"/>
        </w:rPr>
      </w:pPr>
    </w:p>
    <w:tbl>
      <w:tblPr>
        <w:tblW w:w="0" w:type="auto"/>
        <w:tblInd w:w="-442" w:type="dxa"/>
        <w:tblLayout w:type="fixed"/>
        <w:tblLook w:val="0000" w:firstRow="0" w:lastRow="0" w:firstColumn="0" w:lastColumn="0" w:noHBand="0" w:noVBand="0"/>
      </w:tblPr>
      <w:tblGrid>
        <w:gridCol w:w="6903"/>
        <w:gridCol w:w="3346"/>
      </w:tblGrid>
      <w:tr w:rsidR="00A13EEE" w:rsidRPr="00ED38CA" w14:paraId="180A2E69" w14:textId="77777777">
        <w:trPr>
          <w:trHeight w:val="738"/>
        </w:trPr>
        <w:tc>
          <w:tcPr>
            <w:tcW w:w="10249" w:type="dxa"/>
            <w:gridSpan w:val="2"/>
            <w:tcBorders>
              <w:top w:val="double" w:sz="1" w:space="0" w:color="000000"/>
              <w:left w:val="double" w:sz="1" w:space="0" w:color="000000"/>
              <w:bottom w:val="single" w:sz="4" w:space="0" w:color="000000"/>
              <w:right w:val="double" w:sz="1" w:space="0" w:color="000000"/>
            </w:tcBorders>
          </w:tcPr>
          <w:p w14:paraId="3A66F852" w14:textId="77777777" w:rsidR="00A13EEE" w:rsidRPr="00ED38CA" w:rsidRDefault="00A13EEE" w:rsidP="005462DF">
            <w:pPr>
              <w:snapToGrid w:val="0"/>
              <w:jc w:val="center"/>
              <w:rPr>
                <w:rFonts w:cs="Arial"/>
                <w:b/>
                <w:sz w:val="28"/>
                <w:szCs w:val="28"/>
              </w:rPr>
            </w:pPr>
          </w:p>
          <w:p w14:paraId="1B51467F" w14:textId="77777777" w:rsidR="00A13EEE" w:rsidRPr="00ED38CA" w:rsidRDefault="00A13EEE" w:rsidP="005462DF">
            <w:pPr>
              <w:jc w:val="center"/>
              <w:rPr>
                <w:rFonts w:cs="Arial"/>
                <w:b/>
                <w:sz w:val="28"/>
                <w:szCs w:val="28"/>
              </w:rPr>
            </w:pPr>
            <w:r w:rsidRPr="00ED38CA">
              <w:rPr>
                <w:rFonts w:cs="Arial"/>
                <w:b/>
                <w:sz w:val="28"/>
                <w:szCs w:val="28"/>
              </w:rPr>
              <w:t>Review Summary</w:t>
            </w:r>
          </w:p>
        </w:tc>
      </w:tr>
      <w:tr w:rsidR="00A13EEE" w:rsidRPr="00ED38CA" w14:paraId="65459B25" w14:textId="77777777">
        <w:trPr>
          <w:trHeight w:val="241"/>
        </w:trPr>
        <w:tc>
          <w:tcPr>
            <w:tcW w:w="10249" w:type="dxa"/>
            <w:gridSpan w:val="2"/>
            <w:tcBorders>
              <w:top w:val="single" w:sz="4" w:space="0" w:color="000000"/>
              <w:left w:val="double" w:sz="1" w:space="0" w:color="000000"/>
              <w:bottom w:val="single" w:sz="4" w:space="0" w:color="000000"/>
              <w:right w:val="double" w:sz="1" w:space="0" w:color="000000"/>
            </w:tcBorders>
          </w:tcPr>
          <w:p w14:paraId="59A3356E" w14:textId="77777777" w:rsidR="00A13EEE" w:rsidRPr="00ED38CA" w:rsidRDefault="00A13EEE" w:rsidP="005462DF">
            <w:pPr>
              <w:snapToGrid w:val="0"/>
              <w:rPr>
                <w:rFonts w:cs="Arial"/>
                <w:b/>
                <w:sz w:val="22"/>
                <w:szCs w:val="22"/>
              </w:rPr>
            </w:pPr>
            <w:r w:rsidRPr="00ED38CA">
              <w:rPr>
                <w:rFonts w:cs="Arial"/>
                <w:b/>
                <w:sz w:val="22"/>
                <w:szCs w:val="22"/>
              </w:rPr>
              <w:t>ITEM SUBMITTED BY</w:t>
            </w:r>
            <w:r>
              <w:rPr>
                <w:rFonts w:cs="Arial"/>
                <w:b/>
                <w:sz w:val="22"/>
                <w:szCs w:val="22"/>
              </w:rPr>
              <w:t xml:space="preserve">: </w:t>
            </w:r>
            <w:r w:rsidRPr="00F47152">
              <w:rPr>
                <w:rFonts w:cs="Arial"/>
                <w:bCs/>
                <w:sz w:val="22"/>
                <w:szCs w:val="22"/>
              </w:rPr>
              <w:t>Himanshi Chawla</w:t>
            </w:r>
            <w:r>
              <w:rPr>
                <w:rFonts w:cs="Arial"/>
                <w:b/>
                <w:sz w:val="22"/>
                <w:szCs w:val="22"/>
              </w:rPr>
              <w:t xml:space="preserve"> </w:t>
            </w:r>
          </w:p>
        </w:tc>
      </w:tr>
      <w:tr w:rsidR="00A13EEE" w:rsidRPr="00ED38CA" w14:paraId="39B44A7D" w14:textId="77777777">
        <w:trPr>
          <w:trHeight w:val="241"/>
        </w:trPr>
        <w:tc>
          <w:tcPr>
            <w:tcW w:w="10249" w:type="dxa"/>
            <w:gridSpan w:val="2"/>
            <w:tcBorders>
              <w:top w:val="single" w:sz="4" w:space="0" w:color="000000"/>
              <w:left w:val="double" w:sz="1" w:space="0" w:color="000000"/>
              <w:bottom w:val="single" w:sz="4" w:space="0" w:color="000000"/>
              <w:right w:val="double" w:sz="1" w:space="0" w:color="000000"/>
            </w:tcBorders>
          </w:tcPr>
          <w:p w14:paraId="3A5DC0A5" w14:textId="77777777" w:rsidR="00A13EEE" w:rsidRPr="00ED38CA" w:rsidRDefault="00A13EEE" w:rsidP="005462DF">
            <w:pPr>
              <w:snapToGrid w:val="0"/>
              <w:rPr>
                <w:rFonts w:cs="Arial"/>
                <w:b/>
                <w:sz w:val="22"/>
                <w:szCs w:val="22"/>
              </w:rPr>
            </w:pPr>
            <w:r w:rsidRPr="00ED38CA">
              <w:rPr>
                <w:rFonts w:cs="Arial"/>
                <w:b/>
                <w:sz w:val="22"/>
                <w:szCs w:val="22"/>
              </w:rPr>
              <w:t>REVIEW TEAM</w:t>
            </w:r>
          </w:p>
        </w:tc>
      </w:tr>
      <w:tr w:rsidR="00A13EEE" w:rsidRPr="00ED38CA" w14:paraId="2D08455D" w14:textId="77777777">
        <w:trPr>
          <w:trHeight w:val="241"/>
        </w:trPr>
        <w:tc>
          <w:tcPr>
            <w:tcW w:w="6903" w:type="dxa"/>
            <w:tcBorders>
              <w:top w:val="single" w:sz="4" w:space="0" w:color="000000"/>
              <w:left w:val="double" w:sz="1" w:space="0" w:color="000000"/>
              <w:bottom w:val="single" w:sz="4" w:space="0" w:color="000000"/>
            </w:tcBorders>
          </w:tcPr>
          <w:p w14:paraId="549A815D" w14:textId="77777777" w:rsidR="00A13EEE" w:rsidRPr="00ED38CA" w:rsidRDefault="00A13EEE" w:rsidP="005462DF">
            <w:pPr>
              <w:snapToGrid w:val="0"/>
              <w:jc w:val="center"/>
              <w:rPr>
                <w:rFonts w:cs="Arial"/>
                <w:b/>
                <w:sz w:val="22"/>
                <w:szCs w:val="22"/>
              </w:rPr>
            </w:pPr>
            <w:r w:rsidRPr="00ED38CA">
              <w:rPr>
                <w:rFonts w:cs="Arial"/>
                <w:b/>
                <w:sz w:val="22"/>
                <w:szCs w:val="22"/>
              </w:rPr>
              <w:t xml:space="preserve">NAME </w:t>
            </w:r>
          </w:p>
        </w:tc>
        <w:tc>
          <w:tcPr>
            <w:tcW w:w="3346" w:type="dxa"/>
            <w:tcBorders>
              <w:top w:val="single" w:sz="4" w:space="0" w:color="000000"/>
              <w:left w:val="single" w:sz="4" w:space="0" w:color="000000"/>
              <w:bottom w:val="single" w:sz="4" w:space="0" w:color="000000"/>
              <w:right w:val="double" w:sz="1" w:space="0" w:color="000000"/>
            </w:tcBorders>
          </w:tcPr>
          <w:p w14:paraId="4661B276" w14:textId="77777777" w:rsidR="00A13EEE" w:rsidRPr="00ED38CA" w:rsidRDefault="00A13EEE" w:rsidP="005462DF">
            <w:pPr>
              <w:snapToGrid w:val="0"/>
              <w:jc w:val="center"/>
              <w:rPr>
                <w:rFonts w:cs="Arial"/>
                <w:b/>
                <w:sz w:val="22"/>
                <w:szCs w:val="22"/>
              </w:rPr>
            </w:pPr>
            <w:r w:rsidRPr="00ED38CA">
              <w:rPr>
                <w:rFonts w:cs="Arial"/>
                <w:b/>
                <w:sz w:val="22"/>
                <w:szCs w:val="22"/>
              </w:rPr>
              <w:t>SIGNATURE</w:t>
            </w:r>
          </w:p>
        </w:tc>
      </w:tr>
      <w:tr w:rsidR="00A13EEE" w:rsidRPr="00ED38CA" w14:paraId="1B5CA3A0" w14:textId="77777777">
        <w:trPr>
          <w:trHeight w:val="241"/>
        </w:trPr>
        <w:tc>
          <w:tcPr>
            <w:tcW w:w="6903" w:type="dxa"/>
            <w:tcBorders>
              <w:top w:val="single" w:sz="4" w:space="0" w:color="000000"/>
              <w:left w:val="double" w:sz="1" w:space="0" w:color="000000"/>
              <w:bottom w:val="single" w:sz="4" w:space="0" w:color="000000"/>
            </w:tcBorders>
          </w:tcPr>
          <w:p w14:paraId="3159DB3A" w14:textId="77777777" w:rsidR="00A13EEE" w:rsidRPr="00E4563E" w:rsidRDefault="00A13EEE" w:rsidP="005462DF">
            <w:pPr>
              <w:pStyle w:val="ListParagraph"/>
              <w:numPr>
                <w:ilvl w:val="0"/>
                <w:numId w:val="1"/>
              </w:numPr>
              <w:snapToGrid w:val="0"/>
              <w:rPr>
                <w:rFonts w:cs="Arial"/>
                <w:i/>
                <w:sz w:val="22"/>
                <w:szCs w:val="22"/>
              </w:rPr>
            </w:pPr>
          </w:p>
        </w:tc>
        <w:tc>
          <w:tcPr>
            <w:tcW w:w="3346" w:type="dxa"/>
            <w:tcBorders>
              <w:top w:val="single" w:sz="4" w:space="0" w:color="000000"/>
              <w:left w:val="single" w:sz="4" w:space="0" w:color="000000"/>
              <w:bottom w:val="single" w:sz="4" w:space="0" w:color="000000"/>
              <w:right w:val="double" w:sz="1" w:space="0" w:color="000000"/>
            </w:tcBorders>
          </w:tcPr>
          <w:p w14:paraId="5F3BFCC3" w14:textId="77777777" w:rsidR="00A13EEE" w:rsidRPr="00ED38CA" w:rsidRDefault="00A13EEE" w:rsidP="005462DF">
            <w:pPr>
              <w:snapToGrid w:val="0"/>
              <w:jc w:val="center"/>
              <w:rPr>
                <w:rFonts w:cs="Arial"/>
                <w:sz w:val="22"/>
                <w:szCs w:val="22"/>
              </w:rPr>
            </w:pPr>
          </w:p>
        </w:tc>
      </w:tr>
      <w:tr w:rsidR="00A13EEE" w:rsidRPr="00ED38CA" w14:paraId="060AF263" w14:textId="77777777">
        <w:trPr>
          <w:trHeight w:val="241"/>
        </w:trPr>
        <w:tc>
          <w:tcPr>
            <w:tcW w:w="6903" w:type="dxa"/>
            <w:tcBorders>
              <w:top w:val="single" w:sz="4" w:space="0" w:color="000000"/>
              <w:left w:val="double" w:sz="1" w:space="0" w:color="000000"/>
              <w:bottom w:val="single" w:sz="4" w:space="0" w:color="000000"/>
            </w:tcBorders>
          </w:tcPr>
          <w:p w14:paraId="4BFE0259" w14:textId="77777777" w:rsidR="00A13EEE" w:rsidRPr="00D814CA" w:rsidRDefault="00A13EEE" w:rsidP="005462DF">
            <w:pPr>
              <w:pStyle w:val="ListParagraph"/>
              <w:numPr>
                <w:ilvl w:val="0"/>
                <w:numId w:val="1"/>
              </w:numPr>
              <w:snapToGrid w:val="0"/>
              <w:rPr>
                <w:rFonts w:cs="Arial"/>
                <w:i/>
                <w:sz w:val="22"/>
                <w:szCs w:val="22"/>
              </w:rPr>
            </w:pPr>
          </w:p>
        </w:tc>
        <w:tc>
          <w:tcPr>
            <w:tcW w:w="3346" w:type="dxa"/>
            <w:tcBorders>
              <w:top w:val="single" w:sz="4" w:space="0" w:color="000000"/>
              <w:left w:val="single" w:sz="4" w:space="0" w:color="000000"/>
              <w:bottom w:val="single" w:sz="4" w:space="0" w:color="000000"/>
              <w:right w:val="double" w:sz="1" w:space="0" w:color="000000"/>
            </w:tcBorders>
          </w:tcPr>
          <w:p w14:paraId="6AACE646" w14:textId="77777777" w:rsidR="00A13EEE" w:rsidRPr="00ED38CA" w:rsidRDefault="00A13EEE" w:rsidP="005462DF">
            <w:pPr>
              <w:snapToGrid w:val="0"/>
              <w:jc w:val="center"/>
              <w:rPr>
                <w:rFonts w:cs="Arial"/>
                <w:sz w:val="22"/>
                <w:szCs w:val="22"/>
              </w:rPr>
            </w:pPr>
          </w:p>
        </w:tc>
      </w:tr>
      <w:tr w:rsidR="00A13EEE" w:rsidRPr="00ED38CA" w14:paraId="6C8B716E" w14:textId="77777777">
        <w:trPr>
          <w:trHeight w:val="241"/>
        </w:trPr>
        <w:tc>
          <w:tcPr>
            <w:tcW w:w="6903" w:type="dxa"/>
            <w:tcBorders>
              <w:top w:val="single" w:sz="4" w:space="0" w:color="000000"/>
              <w:left w:val="double" w:sz="1" w:space="0" w:color="000000"/>
              <w:bottom w:val="single" w:sz="4" w:space="0" w:color="000000"/>
            </w:tcBorders>
          </w:tcPr>
          <w:p w14:paraId="6D01631B" w14:textId="77777777" w:rsidR="00A13EEE" w:rsidRPr="00D814CA" w:rsidRDefault="00A13EEE" w:rsidP="005462DF">
            <w:pPr>
              <w:pStyle w:val="ListParagraph"/>
              <w:numPr>
                <w:ilvl w:val="0"/>
                <w:numId w:val="1"/>
              </w:numPr>
              <w:snapToGrid w:val="0"/>
              <w:rPr>
                <w:rFonts w:cs="Arial"/>
                <w:i/>
                <w:sz w:val="22"/>
                <w:szCs w:val="22"/>
              </w:rPr>
            </w:pPr>
          </w:p>
        </w:tc>
        <w:tc>
          <w:tcPr>
            <w:tcW w:w="3346" w:type="dxa"/>
            <w:tcBorders>
              <w:top w:val="single" w:sz="4" w:space="0" w:color="000000"/>
              <w:left w:val="single" w:sz="4" w:space="0" w:color="000000"/>
              <w:bottom w:val="single" w:sz="4" w:space="0" w:color="000000"/>
              <w:right w:val="double" w:sz="1" w:space="0" w:color="000000"/>
            </w:tcBorders>
          </w:tcPr>
          <w:p w14:paraId="6943E3EA" w14:textId="77777777" w:rsidR="00A13EEE" w:rsidRPr="00ED38CA" w:rsidRDefault="00A13EEE" w:rsidP="005462DF">
            <w:pPr>
              <w:snapToGrid w:val="0"/>
              <w:jc w:val="center"/>
              <w:rPr>
                <w:rFonts w:cs="Arial"/>
                <w:sz w:val="22"/>
                <w:szCs w:val="22"/>
              </w:rPr>
            </w:pPr>
          </w:p>
        </w:tc>
      </w:tr>
      <w:tr w:rsidR="00A13EEE" w:rsidRPr="00ED38CA" w14:paraId="593996C1" w14:textId="77777777">
        <w:trPr>
          <w:trHeight w:val="2646"/>
        </w:trPr>
        <w:tc>
          <w:tcPr>
            <w:tcW w:w="10249" w:type="dxa"/>
            <w:gridSpan w:val="2"/>
            <w:tcBorders>
              <w:top w:val="single" w:sz="4" w:space="0" w:color="000000"/>
              <w:left w:val="double" w:sz="1" w:space="0" w:color="000000"/>
              <w:bottom w:val="single" w:sz="4" w:space="0" w:color="000000"/>
              <w:right w:val="double" w:sz="1" w:space="0" w:color="000000"/>
            </w:tcBorders>
          </w:tcPr>
          <w:p w14:paraId="3C8B789B" w14:textId="77777777" w:rsidR="00A13EEE" w:rsidRPr="00ED38CA" w:rsidRDefault="00A13EEE" w:rsidP="005462DF">
            <w:pPr>
              <w:snapToGrid w:val="0"/>
              <w:rPr>
                <w:rFonts w:cs="Arial"/>
                <w:b/>
                <w:sz w:val="22"/>
                <w:szCs w:val="22"/>
              </w:rPr>
            </w:pPr>
          </w:p>
          <w:p w14:paraId="4D9E9EA9" w14:textId="77777777" w:rsidR="00A13EEE" w:rsidRPr="00ED38CA" w:rsidRDefault="00A13EEE" w:rsidP="005462DF">
            <w:pPr>
              <w:rPr>
                <w:rFonts w:cs="Arial"/>
                <w:b/>
                <w:sz w:val="22"/>
                <w:szCs w:val="22"/>
              </w:rPr>
            </w:pPr>
            <w:r w:rsidRPr="00ED38CA">
              <w:rPr>
                <w:rFonts w:cs="Arial"/>
                <w:b/>
                <w:sz w:val="22"/>
                <w:szCs w:val="22"/>
              </w:rPr>
              <w:t>REVIEW COMMENTS:</w:t>
            </w:r>
          </w:p>
        </w:tc>
      </w:tr>
      <w:tr w:rsidR="00A13EEE" w:rsidRPr="00ED38CA" w14:paraId="7AAB978B" w14:textId="77777777">
        <w:trPr>
          <w:trHeight w:val="1684"/>
        </w:trPr>
        <w:tc>
          <w:tcPr>
            <w:tcW w:w="10249" w:type="dxa"/>
            <w:gridSpan w:val="2"/>
            <w:tcBorders>
              <w:top w:val="single" w:sz="4" w:space="0" w:color="000000"/>
              <w:left w:val="double" w:sz="1" w:space="0" w:color="000000"/>
              <w:bottom w:val="double" w:sz="1" w:space="0" w:color="000000"/>
              <w:right w:val="double" w:sz="1" w:space="0" w:color="000000"/>
            </w:tcBorders>
          </w:tcPr>
          <w:p w14:paraId="11595065" w14:textId="77777777" w:rsidR="00A13EEE" w:rsidRPr="00ED38CA" w:rsidRDefault="00A13EEE" w:rsidP="005462DF">
            <w:pPr>
              <w:snapToGrid w:val="0"/>
              <w:rPr>
                <w:rFonts w:cs="Arial"/>
                <w:sz w:val="20"/>
              </w:rPr>
            </w:pPr>
            <w:r w:rsidRPr="00ED38CA">
              <w:rPr>
                <w:rFonts w:cs="Arial"/>
                <w:sz w:val="20"/>
              </w:rPr>
              <w:t xml:space="preserve">ACCEPTED: </w:t>
            </w:r>
          </w:p>
          <w:p w14:paraId="2A6DE3D9" w14:textId="77777777" w:rsidR="00A13EEE" w:rsidRPr="00ED38CA" w:rsidRDefault="00A13EEE" w:rsidP="005462DF">
            <w:pPr>
              <w:rPr>
                <w:rFonts w:cs="Arial"/>
                <w:sz w:val="20"/>
              </w:rPr>
            </w:pPr>
            <w:r w:rsidRPr="00ED38CA">
              <w:rPr>
                <w:rFonts w:cs="Arial"/>
                <w:sz w:val="20"/>
              </w:rPr>
              <w:t xml:space="preserve">NOT ACCEPTED: </w:t>
            </w:r>
          </w:p>
          <w:p w14:paraId="54CAB54D" w14:textId="77777777" w:rsidR="00A13EEE" w:rsidRPr="00ED38CA" w:rsidRDefault="00A13EEE" w:rsidP="005462DF">
            <w:pPr>
              <w:rPr>
                <w:rFonts w:cs="Arial"/>
                <w:sz w:val="20"/>
              </w:rPr>
            </w:pPr>
            <w:r w:rsidRPr="00ED38CA">
              <w:rPr>
                <w:rFonts w:cs="Arial"/>
                <w:sz w:val="20"/>
              </w:rPr>
              <w:t>REVIEW NOT COMPLETED:</w:t>
            </w:r>
          </w:p>
          <w:p w14:paraId="7F9A3105" w14:textId="77777777" w:rsidR="00A13EEE" w:rsidRPr="00ED38CA" w:rsidRDefault="00A13EEE" w:rsidP="005462DF">
            <w:pPr>
              <w:rPr>
                <w:rFonts w:cs="Arial"/>
                <w:i/>
                <w:sz w:val="20"/>
              </w:rPr>
            </w:pPr>
            <w:r w:rsidRPr="00ED38CA">
              <w:rPr>
                <w:rFonts w:cs="Arial"/>
                <w:i/>
                <w:sz w:val="20"/>
              </w:rPr>
              <w:t>(Explanation)</w:t>
            </w:r>
          </w:p>
          <w:p w14:paraId="59579C27" w14:textId="77777777" w:rsidR="00A13EEE" w:rsidRPr="00ED38CA" w:rsidRDefault="00A13EEE" w:rsidP="005462DF">
            <w:pPr>
              <w:rPr>
                <w:i/>
              </w:rPr>
            </w:pPr>
          </w:p>
          <w:p w14:paraId="110E7071" w14:textId="77777777" w:rsidR="00A13EEE" w:rsidRPr="00ED38CA" w:rsidRDefault="00A13EEE" w:rsidP="005462DF"/>
          <w:p w14:paraId="71FC6495" w14:textId="77777777" w:rsidR="00A13EEE" w:rsidRPr="00ED38CA" w:rsidRDefault="00A13EEE" w:rsidP="005462DF"/>
        </w:tc>
      </w:tr>
    </w:tbl>
    <w:p w14:paraId="23E1B399" w14:textId="77777777" w:rsidR="00A13EEE" w:rsidRDefault="00A13EEE" w:rsidP="00A13EEE">
      <w:pPr>
        <w:rPr>
          <w:szCs w:val="24"/>
        </w:rPr>
      </w:pPr>
    </w:p>
    <w:p w14:paraId="24B3B10D" w14:textId="77777777" w:rsidR="00A13EEE" w:rsidRDefault="00A13EEE" w:rsidP="00A13EEE">
      <w:pPr>
        <w:rPr>
          <w:szCs w:val="24"/>
        </w:rPr>
      </w:pPr>
    </w:p>
    <w:p w14:paraId="1C9C099B" w14:textId="77777777" w:rsidR="00A13EEE" w:rsidRDefault="00A13EEE" w:rsidP="00A13EEE">
      <w:pPr>
        <w:rPr>
          <w:szCs w:val="24"/>
        </w:rPr>
      </w:pPr>
    </w:p>
    <w:p w14:paraId="29293688" w14:textId="77777777" w:rsidR="00A13EEE" w:rsidRDefault="00A13EEE" w:rsidP="00A13EEE">
      <w:pPr>
        <w:rPr>
          <w:szCs w:val="24"/>
        </w:rPr>
      </w:pPr>
    </w:p>
    <w:p w14:paraId="2D1DD43A" w14:textId="77777777" w:rsidR="00A13EEE" w:rsidRDefault="00A13EEE" w:rsidP="00A13EEE">
      <w:pPr>
        <w:rPr>
          <w:szCs w:val="24"/>
        </w:rPr>
      </w:pPr>
    </w:p>
    <w:p w14:paraId="6C638039" w14:textId="77777777" w:rsidR="00A13EEE" w:rsidRDefault="00A13EEE" w:rsidP="00A13EEE">
      <w:pPr>
        <w:rPr>
          <w:szCs w:val="24"/>
        </w:rPr>
      </w:pPr>
    </w:p>
    <w:p w14:paraId="403AEBAA" w14:textId="77777777" w:rsidR="00A13EEE" w:rsidRDefault="00A13EEE" w:rsidP="00A13EEE">
      <w:pPr>
        <w:rPr>
          <w:szCs w:val="24"/>
        </w:rPr>
      </w:pPr>
    </w:p>
    <w:p w14:paraId="2F6FB465" w14:textId="77777777" w:rsidR="00A13EEE" w:rsidRDefault="00A13EEE" w:rsidP="00A13EEE">
      <w:pPr>
        <w:rPr>
          <w:szCs w:val="24"/>
        </w:rPr>
      </w:pPr>
    </w:p>
    <w:p w14:paraId="6B686626" w14:textId="77777777" w:rsidR="00A13EEE" w:rsidRDefault="00A13EEE" w:rsidP="00A13EEE">
      <w:pPr>
        <w:rPr>
          <w:szCs w:val="24"/>
        </w:rPr>
      </w:pPr>
    </w:p>
    <w:p w14:paraId="1F23A962" w14:textId="77777777" w:rsidR="00A13EEE" w:rsidRDefault="00A13EEE" w:rsidP="00A13EEE">
      <w:pPr>
        <w:rPr>
          <w:szCs w:val="24"/>
        </w:rPr>
      </w:pPr>
    </w:p>
    <w:p w14:paraId="3625C588" w14:textId="77777777" w:rsidR="00A13EEE" w:rsidRDefault="00A13EEE" w:rsidP="00A13EEE">
      <w:pPr>
        <w:rPr>
          <w:szCs w:val="24"/>
        </w:rPr>
      </w:pPr>
    </w:p>
    <w:p w14:paraId="6217BD55" w14:textId="77777777" w:rsidR="00A13EEE" w:rsidRDefault="00A13EEE" w:rsidP="00A13EEE">
      <w:pPr>
        <w:rPr>
          <w:szCs w:val="24"/>
        </w:rPr>
      </w:pPr>
    </w:p>
    <w:p w14:paraId="43C7584B" w14:textId="77777777" w:rsidR="00A13EEE" w:rsidRDefault="00A13EEE" w:rsidP="00A13EEE">
      <w:pPr>
        <w:rPr>
          <w:szCs w:val="24"/>
        </w:rPr>
      </w:pPr>
    </w:p>
    <w:p w14:paraId="51931D19" w14:textId="77777777" w:rsidR="00A13EEE" w:rsidRDefault="00A13EEE" w:rsidP="00A13EEE">
      <w:pPr>
        <w:rPr>
          <w:szCs w:val="24"/>
        </w:rPr>
      </w:pPr>
    </w:p>
    <w:p w14:paraId="13D0187C" w14:textId="77777777" w:rsidR="00A13EEE" w:rsidRDefault="00A13EEE" w:rsidP="00A13EEE">
      <w:pPr>
        <w:rPr>
          <w:szCs w:val="24"/>
        </w:rPr>
      </w:pPr>
    </w:p>
    <w:p w14:paraId="3147FCB4" w14:textId="77777777" w:rsidR="00A13EEE" w:rsidRDefault="00A13EEE" w:rsidP="00A13EEE">
      <w:pPr>
        <w:rPr>
          <w:szCs w:val="24"/>
        </w:rPr>
      </w:pPr>
    </w:p>
    <w:p w14:paraId="31B64CF3" w14:textId="77777777" w:rsidR="00A13EEE" w:rsidRDefault="00A13EEE" w:rsidP="00A13EEE">
      <w:pPr>
        <w:rPr>
          <w:szCs w:val="24"/>
        </w:rPr>
      </w:pPr>
    </w:p>
    <w:p w14:paraId="39B2CBA9" w14:textId="77777777" w:rsidR="00A13EEE" w:rsidRDefault="00A13EEE" w:rsidP="00A13EEE">
      <w:pPr>
        <w:rPr>
          <w:szCs w:val="24"/>
        </w:rPr>
      </w:pPr>
    </w:p>
    <w:p w14:paraId="1B3BF3E1" w14:textId="77777777" w:rsidR="00A13EEE" w:rsidRDefault="00A13EEE" w:rsidP="00A13EEE">
      <w:pPr>
        <w:rPr>
          <w:szCs w:val="24"/>
        </w:rPr>
      </w:pPr>
    </w:p>
    <w:p w14:paraId="6607BE47" w14:textId="77777777" w:rsidR="00A13EEE" w:rsidRDefault="00A13EEE" w:rsidP="00A13EEE">
      <w:pPr>
        <w:rPr>
          <w:szCs w:val="24"/>
        </w:rPr>
      </w:pPr>
    </w:p>
    <w:p w14:paraId="521B84D4" w14:textId="77777777" w:rsidR="00A13EEE" w:rsidRDefault="00A13EEE" w:rsidP="00A13EEE">
      <w:pPr>
        <w:rPr>
          <w:szCs w:val="24"/>
        </w:rPr>
      </w:pPr>
    </w:p>
    <w:p w14:paraId="10F1751A" w14:textId="77777777" w:rsidR="002B6866" w:rsidRDefault="002B6866" w:rsidP="00A13EEE">
      <w:pPr>
        <w:rPr>
          <w:szCs w:val="24"/>
        </w:rPr>
      </w:pPr>
    </w:p>
    <w:p w14:paraId="04C3AD75" w14:textId="77777777" w:rsidR="00A13EEE" w:rsidRDefault="00A13EEE" w:rsidP="00A13EEE">
      <w:pPr>
        <w:rPr>
          <w:szCs w:val="24"/>
        </w:rPr>
      </w:pPr>
    </w:p>
    <w:p w14:paraId="37EC858A" w14:textId="77777777" w:rsidR="00A13EEE" w:rsidRDefault="00A13EEE" w:rsidP="00A13EEE">
      <w:pPr>
        <w:rPr>
          <w:szCs w:val="24"/>
        </w:rPr>
      </w:pPr>
    </w:p>
    <w:p w14:paraId="07CBC678" w14:textId="77777777" w:rsidR="00A13EEE" w:rsidRDefault="00A13EEE" w:rsidP="00A13EEE">
      <w:pPr>
        <w:rPr>
          <w:szCs w:val="24"/>
        </w:rPr>
      </w:pPr>
    </w:p>
    <w:p w14:paraId="2F899A13" w14:textId="77777777" w:rsidR="00A13EEE" w:rsidRPr="00ED38CA" w:rsidRDefault="00A13EEE" w:rsidP="00A13EEE">
      <w:pPr>
        <w:jc w:val="center"/>
        <w:rPr>
          <w:rFonts w:cs="Arial"/>
          <w:b/>
          <w:bCs/>
        </w:rPr>
      </w:pPr>
      <w:r w:rsidRPr="00ED38CA">
        <w:rPr>
          <w:rFonts w:cs="Arial"/>
          <w:b/>
          <w:bCs/>
        </w:rPr>
        <w:lastRenderedPageBreak/>
        <w:t>Revision History</w:t>
      </w:r>
    </w:p>
    <w:p w14:paraId="4CE89262" w14:textId="77777777" w:rsidR="00A13EEE" w:rsidRPr="009D2DB4" w:rsidRDefault="00A13EEE" w:rsidP="00A13EEE">
      <w:pPr>
        <w:ind w:left="180"/>
        <w:jc w:val="center"/>
        <w:rPr>
          <w:rFonts w:cs="Arial"/>
          <w:b/>
          <w:bCs/>
          <w:sz w:val="22"/>
          <w:szCs w:val="22"/>
        </w:rPr>
      </w:pPr>
    </w:p>
    <w:p w14:paraId="11449E62" w14:textId="77777777" w:rsidR="00A13EEE" w:rsidRPr="009D2DB4" w:rsidRDefault="00A13EEE" w:rsidP="00A13EEE">
      <w:pPr>
        <w:ind w:left="180"/>
        <w:jc w:val="center"/>
        <w:rPr>
          <w:rFonts w:cs="Arial"/>
          <w:b/>
          <w:bCs/>
          <w:sz w:val="22"/>
          <w:szCs w:val="22"/>
        </w:rPr>
      </w:pPr>
    </w:p>
    <w:tbl>
      <w:tblPr>
        <w:tblW w:w="9636" w:type="dxa"/>
        <w:tblInd w:w="-30" w:type="dxa"/>
        <w:tblLayout w:type="fixed"/>
        <w:tblLook w:val="0000" w:firstRow="0" w:lastRow="0" w:firstColumn="0" w:lastColumn="0" w:noHBand="0" w:noVBand="0"/>
      </w:tblPr>
      <w:tblGrid>
        <w:gridCol w:w="1443"/>
        <w:gridCol w:w="992"/>
        <w:gridCol w:w="2835"/>
        <w:gridCol w:w="1290"/>
        <w:gridCol w:w="1468"/>
        <w:gridCol w:w="1608"/>
      </w:tblGrid>
      <w:tr w:rsidR="00A13EEE" w:rsidRPr="009D2DB4" w14:paraId="7AF4ADC5" w14:textId="77777777">
        <w:trPr>
          <w:cantSplit/>
        </w:trPr>
        <w:tc>
          <w:tcPr>
            <w:tcW w:w="1443" w:type="dxa"/>
            <w:tcBorders>
              <w:top w:val="single" w:sz="4" w:space="0" w:color="000000"/>
              <w:left w:val="single" w:sz="4" w:space="0" w:color="000000"/>
              <w:bottom w:val="single" w:sz="4" w:space="0" w:color="000000"/>
            </w:tcBorders>
          </w:tcPr>
          <w:p w14:paraId="107CD4D8" w14:textId="77777777" w:rsidR="00A13EEE" w:rsidRPr="009D2DB4" w:rsidRDefault="00A13EEE" w:rsidP="005462DF">
            <w:pPr>
              <w:snapToGrid w:val="0"/>
              <w:jc w:val="center"/>
              <w:rPr>
                <w:rFonts w:cs="Arial"/>
                <w:b/>
                <w:bCs/>
                <w:sz w:val="22"/>
                <w:szCs w:val="22"/>
              </w:rPr>
            </w:pPr>
            <w:r w:rsidRPr="009D2DB4">
              <w:rPr>
                <w:rFonts w:cs="Arial"/>
                <w:b/>
                <w:bCs/>
                <w:sz w:val="22"/>
                <w:szCs w:val="22"/>
              </w:rPr>
              <w:t xml:space="preserve">Release </w:t>
            </w:r>
          </w:p>
          <w:p w14:paraId="1FFE21A3" w14:textId="77777777" w:rsidR="00A13EEE" w:rsidRPr="009D2DB4" w:rsidRDefault="00A13EEE" w:rsidP="005462DF">
            <w:pPr>
              <w:jc w:val="center"/>
              <w:rPr>
                <w:rFonts w:cs="Arial"/>
                <w:b/>
                <w:bCs/>
                <w:sz w:val="22"/>
                <w:szCs w:val="22"/>
              </w:rPr>
            </w:pPr>
            <w:r w:rsidRPr="009D2DB4">
              <w:rPr>
                <w:rFonts w:cs="Arial"/>
                <w:b/>
                <w:bCs/>
                <w:sz w:val="22"/>
                <w:szCs w:val="22"/>
              </w:rPr>
              <w:t>Date</w:t>
            </w:r>
          </w:p>
          <w:p w14:paraId="735D2269" w14:textId="77777777" w:rsidR="00A13EEE" w:rsidRPr="009D2DB4" w:rsidRDefault="00A13EEE" w:rsidP="005462DF">
            <w:pPr>
              <w:jc w:val="center"/>
              <w:rPr>
                <w:rFonts w:cs="Arial"/>
                <w:i/>
                <w:iCs/>
                <w:sz w:val="22"/>
                <w:szCs w:val="22"/>
              </w:rPr>
            </w:pPr>
            <w:r w:rsidRPr="009D2DB4">
              <w:rPr>
                <w:rFonts w:cs="Arial"/>
                <w:i/>
                <w:iCs/>
                <w:sz w:val="22"/>
                <w:szCs w:val="22"/>
              </w:rPr>
              <w:t>DD-MM-YY</w:t>
            </w:r>
          </w:p>
        </w:tc>
        <w:tc>
          <w:tcPr>
            <w:tcW w:w="992" w:type="dxa"/>
            <w:tcBorders>
              <w:top w:val="single" w:sz="4" w:space="0" w:color="000000"/>
              <w:left w:val="single" w:sz="4" w:space="0" w:color="000000"/>
              <w:bottom w:val="single" w:sz="4" w:space="0" w:color="000000"/>
            </w:tcBorders>
          </w:tcPr>
          <w:p w14:paraId="56FDF8D3" w14:textId="77777777" w:rsidR="00A13EEE" w:rsidRPr="009D2DB4" w:rsidRDefault="00A13EEE" w:rsidP="005462DF">
            <w:pPr>
              <w:snapToGrid w:val="0"/>
              <w:jc w:val="center"/>
              <w:rPr>
                <w:rFonts w:cs="Arial"/>
                <w:b/>
                <w:bCs/>
                <w:sz w:val="22"/>
                <w:szCs w:val="22"/>
              </w:rPr>
            </w:pPr>
            <w:r w:rsidRPr="009D2DB4">
              <w:rPr>
                <w:rFonts w:cs="Arial"/>
                <w:b/>
                <w:bCs/>
                <w:sz w:val="22"/>
                <w:szCs w:val="22"/>
              </w:rPr>
              <w:t>Revision Number</w:t>
            </w:r>
          </w:p>
          <w:p w14:paraId="683F9908" w14:textId="77777777" w:rsidR="00A13EEE" w:rsidRPr="009D2DB4" w:rsidRDefault="00A13EEE" w:rsidP="005462DF">
            <w:pPr>
              <w:jc w:val="center"/>
              <w:rPr>
                <w:rFonts w:cs="Arial"/>
                <w:i/>
                <w:iCs/>
                <w:sz w:val="22"/>
                <w:szCs w:val="22"/>
              </w:rPr>
            </w:pPr>
            <w:r w:rsidRPr="009D2DB4">
              <w:rPr>
                <w:rFonts w:cs="Arial"/>
                <w:i/>
                <w:iCs/>
                <w:sz w:val="22"/>
                <w:szCs w:val="22"/>
              </w:rPr>
              <w:t>x.y</w:t>
            </w:r>
          </w:p>
        </w:tc>
        <w:tc>
          <w:tcPr>
            <w:tcW w:w="2835" w:type="dxa"/>
            <w:tcBorders>
              <w:top w:val="single" w:sz="4" w:space="0" w:color="000000"/>
              <w:left w:val="single" w:sz="4" w:space="0" w:color="000000"/>
              <w:bottom w:val="single" w:sz="4" w:space="0" w:color="000000"/>
            </w:tcBorders>
          </w:tcPr>
          <w:p w14:paraId="6ADEB4B3" w14:textId="77777777" w:rsidR="00A13EEE" w:rsidRPr="009D2DB4" w:rsidRDefault="00A13EEE" w:rsidP="005462DF">
            <w:pPr>
              <w:snapToGrid w:val="0"/>
              <w:ind w:left="79"/>
              <w:jc w:val="center"/>
              <w:rPr>
                <w:rFonts w:cs="Arial"/>
                <w:b/>
                <w:bCs/>
                <w:sz w:val="22"/>
                <w:szCs w:val="22"/>
              </w:rPr>
            </w:pPr>
            <w:r w:rsidRPr="009D2DB4">
              <w:rPr>
                <w:rFonts w:cs="Arial"/>
                <w:b/>
                <w:bCs/>
                <w:sz w:val="22"/>
                <w:szCs w:val="22"/>
              </w:rPr>
              <w:t>Changes Made (Mention Sections Affected)</w:t>
            </w:r>
          </w:p>
        </w:tc>
        <w:tc>
          <w:tcPr>
            <w:tcW w:w="1290" w:type="dxa"/>
            <w:tcBorders>
              <w:top w:val="single" w:sz="4" w:space="0" w:color="000000"/>
              <w:left w:val="single" w:sz="4" w:space="0" w:color="000000"/>
              <w:bottom w:val="single" w:sz="4" w:space="0" w:color="000000"/>
            </w:tcBorders>
          </w:tcPr>
          <w:p w14:paraId="7CC72D56" w14:textId="77777777" w:rsidR="00A13EEE" w:rsidRPr="009D2DB4" w:rsidRDefault="00A13EEE" w:rsidP="005462DF">
            <w:pPr>
              <w:snapToGrid w:val="0"/>
              <w:ind w:left="72"/>
              <w:jc w:val="center"/>
              <w:rPr>
                <w:rFonts w:cs="Arial"/>
                <w:b/>
                <w:bCs/>
                <w:sz w:val="22"/>
                <w:szCs w:val="22"/>
              </w:rPr>
            </w:pPr>
            <w:r w:rsidRPr="009D2DB4">
              <w:rPr>
                <w:rFonts w:cs="Arial"/>
                <w:b/>
                <w:bCs/>
                <w:sz w:val="22"/>
                <w:szCs w:val="22"/>
              </w:rPr>
              <w:t>Author</w:t>
            </w:r>
          </w:p>
        </w:tc>
        <w:tc>
          <w:tcPr>
            <w:tcW w:w="1468" w:type="dxa"/>
            <w:tcBorders>
              <w:top w:val="single" w:sz="4" w:space="0" w:color="000000"/>
              <w:left w:val="single" w:sz="4" w:space="0" w:color="000000"/>
              <w:bottom w:val="single" w:sz="4" w:space="0" w:color="000000"/>
            </w:tcBorders>
          </w:tcPr>
          <w:p w14:paraId="00233541" w14:textId="77777777" w:rsidR="00A13EEE" w:rsidRPr="009D2DB4" w:rsidRDefault="00A13EEE" w:rsidP="005462DF">
            <w:pPr>
              <w:snapToGrid w:val="0"/>
              <w:ind w:left="72"/>
              <w:jc w:val="center"/>
              <w:rPr>
                <w:rFonts w:cs="Arial"/>
                <w:b/>
                <w:bCs/>
                <w:sz w:val="22"/>
                <w:szCs w:val="22"/>
              </w:rPr>
            </w:pPr>
            <w:r w:rsidRPr="009D2DB4">
              <w:rPr>
                <w:rFonts w:cs="Arial"/>
                <w:b/>
                <w:bCs/>
                <w:sz w:val="22"/>
                <w:szCs w:val="22"/>
              </w:rPr>
              <w:t>Reviewed</w:t>
            </w:r>
          </w:p>
          <w:p w14:paraId="61BEBF93" w14:textId="77777777" w:rsidR="00A13EEE" w:rsidRPr="009D2DB4" w:rsidRDefault="00A13EEE" w:rsidP="005462DF">
            <w:pPr>
              <w:ind w:left="72"/>
              <w:jc w:val="center"/>
              <w:rPr>
                <w:rFonts w:cs="Arial"/>
                <w:b/>
                <w:bCs/>
                <w:sz w:val="22"/>
                <w:szCs w:val="22"/>
              </w:rPr>
            </w:pPr>
            <w:r w:rsidRPr="009D2DB4">
              <w:rPr>
                <w:rFonts w:cs="Arial"/>
                <w:b/>
                <w:bCs/>
                <w:sz w:val="22"/>
                <w:szCs w:val="22"/>
              </w:rPr>
              <w:t>By</w:t>
            </w:r>
          </w:p>
          <w:p w14:paraId="6DC856BF" w14:textId="77777777" w:rsidR="00A13EEE" w:rsidRPr="009D2DB4" w:rsidRDefault="00A13EEE" w:rsidP="005462DF">
            <w:pPr>
              <w:ind w:left="72"/>
              <w:jc w:val="center"/>
              <w:rPr>
                <w:rFonts w:cs="Arial"/>
                <w:i/>
                <w:iCs/>
                <w:sz w:val="22"/>
                <w:szCs w:val="22"/>
              </w:rPr>
            </w:pPr>
            <w:r w:rsidRPr="009D2DB4">
              <w:rPr>
                <w:rFonts w:cs="Arial"/>
                <w:i/>
                <w:iCs/>
                <w:sz w:val="22"/>
                <w:szCs w:val="22"/>
              </w:rPr>
              <w:t>[Name and org Role]</w:t>
            </w:r>
          </w:p>
        </w:tc>
        <w:tc>
          <w:tcPr>
            <w:tcW w:w="1608" w:type="dxa"/>
            <w:tcBorders>
              <w:top w:val="single" w:sz="4" w:space="0" w:color="000000"/>
              <w:left w:val="single" w:sz="4" w:space="0" w:color="000000"/>
              <w:bottom w:val="single" w:sz="4" w:space="0" w:color="000000"/>
              <w:right w:val="single" w:sz="4" w:space="0" w:color="000000"/>
            </w:tcBorders>
          </w:tcPr>
          <w:p w14:paraId="39B4DEA4" w14:textId="77777777" w:rsidR="00A13EEE" w:rsidRPr="009D2DB4" w:rsidRDefault="00A13EEE" w:rsidP="005462DF">
            <w:pPr>
              <w:snapToGrid w:val="0"/>
              <w:ind w:left="72"/>
              <w:jc w:val="center"/>
              <w:rPr>
                <w:rFonts w:cs="Arial"/>
                <w:b/>
                <w:bCs/>
                <w:sz w:val="22"/>
                <w:szCs w:val="22"/>
              </w:rPr>
            </w:pPr>
            <w:r w:rsidRPr="009D2DB4">
              <w:rPr>
                <w:rFonts w:cs="Arial"/>
                <w:b/>
                <w:bCs/>
                <w:sz w:val="22"/>
                <w:szCs w:val="22"/>
              </w:rPr>
              <w:t xml:space="preserve"> Approved By</w:t>
            </w:r>
          </w:p>
          <w:p w14:paraId="6ACDF9CA" w14:textId="77777777" w:rsidR="00A13EEE" w:rsidRPr="009D2DB4" w:rsidRDefault="00A13EEE" w:rsidP="005462DF">
            <w:pPr>
              <w:jc w:val="center"/>
              <w:rPr>
                <w:rFonts w:cs="Arial"/>
                <w:i/>
                <w:iCs/>
                <w:sz w:val="22"/>
                <w:szCs w:val="22"/>
              </w:rPr>
            </w:pPr>
            <w:r w:rsidRPr="009D2DB4">
              <w:rPr>
                <w:rFonts w:cs="Arial"/>
                <w:i/>
                <w:iCs/>
                <w:sz w:val="22"/>
                <w:szCs w:val="22"/>
              </w:rPr>
              <w:t>[Name and org Role]</w:t>
            </w:r>
          </w:p>
        </w:tc>
      </w:tr>
      <w:tr w:rsidR="00A13EEE" w:rsidRPr="009D2DB4" w14:paraId="6B8586D7" w14:textId="77777777">
        <w:trPr>
          <w:cantSplit/>
        </w:trPr>
        <w:tc>
          <w:tcPr>
            <w:tcW w:w="1443" w:type="dxa"/>
            <w:tcBorders>
              <w:top w:val="single" w:sz="4" w:space="0" w:color="000000"/>
              <w:left w:val="single" w:sz="4" w:space="0" w:color="000000"/>
              <w:bottom w:val="single" w:sz="4" w:space="0" w:color="000000"/>
            </w:tcBorders>
          </w:tcPr>
          <w:p w14:paraId="17BB5448" w14:textId="12B3691B" w:rsidR="00A13EEE" w:rsidRPr="009D2DB4" w:rsidRDefault="008B0E47" w:rsidP="005462DF">
            <w:pPr>
              <w:snapToGrid w:val="0"/>
              <w:jc w:val="center"/>
              <w:rPr>
                <w:rFonts w:cs="Arial"/>
                <w:b/>
                <w:bCs/>
                <w:sz w:val="22"/>
                <w:szCs w:val="22"/>
              </w:rPr>
            </w:pPr>
            <w:r>
              <w:rPr>
                <w:rFonts w:cs="Arial"/>
                <w:b/>
                <w:bCs/>
                <w:sz w:val="22"/>
                <w:szCs w:val="22"/>
              </w:rPr>
              <w:t>30</w:t>
            </w:r>
            <w:r>
              <w:rPr>
                <w:rFonts w:cs="Arial"/>
                <w:b/>
                <w:bCs/>
                <w:sz w:val="22"/>
                <w:szCs w:val="22"/>
                <w:vertAlign w:val="superscript"/>
              </w:rPr>
              <w:t xml:space="preserve"> </w:t>
            </w:r>
            <w:r w:rsidR="00A13EEE">
              <w:rPr>
                <w:rFonts w:cs="Arial"/>
                <w:b/>
                <w:bCs/>
                <w:sz w:val="22"/>
                <w:szCs w:val="22"/>
              </w:rPr>
              <w:t>July</w:t>
            </w:r>
            <w:r w:rsidR="00A13EEE" w:rsidRPr="009D2DB4">
              <w:rPr>
                <w:rFonts w:cs="Arial"/>
                <w:b/>
                <w:bCs/>
                <w:sz w:val="22"/>
                <w:szCs w:val="22"/>
              </w:rPr>
              <w:t xml:space="preserve"> 2025</w:t>
            </w:r>
          </w:p>
        </w:tc>
        <w:tc>
          <w:tcPr>
            <w:tcW w:w="992" w:type="dxa"/>
            <w:tcBorders>
              <w:top w:val="single" w:sz="4" w:space="0" w:color="000000"/>
              <w:left w:val="single" w:sz="4" w:space="0" w:color="000000"/>
              <w:bottom w:val="single" w:sz="4" w:space="0" w:color="000000"/>
            </w:tcBorders>
          </w:tcPr>
          <w:p w14:paraId="089D0F6C" w14:textId="77777777" w:rsidR="00A13EEE" w:rsidRPr="009D2DB4" w:rsidRDefault="00A13EEE" w:rsidP="005462DF">
            <w:pPr>
              <w:snapToGrid w:val="0"/>
              <w:jc w:val="center"/>
              <w:rPr>
                <w:rFonts w:cs="Arial"/>
                <w:sz w:val="22"/>
                <w:szCs w:val="22"/>
              </w:rPr>
            </w:pPr>
            <w:r w:rsidRPr="009D2DB4">
              <w:rPr>
                <w:rFonts w:cs="Arial"/>
                <w:sz w:val="22"/>
                <w:szCs w:val="22"/>
              </w:rPr>
              <w:t>1.0</w:t>
            </w:r>
          </w:p>
        </w:tc>
        <w:tc>
          <w:tcPr>
            <w:tcW w:w="2835" w:type="dxa"/>
            <w:tcBorders>
              <w:top w:val="single" w:sz="4" w:space="0" w:color="000000"/>
              <w:left w:val="single" w:sz="4" w:space="0" w:color="000000"/>
              <w:bottom w:val="single" w:sz="4" w:space="0" w:color="000000"/>
            </w:tcBorders>
          </w:tcPr>
          <w:p w14:paraId="0C655DBB" w14:textId="77777777" w:rsidR="00A13EEE" w:rsidRPr="009D2DB4" w:rsidRDefault="00A13EEE" w:rsidP="005462DF">
            <w:pPr>
              <w:pStyle w:val="Header"/>
              <w:snapToGrid w:val="0"/>
              <w:ind w:left="79"/>
              <w:jc w:val="center"/>
              <w:rPr>
                <w:rFonts w:cs="Arial"/>
                <w:sz w:val="22"/>
                <w:szCs w:val="22"/>
              </w:rPr>
            </w:pPr>
            <w:r w:rsidRPr="009D2DB4">
              <w:rPr>
                <w:rFonts w:cs="Arial"/>
                <w:sz w:val="22"/>
                <w:szCs w:val="22"/>
              </w:rPr>
              <w:t xml:space="preserve">Initial Draft </w:t>
            </w:r>
          </w:p>
        </w:tc>
        <w:tc>
          <w:tcPr>
            <w:tcW w:w="1290" w:type="dxa"/>
            <w:tcBorders>
              <w:top w:val="single" w:sz="4" w:space="0" w:color="000000"/>
              <w:left w:val="single" w:sz="4" w:space="0" w:color="000000"/>
              <w:bottom w:val="single" w:sz="4" w:space="0" w:color="000000"/>
            </w:tcBorders>
          </w:tcPr>
          <w:p w14:paraId="27C98AF4" w14:textId="77777777" w:rsidR="00A13EEE" w:rsidRPr="009D2DB4" w:rsidRDefault="00A13EEE" w:rsidP="005462DF">
            <w:pPr>
              <w:snapToGrid w:val="0"/>
              <w:ind w:left="72"/>
              <w:jc w:val="center"/>
              <w:rPr>
                <w:rFonts w:cs="Arial"/>
                <w:sz w:val="22"/>
                <w:szCs w:val="22"/>
              </w:rPr>
            </w:pPr>
            <w:r w:rsidRPr="009D2DB4">
              <w:rPr>
                <w:rFonts w:cs="Arial"/>
                <w:sz w:val="22"/>
                <w:szCs w:val="22"/>
              </w:rPr>
              <w:t xml:space="preserve">Himanshi Chawla </w:t>
            </w:r>
          </w:p>
        </w:tc>
        <w:tc>
          <w:tcPr>
            <w:tcW w:w="1468" w:type="dxa"/>
            <w:tcBorders>
              <w:top w:val="single" w:sz="4" w:space="0" w:color="000000"/>
              <w:left w:val="single" w:sz="4" w:space="0" w:color="000000"/>
              <w:bottom w:val="single" w:sz="4" w:space="0" w:color="000000"/>
            </w:tcBorders>
          </w:tcPr>
          <w:p w14:paraId="79E47912" w14:textId="77777777" w:rsidR="00A13EEE" w:rsidRPr="009D2DB4" w:rsidRDefault="00A13EEE" w:rsidP="005462DF">
            <w:pPr>
              <w:snapToGrid w:val="0"/>
              <w:ind w:left="72"/>
              <w:jc w:val="center"/>
              <w:rPr>
                <w:rFonts w:cs="Arial"/>
                <w:sz w:val="22"/>
                <w:szCs w:val="22"/>
              </w:rPr>
            </w:pPr>
          </w:p>
        </w:tc>
        <w:tc>
          <w:tcPr>
            <w:tcW w:w="1608" w:type="dxa"/>
            <w:tcBorders>
              <w:top w:val="single" w:sz="4" w:space="0" w:color="000000"/>
              <w:left w:val="single" w:sz="4" w:space="0" w:color="000000"/>
              <w:bottom w:val="single" w:sz="4" w:space="0" w:color="000000"/>
              <w:right w:val="single" w:sz="4" w:space="0" w:color="000000"/>
            </w:tcBorders>
          </w:tcPr>
          <w:p w14:paraId="4D059DDA" w14:textId="77777777" w:rsidR="00A13EEE" w:rsidRPr="009D2DB4" w:rsidRDefault="00A13EEE" w:rsidP="005462DF">
            <w:pPr>
              <w:snapToGrid w:val="0"/>
              <w:ind w:left="72"/>
              <w:jc w:val="center"/>
              <w:rPr>
                <w:rFonts w:cs="Arial"/>
                <w:sz w:val="22"/>
                <w:szCs w:val="22"/>
              </w:rPr>
            </w:pPr>
          </w:p>
        </w:tc>
      </w:tr>
      <w:tr w:rsidR="00BE704E" w:rsidRPr="009D2DB4" w14:paraId="6C5A2647" w14:textId="77777777">
        <w:trPr>
          <w:cantSplit/>
        </w:trPr>
        <w:tc>
          <w:tcPr>
            <w:tcW w:w="1443" w:type="dxa"/>
            <w:tcBorders>
              <w:top w:val="single" w:sz="4" w:space="0" w:color="000000"/>
              <w:left w:val="single" w:sz="4" w:space="0" w:color="000000"/>
              <w:bottom w:val="single" w:sz="4" w:space="0" w:color="000000"/>
            </w:tcBorders>
          </w:tcPr>
          <w:p w14:paraId="03852902" w14:textId="7F30D8E7" w:rsidR="00BE704E" w:rsidRDefault="00BE704E" w:rsidP="005462DF">
            <w:pPr>
              <w:snapToGrid w:val="0"/>
              <w:jc w:val="center"/>
              <w:rPr>
                <w:rFonts w:cs="Arial"/>
                <w:b/>
                <w:bCs/>
                <w:sz w:val="22"/>
                <w:szCs w:val="22"/>
              </w:rPr>
            </w:pPr>
            <w:r>
              <w:rPr>
                <w:rFonts w:cs="Arial"/>
                <w:b/>
                <w:bCs/>
                <w:sz w:val="22"/>
                <w:szCs w:val="22"/>
              </w:rPr>
              <w:t>08 Aug 2025</w:t>
            </w:r>
          </w:p>
        </w:tc>
        <w:tc>
          <w:tcPr>
            <w:tcW w:w="992" w:type="dxa"/>
            <w:tcBorders>
              <w:top w:val="single" w:sz="4" w:space="0" w:color="000000"/>
              <w:left w:val="single" w:sz="4" w:space="0" w:color="000000"/>
              <w:bottom w:val="single" w:sz="4" w:space="0" w:color="000000"/>
            </w:tcBorders>
          </w:tcPr>
          <w:p w14:paraId="2682E738" w14:textId="682B2E1B" w:rsidR="00BE704E" w:rsidRPr="009D2DB4" w:rsidRDefault="00BE704E" w:rsidP="005462DF">
            <w:pPr>
              <w:snapToGrid w:val="0"/>
              <w:jc w:val="center"/>
              <w:rPr>
                <w:rFonts w:cs="Arial"/>
                <w:sz w:val="22"/>
                <w:szCs w:val="22"/>
              </w:rPr>
            </w:pPr>
            <w:r>
              <w:rPr>
                <w:rFonts w:cs="Arial"/>
                <w:sz w:val="22"/>
                <w:szCs w:val="22"/>
              </w:rPr>
              <w:t>1.1</w:t>
            </w:r>
          </w:p>
        </w:tc>
        <w:tc>
          <w:tcPr>
            <w:tcW w:w="2835" w:type="dxa"/>
            <w:tcBorders>
              <w:top w:val="single" w:sz="4" w:space="0" w:color="000000"/>
              <w:left w:val="single" w:sz="4" w:space="0" w:color="000000"/>
              <w:bottom w:val="single" w:sz="4" w:space="0" w:color="000000"/>
            </w:tcBorders>
          </w:tcPr>
          <w:p w14:paraId="06ED0E17" w14:textId="5372AC33" w:rsidR="00BE704E" w:rsidRPr="009D2DB4" w:rsidRDefault="00EC4437" w:rsidP="005462DF">
            <w:pPr>
              <w:pStyle w:val="Header"/>
              <w:snapToGrid w:val="0"/>
              <w:ind w:left="79"/>
              <w:jc w:val="center"/>
              <w:rPr>
                <w:rFonts w:cs="Arial"/>
                <w:sz w:val="22"/>
                <w:szCs w:val="22"/>
              </w:rPr>
            </w:pPr>
            <w:r>
              <w:rPr>
                <w:rFonts w:cs="Arial"/>
                <w:sz w:val="22"/>
                <w:szCs w:val="22"/>
              </w:rPr>
              <w:t>Comms stages changes / BAM Report/ Workflow Update</w:t>
            </w:r>
          </w:p>
        </w:tc>
        <w:tc>
          <w:tcPr>
            <w:tcW w:w="1290" w:type="dxa"/>
            <w:tcBorders>
              <w:top w:val="single" w:sz="4" w:space="0" w:color="000000"/>
              <w:left w:val="single" w:sz="4" w:space="0" w:color="000000"/>
              <w:bottom w:val="single" w:sz="4" w:space="0" w:color="000000"/>
            </w:tcBorders>
          </w:tcPr>
          <w:p w14:paraId="4F424486" w14:textId="2A4BE3E9" w:rsidR="00BE704E" w:rsidRPr="009D2DB4" w:rsidRDefault="00EC4437" w:rsidP="005462DF">
            <w:pPr>
              <w:snapToGrid w:val="0"/>
              <w:ind w:left="72"/>
              <w:jc w:val="center"/>
              <w:rPr>
                <w:rFonts w:cs="Arial"/>
                <w:sz w:val="22"/>
                <w:szCs w:val="22"/>
              </w:rPr>
            </w:pPr>
            <w:r>
              <w:rPr>
                <w:rFonts w:cs="Arial"/>
                <w:sz w:val="22"/>
                <w:szCs w:val="22"/>
              </w:rPr>
              <w:t xml:space="preserve">Himanshi Chawla </w:t>
            </w:r>
          </w:p>
        </w:tc>
        <w:tc>
          <w:tcPr>
            <w:tcW w:w="1468" w:type="dxa"/>
            <w:tcBorders>
              <w:top w:val="single" w:sz="4" w:space="0" w:color="000000"/>
              <w:left w:val="single" w:sz="4" w:space="0" w:color="000000"/>
              <w:bottom w:val="single" w:sz="4" w:space="0" w:color="000000"/>
            </w:tcBorders>
          </w:tcPr>
          <w:p w14:paraId="3C4B9D0D" w14:textId="77777777" w:rsidR="00BE704E" w:rsidRPr="009D2DB4" w:rsidRDefault="00BE704E" w:rsidP="005462DF">
            <w:pPr>
              <w:snapToGrid w:val="0"/>
              <w:ind w:left="72"/>
              <w:jc w:val="center"/>
              <w:rPr>
                <w:rFonts w:cs="Arial"/>
                <w:sz w:val="22"/>
                <w:szCs w:val="22"/>
              </w:rPr>
            </w:pPr>
          </w:p>
        </w:tc>
        <w:tc>
          <w:tcPr>
            <w:tcW w:w="1608" w:type="dxa"/>
            <w:tcBorders>
              <w:top w:val="single" w:sz="4" w:space="0" w:color="000000"/>
              <w:left w:val="single" w:sz="4" w:space="0" w:color="000000"/>
              <w:bottom w:val="single" w:sz="4" w:space="0" w:color="000000"/>
              <w:right w:val="single" w:sz="4" w:space="0" w:color="000000"/>
            </w:tcBorders>
          </w:tcPr>
          <w:p w14:paraId="3BD4C36E" w14:textId="77777777" w:rsidR="00BE704E" w:rsidRPr="009D2DB4" w:rsidRDefault="00BE704E" w:rsidP="005462DF">
            <w:pPr>
              <w:snapToGrid w:val="0"/>
              <w:ind w:left="72"/>
              <w:jc w:val="center"/>
              <w:rPr>
                <w:rFonts w:cs="Arial"/>
                <w:sz w:val="22"/>
                <w:szCs w:val="22"/>
              </w:rPr>
            </w:pPr>
          </w:p>
        </w:tc>
      </w:tr>
      <w:tr w:rsidR="00EB021A" w:rsidRPr="009D2DB4" w14:paraId="02C55403" w14:textId="77777777">
        <w:trPr>
          <w:cantSplit/>
        </w:trPr>
        <w:tc>
          <w:tcPr>
            <w:tcW w:w="1443" w:type="dxa"/>
            <w:tcBorders>
              <w:top w:val="single" w:sz="4" w:space="0" w:color="000000"/>
              <w:left w:val="single" w:sz="4" w:space="0" w:color="000000"/>
              <w:bottom w:val="single" w:sz="4" w:space="0" w:color="000000"/>
            </w:tcBorders>
          </w:tcPr>
          <w:p w14:paraId="2C7A5021" w14:textId="6E8ADF0C" w:rsidR="00EB021A" w:rsidRDefault="00EB021A" w:rsidP="005462DF">
            <w:pPr>
              <w:snapToGrid w:val="0"/>
              <w:jc w:val="center"/>
              <w:rPr>
                <w:rFonts w:cs="Arial"/>
                <w:b/>
                <w:bCs/>
                <w:sz w:val="22"/>
                <w:szCs w:val="22"/>
              </w:rPr>
            </w:pPr>
            <w:r>
              <w:rPr>
                <w:rFonts w:cs="Arial"/>
                <w:b/>
                <w:bCs/>
                <w:sz w:val="22"/>
                <w:szCs w:val="22"/>
              </w:rPr>
              <w:t>12 Aug 2025</w:t>
            </w:r>
          </w:p>
        </w:tc>
        <w:tc>
          <w:tcPr>
            <w:tcW w:w="992" w:type="dxa"/>
            <w:tcBorders>
              <w:top w:val="single" w:sz="4" w:space="0" w:color="000000"/>
              <w:left w:val="single" w:sz="4" w:space="0" w:color="000000"/>
              <w:bottom w:val="single" w:sz="4" w:space="0" w:color="000000"/>
            </w:tcBorders>
          </w:tcPr>
          <w:p w14:paraId="6B60D681" w14:textId="4DC9C9D4" w:rsidR="00EB021A" w:rsidRDefault="00EB021A" w:rsidP="005462DF">
            <w:pPr>
              <w:snapToGrid w:val="0"/>
              <w:jc w:val="center"/>
              <w:rPr>
                <w:rFonts w:cs="Arial"/>
                <w:sz w:val="22"/>
                <w:szCs w:val="22"/>
              </w:rPr>
            </w:pPr>
            <w:r>
              <w:rPr>
                <w:rFonts w:cs="Arial"/>
                <w:sz w:val="22"/>
                <w:szCs w:val="22"/>
              </w:rPr>
              <w:t>1.2</w:t>
            </w:r>
          </w:p>
        </w:tc>
        <w:tc>
          <w:tcPr>
            <w:tcW w:w="2835" w:type="dxa"/>
            <w:tcBorders>
              <w:top w:val="single" w:sz="4" w:space="0" w:color="000000"/>
              <w:left w:val="single" w:sz="4" w:space="0" w:color="000000"/>
              <w:bottom w:val="single" w:sz="4" w:space="0" w:color="000000"/>
            </w:tcBorders>
          </w:tcPr>
          <w:p w14:paraId="7D120EDE" w14:textId="3520AAE9" w:rsidR="00EB021A" w:rsidRDefault="002D28BE" w:rsidP="002D28BE">
            <w:pPr>
              <w:pStyle w:val="Header"/>
              <w:snapToGrid w:val="0"/>
              <w:jc w:val="center"/>
              <w:rPr>
                <w:rFonts w:cs="Arial"/>
                <w:sz w:val="22"/>
                <w:szCs w:val="22"/>
              </w:rPr>
            </w:pPr>
            <w:r>
              <w:rPr>
                <w:rFonts w:cs="Arial"/>
                <w:sz w:val="22"/>
                <w:szCs w:val="22"/>
              </w:rPr>
              <w:t>Reverts on comments. Delay logic up</w:t>
            </w:r>
            <w:r w:rsidR="00967B80">
              <w:rPr>
                <w:rFonts w:cs="Arial"/>
                <w:sz w:val="22"/>
                <w:szCs w:val="22"/>
              </w:rPr>
              <w:t xml:space="preserve">dated. </w:t>
            </w:r>
          </w:p>
        </w:tc>
        <w:tc>
          <w:tcPr>
            <w:tcW w:w="1290" w:type="dxa"/>
            <w:tcBorders>
              <w:top w:val="single" w:sz="4" w:space="0" w:color="000000"/>
              <w:left w:val="single" w:sz="4" w:space="0" w:color="000000"/>
              <w:bottom w:val="single" w:sz="4" w:space="0" w:color="000000"/>
            </w:tcBorders>
          </w:tcPr>
          <w:p w14:paraId="38D14C2A" w14:textId="435E07DE" w:rsidR="00EB021A" w:rsidRDefault="00967B80" w:rsidP="005462DF">
            <w:pPr>
              <w:snapToGrid w:val="0"/>
              <w:ind w:left="72"/>
              <w:jc w:val="center"/>
              <w:rPr>
                <w:rFonts w:cs="Arial"/>
                <w:sz w:val="22"/>
                <w:szCs w:val="22"/>
              </w:rPr>
            </w:pPr>
            <w:r>
              <w:rPr>
                <w:rFonts w:cs="Arial"/>
                <w:sz w:val="22"/>
                <w:szCs w:val="22"/>
              </w:rPr>
              <w:t xml:space="preserve">Himanshi Chawla </w:t>
            </w:r>
          </w:p>
        </w:tc>
        <w:tc>
          <w:tcPr>
            <w:tcW w:w="1468" w:type="dxa"/>
            <w:tcBorders>
              <w:top w:val="single" w:sz="4" w:space="0" w:color="000000"/>
              <w:left w:val="single" w:sz="4" w:space="0" w:color="000000"/>
              <w:bottom w:val="single" w:sz="4" w:space="0" w:color="000000"/>
            </w:tcBorders>
          </w:tcPr>
          <w:p w14:paraId="5063C84A" w14:textId="77777777" w:rsidR="00EB021A" w:rsidRPr="009D2DB4" w:rsidRDefault="00EB021A" w:rsidP="005462DF">
            <w:pPr>
              <w:snapToGrid w:val="0"/>
              <w:ind w:left="72"/>
              <w:jc w:val="center"/>
              <w:rPr>
                <w:rFonts w:cs="Arial"/>
                <w:sz w:val="22"/>
                <w:szCs w:val="22"/>
              </w:rPr>
            </w:pPr>
          </w:p>
        </w:tc>
        <w:tc>
          <w:tcPr>
            <w:tcW w:w="1608" w:type="dxa"/>
            <w:tcBorders>
              <w:top w:val="single" w:sz="4" w:space="0" w:color="000000"/>
              <w:left w:val="single" w:sz="4" w:space="0" w:color="000000"/>
              <w:bottom w:val="single" w:sz="4" w:space="0" w:color="000000"/>
              <w:right w:val="single" w:sz="4" w:space="0" w:color="000000"/>
            </w:tcBorders>
          </w:tcPr>
          <w:p w14:paraId="1F07A157" w14:textId="77777777" w:rsidR="00EB021A" w:rsidRPr="009D2DB4" w:rsidRDefault="00EB021A" w:rsidP="005462DF">
            <w:pPr>
              <w:snapToGrid w:val="0"/>
              <w:ind w:left="72"/>
              <w:jc w:val="center"/>
              <w:rPr>
                <w:rFonts w:cs="Arial"/>
                <w:sz w:val="22"/>
                <w:szCs w:val="22"/>
              </w:rPr>
            </w:pPr>
          </w:p>
        </w:tc>
      </w:tr>
      <w:tr w:rsidR="003A57C2" w:rsidRPr="009D2DB4" w14:paraId="7F92B310" w14:textId="77777777">
        <w:trPr>
          <w:cantSplit/>
        </w:trPr>
        <w:tc>
          <w:tcPr>
            <w:tcW w:w="1443" w:type="dxa"/>
            <w:tcBorders>
              <w:top w:val="single" w:sz="4" w:space="0" w:color="000000"/>
              <w:left w:val="single" w:sz="4" w:space="0" w:color="000000"/>
              <w:bottom w:val="single" w:sz="4" w:space="0" w:color="000000"/>
            </w:tcBorders>
          </w:tcPr>
          <w:p w14:paraId="64E9E8C7" w14:textId="1CA513A6" w:rsidR="003A57C2" w:rsidRDefault="003A57C2" w:rsidP="005462DF">
            <w:pPr>
              <w:snapToGrid w:val="0"/>
              <w:jc w:val="center"/>
              <w:rPr>
                <w:rFonts w:cs="Arial"/>
                <w:b/>
                <w:bCs/>
                <w:sz w:val="22"/>
                <w:szCs w:val="22"/>
              </w:rPr>
            </w:pPr>
            <w:r>
              <w:rPr>
                <w:rFonts w:cs="Arial"/>
                <w:b/>
                <w:bCs/>
                <w:sz w:val="22"/>
                <w:szCs w:val="22"/>
              </w:rPr>
              <w:t>22 August 2025</w:t>
            </w:r>
          </w:p>
        </w:tc>
        <w:tc>
          <w:tcPr>
            <w:tcW w:w="992" w:type="dxa"/>
            <w:tcBorders>
              <w:top w:val="single" w:sz="4" w:space="0" w:color="000000"/>
              <w:left w:val="single" w:sz="4" w:space="0" w:color="000000"/>
              <w:bottom w:val="single" w:sz="4" w:space="0" w:color="000000"/>
            </w:tcBorders>
          </w:tcPr>
          <w:p w14:paraId="7C9408CF" w14:textId="412A0CB6" w:rsidR="003A57C2" w:rsidRDefault="003A57C2" w:rsidP="005462DF">
            <w:pPr>
              <w:snapToGrid w:val="0"/>
              <w:jc w:val="center"/>
              <w:rPr>
                <w:rFonts w:cs="Arial"/>
                <w:sz w:val="22"/>
                <w:szCs w:val="22"/>
              </w:rPr>
            </w:pPr>
            <w:r>
              <w:rPr>
                <w:rFonts w:cs="Arial"/>
                <w:sz w:val="22"/>
                <w:szCs w:val="22"/>
              </w:rPr>
              <w:t>1.3</w:t>
            </w:r>
          </w:p>
        </w:tc>
        <w:tc>
          <w:tcPr>
            <w:tcW w:w="2835" w:type="dxa"/>
            <w:tcBorders>
              <w:top w:val="single" w:sz="4" w:space="0" w:color="000000"/>
              <w:left w:val="single" w:sz="4" w:space="0" w:color="000000"/>
              <w:bottom w:val="single" w:sz="4" w:space="0" w:color="000000"/>
            </w:tcBorders>
          </w:tcPr>
          <w:p w14:paraId="5622EA54" w14:textId="3A8CA1CF" w:rsidR="003A57C2" w:rsidRDefault="003A57C2" w:rsidP="002D28BE">
            <w:pPr>
              <w:pStyle w:val="Header"/>
              <w:snapToGrid w:val="0"/>
              <w:jc w:val="center"/>
              <w:rPr>
                <w:rFonts w:cs="Arial"/>
                <w:sz w:val="22"/>
                <w:szCs w:val="22"/>
              </w:rPr>
            </w:pPr>
            <w:r>
              <w:rPr>
                <w:rFonts w:cs="Arial"/>
                <w:sz w:val="22"/>
                <w:szCs w:val="22"/>
              </w:rPr>
              <w:t>CROPS Doc Checker – Field made editable</w:t>
            </w:r>
          </w:p>
        </w:tc>
        <w:tc>
          <w:tcPr>
            <w:tcW w:w="1290" w:type="dxa"/>
            <w:tcBorders>
              <w:top w:val="single" w:sz="4" w:space="0" w:color="000000"/>
              <w:left w:val="single" w:sz="4" w:space="0" w:color="000000"/>
              <w:bottom w:val="single" w:sz="4" w:space="0" w:color="000000"/>
            </w:tcBorders>
          </w:tcPr>
          <w:p w14:paraId="14847F8C" w14:textId="181EFB76" w:rsidR="003A57C2" w:rsidRDefault="003A57C2" w:rsidP="005462DF">
            <w:pPr>
              <w:snapToGrid w:val="0"/>
              <w:ind w:left="72"/>
              <w:jc w:val="center"/>
              <w:rPr>
                <w:rFonts w:cs="Arial"/>
                <w:sz w:val="22"/>
                <w:szCs w:val="22"/>
              </w:rPr>
            </w:pPr>
            <w:r>
              <w:rPr>
                <w:rFonts w:cs="Arial"/>
                <w:sz w:val="22"/>
                <w:szCs w:val="22"/>
              </w:rPr>
              <w:t xml:space="preserve">Himanshi Chawla </w:t>
            </w:r>
          </w:p>
        </w:tc>
        <w:tc>
          <w:tcPr>
            <w:tcW w:w="1468" w:type="dxa"/>
            <w:tcBorders>
              <w:top w:val="single" w:sz="4" w:space="0" w:color="000000"/>
              <w:left w:val="single" w:sz="4" w:space="0" w:color="000000"/>
              <w:bottom w:val="single" w:sz="4" w:space="0" w:color="000000"/>
            </w:tcBorders>
          </w:tcPr>
          <w:p w14:paraId="3A1DC7F8" w14:textId="77777777" w:rsidR="003A57C2" w:rsidRPr="009D2DB4" w:rsidRDefault="003A57C2" w:rsidP="005462DF">
            <w:pPr>
              <w:snapToGrid w:val="0"/>
              <w:ind w:left="72"/>
              <w:jc w:val="center"/>
              <w:rPr>
                <w:rFonts w:cs="Arial"/>
                <w:sz w:val="22"/>
                <w:szCs w:val="22"/>
              </w:rPr>
            </w:pPr>
          </w:p>
        </w:tc>
        <w:tc>
          <w:tcPr>
            <w:tcW w:w="1608" w:type="dxa"/>
            <w:tcBorders>
              <w:top w:val="single" w:sz="4" w:space="0" w:color="000000"/>
              <w:left w:val="single" w:sz="4" w:space="0" w:color="000000"/>
              <w:bottom w:val="single" w:sz="4" w:space="0" w:color="000000"/>
              <w:right w:val="single" w:sz="4" w:space="0" w:color="000000"/>
            </w:tcBorders>
          </w:tcPr>
          <w:p w14:paraId="238D5215" w14:textId="77777777" w:rsidR="003A57C2" w:rsidRPr="009D2DB4" w:rsidRDefault="003A57C2" w:rsidP="005462DF">
            <w:pPr>
              <w:snapToGrid w:val="0"/>
              <w:ind w:left="72"/>
              <w:jc w:val="center"/>
              <w:rPr>
                <w:rFonts w:cs="Arial"/>
                <w:sz w:val="22"/>
                <w:szCs w:val="22"/>
              </w:rPr>
            </w:pPr>
          </w:p>
        </w:tc>
      </w:tr>
    </w:tbl>
    <w:p w14:paraId="4D3B7A75" w14:textId="77777777" w:rsidR="00F04948" w:rsidRDefault="00F04948"/>
    <w:p w14:paraId="49B7B923" w14:textId="77777777" w:rsidR="00A13EEE" w:rsidRDefault="00A13EEE"/>
    <w:p w14:paraId="29E0EBDE" w14:textId="77777777" w:rsidR="00A13EEE" w:rsidRDefault="00A13EEE"/>
    <w:p w14:paraId="1327A73B" w14:textId="77777777" w:rsidR="00A13EEE" w:rsidRDefault="00A13EEE"/>
    <w:p w14:paraId="0CD249FE" w14:textId="77777777" w:rsidR="00A13EEE" w:rsidRDefault="00A13EEE"/>
    <w:p w14:paraId="50839D47" w14:textId="77777777" w:rsidR="00A13EEE" w:rsidRDefault="00A13EEE"/>
    <w:p w14:paraId="781E1C9E" w14:textId="77777777" w:rsidR="00A13EEE" w:rsidRDefault="00A13EEE"/>
    <w:p w14:paraId="5882EE89" w14:textId="77777777" w:rsidR="00A13EEE" w:rsidRDefault="00A13EEE"/>
    <w:p w14:paraId="2597A890" w14:textId="77777777" w:rsidR="00A13EEE" w:rsidRDefault="00A13EEE"/>
    <w:p w14:paraId="6057E926" w14:textId="77777777" w:rsidR="00A13EEE" w:rsidRDefault="00A13EEE"/>
    <w:p w14:paraId="15EACBF8" w14:textId="77777777" w:rsidR="00A13EEE" w:rsidRDefault="00A13EEE"/>
    <w:p w14:paraId="6537FF5B" w14:textId="77777777" w:rsidR="00A13EEE" w:rsidRDefault="00A13EEE"/>
    <w:p w14:paraId="7678A94E" w14:textId="77777777" w:rsidR="00A13EEE" w:rsidRDefault="00A13EEE"/>
    <w:p w14:paraId="4DA421EA" w14:textId="77777777" w:rsidR="00A13EEE" w:rsidRDefault="00A13EEE"/>
    <w:p w14:paraId="59B75F90" w14:textId="77777777" w:rsidR="00A13EEE" w:rsidRDefault="00A13EEE"/>
    <w:p w14:paraId="482FFDE1" w14:textId="77777777" w:rsidR="00A13EEE" w:rsidRDefault="00A13EEE"/>
    <w:p w14:paraId="4485C05E" w14:textId="77777777" w:rsidR="00A13EEE" w:rsidRDefault="00A13EEE"/>
    <w:p w14:paraId="3E255AFF" w14:textId="77777777" w:rsidR="00A13EEE" w:rsidRDefault="00A13EEE"/>
    <w:p w14:paraId="178C4014" w14:textId="77777777" w:rsidR="00A13EEE" w:rsidRDefault="00A13EEE"/>
    <w:p w14:paraId="0F369736" w14:textId="77777777" w:rsidR="00A13EEE" w:rsidRDefault="00A13EEE"/>
    <w:p w14:paraId="72F79748" w14:textId="77777777" w:rsidR="00A13EEE" w:rsidRDefault="00A13EEE"/>
    <w:p w14:paraId="2FAA6E0E" w14:textId="77777777" w:rsidR="00A13EEE" w:rsidRDefault="00A13EEE"/>
    <w:p w14:paraId="759FAB29" w14:textId="77777777" w:rsidR="00A13EEE" w:rsidRDefault="00A13EEE"/>
    <w:p w14:paraId="175BF936" w14:textId="77777777" w:rsidR="00A13EEE" w:rsidRDefault="00A13EEE"/>
    <w:p w14:paraId="0E0ABC0A" w14:textId="77777777" w:rsidR="00A13EEE" w:rsidRDefault="00A13EEE"/>
    <w:p w14:paraId="42640293" w14:textId="77777777" w:rsidR="00A13EEE" w:rsidRDefault="00A13EEE"/>
    <w:p w14:paraId="1AB3EDD7" w14:textId="77777777" w:rsidR="00A13EEE" w:rsidRDefault="00A13EEE"/>
    <w:p w14:paraId="490CD1D7" w14:textId="77777777" w:rsidR="00A13EEE" w:rsidRDefault="00A13EEE"/>
    <w:p w14:paraId="6A45892A" w14:textId="77777777" w:rsidR="00A13EEE" w:rsidRDefault="00A13EEE"/>
    <w:p w14:paraId="47CA6109" w14:textId="77777777" w:rsidR="00A13EEE" w:rsidRDefault="00A13EEE"/>
    <w:p w14:paraId="32DE41DE" w14:textId="77777777" w:rsidR="00A13EEE" w:rsidRDefault="00A13EEE"/>
    <w:p w14:paraId="5925D855" w14:textId="77777777" w:rsidR="00A13EEE" w:rsidRDefault="00A13EEE"/>
    <w:p w14:paraId="562BA2EC" w14:textId="77777777" w:rsidR="00A13EEE" w:rsidRDefault="00A13EEE"/>
    <w:p w14:paraId="6081E803" w14:textId="77777777" w:rsidR="00A13EEE" w:rsidRDefault="00A13EEE"/>
    <w:p w14:paraId="1E0F6497" w14:textId="77777777" w:rsidR="00967B80" w:rsidRDefault="00967B80"/>
    <w:p w14:paraId="2942E2C4" w14:textId="77777777" w:rsidR="003A57C2" w:rsidRDefault="003A57C2"/>
    <w:p w14:paraId="382A3FC3" w14:textId="77777777" w:rsidR="00A13EEE" w:rsidRDefault="00A13EEE"/>
    <w:p w14:paraId="377D6E69" w14:textId="77777777" w:rsidR="00A13EEE" w:rsidRDefault="00A13EEE" w:rsidP="00A13EEE">
      <w:pPr>
        <w:spacing w:line="360" w:lineRule="auto"/>
        <w:jc w:val="center"/>
        <w:rPr>
          <w:rStyle w:val="Emphasis"/>
          <w:sz w:val="32"/>
          <w:szCs w:val="32"/>
        </w:rPr>
      </w:pPr>
      <w:r w:rsidRPr="00027F0E">
        <w:rPr>
          <w:rStyle w:val="Emphasis"/>
          <w:sz w:val="32"/>
          <w:szCs w:val="32"/>
        </w:rPr>
        <w:lastRenderedPageBreak/>
        <w:t>List of Stakeholders</w:t>
      </w:r>
    </w:p>
    <w:tbl>
      <w:tblPr>
        <w:tblStyle w:val="TableGrid"/>
        <w:tblW w:w="0" w:type="auto"/>
        <w:tblLook w:val="04A0" w:firstRow="1" w:lastRow="0" w:firstColumn="1" w:lastColumn="0" w:noHBand="0" w:noVBand="1"/>
      </w:tblPr>
      <w:tblGrid>
        <w:gridCol w:w="846"/>
        <w:gridCol w:w="2268"/>
        <w:gridCol w:w="2977"/>
        <w:gridCol w:w="2925"/>
      </w:tblGrid>
      <w:tr w:rsidR="00A13EEE" w:rsidRPr="00A13EEE" w14:paraId="29533C7E" w14:textId="77777777" w:rsidTr="005462DF">
        <w:tc>
          <w:tcPr>
            <w:tcW w:w="846" w:type="dxa"/>
          </w:tcPr>
          <w:p w14:paraId="62018CCE" w14:textId="77777777" w:rsidR="00A13EEE" w:rsidRPr="00A13EEE" w:rsidRDefault="00A13EEE" w:rsidP="005462DF">
            <w:pPr>
              <w:spacing w:line="276" w:lineRule="auto"/>
              <w:rPr>
                <w:rStyle w:val="Emphasis"/>
                <w:b/>
                <w:bCs/>
                <w:i w:val="0"/>
                <w:iCs w:val="0"/>
                <w:szCs w:val="24"/>
              </w:rPr>
            </w:pPr>
            <w:r w:rsidRPr="00A13EEE">
              <w:rPr>
                <w:rStyle w:val="Emphasis"/>
                <w:b/>
                <w:bCs/>
                <w:i w:val="0"/>
                <w:iCs w:val="0"/>
                <w:szCs w:val="24"/>
              </w:rPr>
              <w:t>S. No</w:t>
            </w:r>
          </w:p>
        </w:tc>
        <w:tc>
          <w:tcPr>
            <w:tcW w:w="2268" w:type="dxa"/>
          </w:tcPr>
          <w:p w14:paraId="7083B2CB" w14:textId="77777777" w:rsidR="00A13EEE" w:rsidRPr="00A13EEE" w:rsidRDefault="00A13EEE" w:rsidP="005462DF">
            <w:pPr>
              <w:spacing w:line="276" w:lineRule="auto"/>
              <w:rPr>
                <w:rStyle w:val="Emphasis"/>
                <w:b/>
                <w:bCs/>
                <w:i w:val="0"/>
                <w:iCs w:val="0"/>
                <w:szCs w:val="24"/>
              </w:rPr>
            </w:pPr>
            <w:r w:rsidRPr="00A13EEE">
              <w:rPr>
                <w:rStyle w:val="Emphasis"/>
                <w:b/>
                <w:bCs/>
                <w:i w:val="0"/>
                <w:iCs w:val="0"/>
                <w:szCs w:val="24"/>
              </w:rPr>
              <w:t>Business Unit</w:t>
            </w:r>
          </w:p>
        </w:tc>
        <w:tc>
          <w:tcPr>
            <w:tcW w:w="2977" w:type="dxa"/>
          </w:tcPr>
          <w:p w14:paraId="076F0E89" w14:textId="77777777" w:rsidR="00A13EEE" w:rsidRPr="00A13EEE" w:rsidRDefault="00A13EEE" w:rsidP="005462DF">
            <w:pPr>
              <w:spacing w:line="276" w:lineRule="auto"/>
              <w:rPr>
                <w:rStyle w:val="Emphasis"/>
                <w:b/>
                <w:bCs/>
                <w:i w:val="0"/>
                <w:iCs w:val="0"/>
                <w:szCs w:val="24"/>
              </w:rPr>
            </w:pPr>
            <w:r w:rsidRPr="00A13EEE">
              <w:rPr>
                <w:rStyle w:val="Emphasis"/>
                <w:b/>
                <w:bCs/>
                <w:i w:val="0"/>
                <w:iCs w:val="0"/>
                <w:szCs w:val="24"/>
              </w:rPr>
              <w:t>Sign off SPOCS</w:t>
            </w:r>
          </w:p>
        </w:tc>
        <w:tc>
          <w:tcPr>
            <w:tcW w:w="2925" w:type="dxa"/>
          </w:tcPr>
          <w:p w14:paraId="4A8D49C1" w14:textId="77777777" w:rsidR="00A13EEE" w:rsidRPr="00A13EEE" w:rsidRDefault="00A13EEE" w:rsidP="005462DF">
            <w:pPr>
              <w:spacing w:line="276" w:lineRule="auto"/>
              <w:rPr>
                <w:rStyle w:val="Emphasis"/>
                <w:b/>
                <w:bCs/>
                <w:i w:val="0"/>
                <w:iCs w:val="0"/>
                <w:szCs w:val="24"/>
              </w:rPr>
            </w:pPr>
            <w:r w:rsidRPr="00A13EEE">
              <w:rPr>
                <w:rStyle w:val="Emphasis"/>
                <w:b/>
                <w:bCs/>
                <w:i w:val="0"/>
                <w:iCs w:val="0"/>
                <w:szCs w:val="24"/>
              </w:rPr>
              <w:t>Sign off Remarks</w:t>
            </w:r>
          </w:p>
        </w:tc>
      </w:tr>
      <w:tr w:rsidR="00A13EEE" w:rsidRPr="00A13EEE" w14:paraId="1B43181B" w14:textId="77777777" w:rsidTr="005462DF">
        <w:tc>
          <w:tcPr>
            <w:tcW w:w="846" w:type="dxa"/>
          </w:tcPr>
          <w:p w14:paraId="79447D45" w14:textId="77777777" w:rsidR="00A13EEE" w:rsidRPr="00A13EEE" w:rsidRDefault="00A13EEE" w:rsidP="005462DF">
            <w:pPr>
              <w:spacing w:line="276" w:lineRule="auto"/>
              <w:rPr>
                <w:rStyle w:val="Emphasis"/>
                <w:i w:val="0"/>
                <w:iCs w:val="0"/>
                <w:szCs w:val="24"/>
              </w:rPr>
            </w:pPr>
            <w:r w:rsidRPr="00A13EEE">
              <w:rPr>
                <w:rStyle w:val="Emphasis"/>
                <w:i w:val="0"/>
                <w:iCs w:val="0"/>
                <w:szCs w:val="24"/>
              </w:rPr>
              <w:t>1</w:t>
            </w:r>
          </w:p>
        </w:tc>
        <w:tc>
          <w:tcPr>
            <w:tcW w:w="2268" w:type="dxa"/>
          </w:tcPr>
          <w:p w14:paraId="5386B58E" w14:textId="77777777" w:rsidR="00A13EEE" w:rsidRPr="00A13EEE" w:rsidRDefault="00A13EEE" w:rsidP="005462DF">
            <w:pPr>
              <w:spacing w:line="276" w:lineRule="auto"/>
              <w:rPr>
                <w:rStyle w:val="Emphasis"/>
                <w:i w:val="0"/>
                <w:iCs w:val="0"/>
                <w:szCs w:val="24"/>
              </w:rPr>
            </w:pPr>
            <w:r w:rsidRPr="00A13EEE">
              <w:rPr>
                <w:rStyle w:val="Emphasis"/>
                <w:i w:val="0"/>
                <w:iCs w:val="0"/>
                <w:szCs w:val="24"/>
              </w:rPr>
              <w:t>Product Owner</w:t>
            </w:r>
          </w:p>
        </w:tc>
        <w:tc>
          <w:tcPr>
            <w:tcW w:w="2977" w:type="dxa"/>
          </w:tcPr>
          <w:p w14:paraId="71EFDB3B" w14:textId="77777777" w:rsidR="00A13EEE" w:rsidRPr="00A13EEE" w:rsidRDefault="00A13EEE" w:rsidP="005462DF">
            <w:pPr>
              <w:spacing w:line="276" w:lineRule="auto"/>
              <w:rPr>
                <w:rStyle w:val="Emphasis"/>
                <w:i w:val="0"/>
                <w:iCs w:val="0"/>
                <w:szCs w:val="24"/>
              </w:rPr>
            </w:pPr>
            <w:r w:rsidRPr="00A13EEE">
              <w:rPr>
                <w:rStyle w:val="Emphasis"/>
                <w:i w:val="0"/>
                <w:iCs w:val="0"/>
                <w:szCs w:val="24"/>
              </w:rPr>
              <w:t>Divya Sachdeva</w:t>
            </w:r>
          </w:p>
        </w:tc>
        <w:tc>
          <w:tcPr>
            <w:tcW w:w="2925" w:type="dxa"/>
          </w:tcPr>
          <w:p w14:paraId="19BA4DB0" w14:textId="77777777" w:rsidR="00A13EEE" w:rsidRPr="00A13EEE" w:rsidRDefault="00A13EEE" w:rsidP="005462DF">
            <w:pPr>
              <w:spacing w:line="276" w:lineRule="auto"/>
              <w:rPr>
                <w:rStyle w:val="Emphasis"/>
                <w:i w:val="0"/>
                <w:iCs w:val="0"/>
                <w:szCs w:val="24"/>
              </w:rPr>
            </w:pPr>
          </w:p>
        </w:tc>
      </w:tr>
      <w:tr w:rsidR="00A13EEE" w:rsidRPr="00A13EEE" w14:paraId="1B09C510" w14:textId="77777777" w:rsidTr="005462DF">
        <w:tc>
          <w:tcPr>
            <w:tcW w:w="846" w:type="dxa"/>
          </w:tcPr>
          <w:p w14:paraId="148D00DB" w14:textId="03B09A05" w:rsidR="00A13EEE" w:rsidRPr="00A13EEE" w:rsidRDefault="00A13EEE" w:rsidP="005462DF">
            <w:pPr>
              <w:spacing w:line="276" w:lineRule="auto"/>
              <w:rPr>
                <w:rStyle w:val="Emphasis"/>
                <w:i w:val="0"/>
                <w:iCs w:val="0"/>
                <w:szCs w:val="24"/>
              </w:rPr>
            </w:pPr>
            <w:r w:rsidRPr="00A13EEE">
              <w:rPr>
                <w:rStyle w:val="Emphasis"/>
                <w:i w:val="0"/>
                <w:iCs w:val="0"/>
                <w:szCs w:val="24"/>
              </w:rPr>
              <w:t>2</w:t>
            </w:r>
          </w:p>
        </w:tc>
        <w:tc>
          <w:tcPr>
            <w:tcW w:w="2268" w:type="dxa"/>
          </w:tcPr>
          <w:p w14:paraId="00667CDF" w14:textId="0AF635DA" w:rsidR="00A13EEE" w:rsidRPr="00A13EEE" w:rsidRDefault="00A13EEE" w:rsidP="005462DF">
            <w:pPr>
              <w:spacing w:line="276" w:lineRule="auto"/>
              <w:rPr>
                <w:rStyle w:val="Emphasis"/>
                <w:i w:val="0"/>
                <w:iCs w:val="0"/>
                <w:szCs w:val="24"/>
              </w:rPr>
            </w:pPr>
            <w:r w:rsidRPr="00A13EEE">
              <w:rPr>
                <w:rStyle w:val="Emphasis"/>
                <w:i w:val="0"/>
                <w:iCs w:val="0"/>
                <w:szCs w:val="24"/>
              </w:rPr>
              <w:t xml:space="preserve">Customer Fulfilment </w:t>
            </w:r>
          </w:p>
        </w:tc>
        <w:tc>
          <w:tcPr>
            <w:tcW w:w="2977" w:type="dxa"/>
          </w:tcPr>
          <w:p w14:paraId="76D12A09" w14:textId="200DAECC" w:rsidR="00A13EEE" w:rsidRPr="00A13EEE" w:rsidRDefault="00A13EEE" w:rsidP="005462DF">
            <w:pPr>
              <w:spacing w:line="276" w:lineRule="auto"/>
              <w:rPr>
                <w:rStyle w:val="Emphasis"/>
                <w:i w:val="0"/>
                <w:iCs w:val="0"/>
                <w:szCs w:val="24"/>
              </w:rPr>
            </w:pPr>
            <w:r w:rsidRPr="00A13EEE">
              <w:rPr>
                <w:rStyle w:val="Emphasis"/>
                <w:i w:val="0"/>
                <w:iCs w:val="0"/>
                <w:szCs w:val="24"/>
              </w:rPr>
              <w:t>Mohd Ismail Rashid Ahmed</w:t>
            </w:r>
          </w:p>
        </w:tc>
        <w:tc>
          <w:tcPr>
            <w:tcW w:w="2925" w:type="dxa"/>
          </w:tcPr>
          <w:p w14:paraId="51468FDC" w14:textId="77777777" w:rsidR="00A13EEE" w:rsidRPr="00A13EEE" w:rsidRDefault="00A13EEE" w:rsidP="005462DF">
            <w:pPr>
              <w:spacing w:line="276" w:lineRule="auto"/>
              <w:rPr>
                <w:rStyle w:val="Emphasis"/>
                <w:i w:val="0"/>
                <w:iCs w:val="0"/>
                <w:szCs w:val="24"/>
              </w:rPr>
            </w:pPr>
          </w:p>
        </w:tc>
      </w:tr>
      <w:tr w:rsidR="00A13EEE" w:rsidRPr="00A13EEE" w14:paraId="24A66C17" w14:textId="77777777" w:rsidTr="005462DF">
        <w:tc>
          <w:tcPr>
            <w:tcW w:w="846" w:type="dxa"/>
          </w:tcPr>
          <w:p w14:paraId="73095D28" w14:textId="47F79C7A" w:rsidR="00A13EEE" w:rsidRPr="00A13EEE" w:rsidRDefault="00A13EEE" w:rsidP="005462DF">
            <w:pPr>
              <w:spacing w:line="276" w:lineRule="auto"/>
              <w:rPr>
                <w:rStyle w:val="Emphasis"/>
                <w:i w:val="0"/>
                <w:iCs w:val="0"/>
                <w:szCs w:val="24"/>
              </w:rPr>
            </w:pPr>
            <w:r w:rsidRPr="00A13EEE">
              <w:rPr>
                <w:rStyle w:val="Emphasis"/>
                <w:i w:val="0"/>
                <w:iCs w:val="0"/>
                <w:szCs w:val="24"/>
              </w:rPr>
              <w:t>3</w:t>
            </w:r>
          </w:p>
        </w:tc>
        <w:tc>
          <w:tcPr>
            <w:tcW w:w="2268" w:type="dxa"/>
          </w:tcPr>
          <w:p w14:paraId="4947B00E" w14:textId="3E76DFC3" w:rsidR="00A13EEE" w:rsidRPr="00A13EEE" w:rsidRDefault="00A13EEE" w:rsidP="005462DF">
            <w:pPr>
              <w:spacing w:line="276" w:lineRule="auto"/>
              <w:rPr>
                <w:rStyle w:val="Emphasis"/>
                <w:i w:val="0"/>
                <w:iCs w:val="0"/>
                <w:szCs w:val="24"/>
              </w:rPr>
            </w:pPr>
            <w:r w:rsidRPr="00A13EEE">
              <w:rPr>
                <w:rStyle w:val="Emphasis"/>
                <w:i w:val="0"/>
                <w:iCs w:val="0"/>
                <w:szCs w:val="24"/>
              </w:rPr>
              <w:t xml:space="preserve">Underwriting </w:t>
            </w:r>
          </w:p>
        </w:tc>
        <w:tc>
          <w:tcPr>
            <w:tcW w:w="2977" w:type="dxa"/>
          </w:tcPr>
          <w:p w14:paraId="5E39F1E9" w14:textId="7B19A99B" w:rsidR="00A13EEE" w:rsidRPr="00A13EEE" w:rsidRDefault="00A13EEE" w:rsidP="005462DF">
            <w:pPr>
              <w:spacing w:line="276" w:lineRule="auto"/>
              <w:rPr>
                <w:rStyle w:val="Emphasis"/>
                <w:i w:val="0"/>
                <w:iCs w:val="0"/>
                <w:szCs w:val="24"/>
              </w:rPr>
            </w:pPr>
            <w:r w:rsidRPr="00A13EEE">
              <w:rPr>
                <w:rStyle w:val="Emphasis"/>
                <w:i w:val="0"/>
                <w:iCs w:val="0"/>
                <w:szCs w:val="24"/>
              </w:rPr>
              <w:t>Varshney Ramdas</w:t>
            </w:r>
          </w:p>
        </w:tc>
        <w:tc>
          <w:tcPr>
            <w:tcW w:w="2925" w:type="dxa"/>
          </w:tcPr>
          <w:p w14:paraId="700255E7" w14:textId="77777777" w:rsidR="00A13EEE" w:rsidRPr="00A13EEE" w:rsidRDefault="00A13EEE" w:rsidP="005462DF">
            <w:pPr>
              <w:spacing w:line="276" w:lineRule="auto"/>
              <w:rPr>
                <w:rStyle w:val="Emphasis"/>
                <w:i w:val="0"/>
                <w:iCs w:val="0"/>
                <w:szCs w:val="24"/>
              </w:rPr>
            </w:pPr>
          </w:p>
        </w:tc>
      </w:tr>
      <w:tr w:rsidR="00A13EEE" w:rsidRPr="00A13EEE" w14:paraId="27C4B3BB" w14:textId="77777777" w:rsidTr="005462DF">
        <w:tc>
          <w:tcPr>
            <w:tcW w:w="846" w:type="dxa"/>
          </w:tcPr>
          <w:p w14:paraId="0816DDD7" w14:textId="228C96F9" w:rsidR="00A13EEE" w:rsidRPr="00A13EEE" w:rsidRDefault="00A13EEE" w:rsidP="005462DF">
            <w:pPr>
              <w:spacing w:line="276" w:lineRule="auto"/>
              <w:rPr>
                <w:rStyle w:val="Emphasis"/>
                <w:i w:val="0"/>
                <w:iCs w:val="0"/>
                <w:szCs w:val="24"/>
              </w:rPr>
            </w:pPr>
            <w:r w:rsidRPr="00A13EEE">
              <w:rPr>
                <w:rStyle w:val="Emphasis"/>
                <w:i w:val="0"/>
                <w:iCs w:val="0"/>
                <w:szCs w:val="24"/>
              </w:rPr>
              <w:t>4</w:t>
            </w:r>
          </w:p>
        </w:tc>
        <w:tc>
          <w:tcPr>
            <w:tcW w:w="2268" w:type="dxa"/>
          </w:tcPr>
          <w:p w14:paraId="70493DF2" w14:textId="2E718886" w:rsidR="00A13EEE" w:rsidRPr="00A13EEE" w:rsidRDefault="00A13EEE" w:rsidP="005462DF">
            <w:pPr>
              <w:spacing w:line="276" w:lineRule="auto"/>
              <w:rPr>
                <w:rStyle w:val="Emphasis"/>
                <w:i w:val="0"/>
                <w:iCs w:val="0"/>
                <w:szCs w:val="24"/>
              </w:rPr>
            </w:pPr>
            <w:r w:rsidRPr="00A13EEE">
              <w:rPr>
                <w:rStyle w:val="Emphasis"/>
                <w:i w:val="0"/>
                <w:iCs w:val="0"/>
                <w:szCs w:val="24"/>
              </w:rPr>
              <w:t xml:space="preserve">Credit Operations </w:t>
            </w:r>
          </w:p>
        </w:tc>
        <w:tc>
          <w:tcPr>
            <w:tcW w:w="2977" w:type="dxa"/>
          </w:tcPr>
          <w:p w14:paraId="44DA59A3" w14:textId="1804AEA7" w:rsidR="00A13EEE" w:rsidRPr="00A13EEE" w:rsidRDefault="00A13EEE" w:rsidP="005462DF">
            <w:pPr>
              <w:spacing w:line="276" w:lineRule="auto"/>
              <w:rPr>
                <w:rStyle w:val="Emphasis"/>
                <w:i w:val="0"/>
                <w:iCs w:val="0"/>
                <w:szCs w:val="24"/>
              </w:rPr>
            </w:pPr>
            <w:r w:rsidRPr="00A13EEE">
              <w:rPr>
                <w:rStyle w:val="Emphasis"/>
                <w:i w:val="0"/>
                <w:iCs w:val="0"/>
                <w:szCs w:val="24"/>
              </w:rPr>
              <w:t>Zeena Salim</w:t>
            </w:r>
          </w:p>
        </w:tc>
        <w:tc>
          <w:tcPr>
            <w:tcW w:w="2925" w:type="dxa"/>
          </w:tcPr>
          <w:p w14:paraId="07AD8B46" w14:textId="77777777" w:rsidR="00A13EEE" w:rsidRPr="00A13EEE" w:rsidRDefault="00A13EEE" w:rsidP="005462DF">
            <w:pPr>
              <w:spacing w:line="276" w:lineRule="auto"/>
              <w:rPr>
                <w:rStyle w:val="Emphasis"/>
                <w:i w:val="0"/>
                <w:iCs w:val="0"/>
                <w:szCs w:val="24"/>
              </w:rPr>
            </w:pPr>
          </w:p>
        </w:tc>
      </w:tr>
      <w:tr w:rsidR="00A13EEE" w:rsidRPr="00A13EEE" w14:paraId="795F3056" w14:textId="77777777" w:rsidTr="005462DF">
        <w:tc>
          <w:tcPr>
            <w:tcW w:w="846" w:type="dxa"/>
          </w:tcPr>
          <w:p w14:paraId="74ADFFE8" w14:textId="53CE504C" w:rsidR="00A13EEE" w:rsidRPr="00A13EEE" w:rsidRDefault="00A13EEE" w:rsidP="005462DF">
            <w:pPr>
              <w:spacing w:line="276" w:lineRule="auto"/>
              <w:rPr>
                <w:rStyle w:val="Emphasis"/>
                <w:i w:val="0"/>
                <w:iCs w:val="0"/>
                <w:szCs w:val="24"/>
              </w:rPr>
            </w:pPr>
            <w:r w:rsidRPr="00A13EEE">
              <w:rPr>
                <w:rStyle w:val="Emphasis"/>
                <w:i w:val="0"/>
                <w:iCs w:val="0"/>
                <w:szCs w:val="24"/>
              </w:rPr>
              <w:t>5</w:t>
            </w:r>
          </w:p>
        </w:tc>
        <w:tc>
          <w:tcPr>
            <w:tcW w:w="2268" w:type="dxa"/>
          </w:tcPr>
          <w:p w14:paraId="523F4F95" w14:textId="55A96888" w:rsidR="00A13EEE" w:rsidRPr="00A13EEE" w:rsidRDefault="00A13EEE" w:rsidP="005462DF">
            <w:pPr>
              <w:spacing w:line="276" w:lineRule="auto"/>
              <w:rPr>
                <w:rStyle w:val="Emphasis"/>
                <w:i w:val="0"/>
                <w:iCs w:val="0"/>
                <w:szCs w:val="24"/>
              </w:rPr>
            </w:pPr>
            <w:r w:rsidRPr="00A13EEE">
              <w:rPr>
                <w:rStyle w:val="Emphasis"/>
                <w:i w:val="0"/>
                <w:iCs w:val="0"/>
                <w:szCs w:val="24"/>
              </w:rPr>
              <w:t xml:space="preserve">Sales </w:t>
            </w:r>
          </w:p>
        </w:tc>
        <w:tc>
          <w:tcPr>
            <w:tcW w:w="2977" w:type="dxa"/>
          </w:tcPr>
          <w:p w14:paraId="61DCDAF9" w14:textId="34CD6576" w:rsidR="00A13EEE" w:rsidRPr="00A13EEE" w:rsidRDefault="00A13EEE" w:rsidP="005462DF">
            <w:pPr>
              <w:spacing w:line="276" w:lineRule="auto"/>
              <w:rPr>
                <w:rStyle w:val="Emphasis"/>
                <w:i w:val="0"/>
                <w:iCs w:val="0"/>
                <w:szCs w:val="24"/>
              </w:rPr>
            </w:pPr>
            <w:r w:rsidRPr="00A13EEE">
              <w:rPr>
                <w:rStyle w:val="Emphasis"/>
                <w:i w:val="0"/>
                <w:iCs w:val="0"/>
                <w:szCs w:val="24"/>
              </w:rPr>
              <w:t>Tamanna Nayya</w:t>
            </w:r>
          </w:p>
        </w:tc>
        <w:tc>
          <w:tcPr>
            <w:tcW w:w="2925" w:type="dxa"/>
          </w:tcPr>
          <w:p w14:paraId="70C9661C" w14:textId="77777777" w:rsidR="00A13EEE" w:rsidRPr="00A13EEE" w:rsidRDefault="00A13EEE" w:rsidP="005462DF">
            <w:pPr>
              <w:spacing w:line="276" w:lineRule="auto"/>
              <w:rPr>
                <w:rStyle w:val="Emphasis"/>
                <w:i w:val="0"/>
                <w:iCs w:val="0"/>
                <w:szCs w:val="24"/>
              </w:rPr>
            </w:pPr>
          </w:p>
        </w:tc>
      </w:tr>
    </w:tbl>
    <w:p w14:paraId="018234A1" w14:textId="77777777" w:rsidR="00A13EEE" w:rsidRDefault="00A13EEE" w:rsidP="00A13EEE"/>
    <w:p w14:paraId="0035FC12" w14:textId="77777777" w:rsidR="00A13EEE" w:rsidRDefault="00A13EEE" w:rsidP="00A13EEE"/>
    <w:p w14:paraId="3EFC7A5F" w14:textId="77777777" w:rsidR="00A13EEE" w:rsidRDefault="00A13EEE" w:rsidP="00A13EEE"/>
    <w:p w14:paraId="5B3DC273" w14:textId="77777777" w:rsidR="00A13EEE" w:rsidRDefault="00A13EEE" w:rsidP="00A13EEE"/>
    <w:p w14:paraId="6876D495" w14:textId="77777777" w:rsidR="00A13EEE" w:rsidRDefault="00A13EEE" w:rsidP="00A13EEE"/>
    <w:p w14:paraId="1E57A7A9" w14:textId="77777777" w:rsidR="00A13EEE" w:rsidRDefault="00A13EEE" w:rsidP="00A13EEE"/>
    <w:p w14:paraId="41CE295A" w14:textId="77777777" w:rsidR="00A13EEE" w:rsidRDefault="00A13EEE" w:rsidP="00A13EEE"/>
    <w:p w14:paraId="535D3FA5" w14:textId="77777777" w:rsidR="00A13EEE" w:rsidRDefault="00A13EEE" w:rsidP="00A13EEE"/>
    <w:p w14:paraId="5C4ABB10" w14:textId="77777777" w:rsidR="00A13EEE" w:rsidRDefault="00A13EEE" w:rsidP="00A13EEE"/>
    <w:p w14:paraId="5D047479" w14:textId="77777777" w:rsidR="00A13EEE" w:rsidRDefault="00A13EEE" w:rsidP="00A13EEE"/>
    <w:p w14:paraId="6FB7456A" w14:textId="77777777" w:rsidR="00A13EEE" w:rsidRDefault="00A13EEE" w:rsidP="00A13EEE"/>
    <w:p w14:paraId="39DB0EF9" w14:textId="77777777" w:rsidR="00A13EEE" w:rsidRDefault="00A13EEE" w:rsidP="00A13EEE"/>
    <w:p w14:paraId="07A20C9F" w14:textId="77777777" w:rsidR="00A13EEE" w:rsidRDefault="00A13EEE" w:rsidP="00A13EEE"/>
    <w:p w14:paraId="7748DAAB" w14:textId="77777777" w:rsidR="00A13EEE" w:rsidRDefault="00A13EEE" w:rsidP="00A13EEE"/>
    <w:p w14:paraId="480FAE0A" w14:textId="77777777" w:rsidR="00A13EEE" w:rsidRDefault="00A13EEE" w:rsidP="00A13EEE"/>
    <w:p w14:paraId="0D5BE396" w14:textId="77777777" w:rsidR="00A13EEE" w:rsidRDefault="00A13EEE" w:rsidP="00A13EEE"/>
    <w:p w14:paraId="5FAE77E9" w14:textId="77777777" w:rsidR="00A13EEE" w:rsidRDefault="00A13EEE" w:rsidP="00A13EEE"/>
    <w:p w14:paraId="4DC077AB" w14:textId="77777777" w:rsidR="00A13EEE" w:rsidRDefault="00A13EEE" w:rsidP="00A13EEE"/>
    <w:p w14:paraId="1D7E577F" w14:textId="77777777" w:rsidR="00A13EEE" w:rsidRDefault="00A13EEE" w:rsidP="00A13EEE"/>
    <w:p w14:paraId="037B8F78" w14:textId="77777777" w:rsidR="00A13EEE" w:rsidRDefault="00A13EEE" w:rsidP="00A13EEE"/>
    <w:p w14:paraId="289D2006" w14:textId="77777777" w:rsidR="00A13EEE" w:rsidRDefault="00A13EEE" w:rsidP="00A13EEE"/>
    <w:p w14:paraId="3A9F131D" w14:textId="77777777" w:rsidR="00A13EEE" w:rsidRDefault="00A13EEE" w:rsidP="00A13EEE"/>
    <w:p w14:paraId="223A8EFB" w14:textId="77777777" w:rsidR="00A13EEE" w:rsidRDefault="00A13EEE" w:rsidP="00A13EEE"/>
    <w:p w14:paraId="03FC91F7" w14:textId="77777777" w:rsidR="00A13EEE" w:rsidRDefault="00A13EEE" w:rsidP="00A13EEE"/>
    <w:p w14:paraId="21B7F8D0" w14:textId="77777777" w:rsidR="00A13EEE" w:rsidRDefault="00A13EEE" w:rsidP="00A13EEE"/>
    <w:p w14:paraId="51658382" w14:textId="77777777" w:rsidR="00A13EEE" w:rsidRDefault="00A13EEE" w:rsidP="00A13EEE"/>
    <w:p w14:paraId="26746241" w14:textId="77777777" w:rsidR="00F227ED" w:rsidRDefault="00F227ED" w:rsidP="00A13EEE"/>
    <w:p w14:paraId="03AC980A" w14:textId="77777777" w:rsidR="00F227ED" w:rsidRDefault="00F227ED" w:rsidP="00A13EEE"/>
    <w:p w14:paraId="40B50C49" w14:textId="77777777" w:rsidR="00F227ED" w:rsidRDefault="00F227ED" w:rsidP="00A13EEE"/>
    <w:p w14:paraId="65C35458" w14:textId="77777777" w:rsidR="00F227ED" w:rsidRDefault="00F227ED" w:rsidP="00A13EEE"/>
    <w:p w14:paraId="1A4679A1" w14:textId="77777777" w:rsidR="00F227ED" w:rsidRDefault="00F227ED" w:rsidP="00A13EEE"/>
    <w:p w14:paraId="617F9B84" w14:textId="77777777" w:rsidR="00F227ED" w:rsidRDefault="00F227ED" w:rsidP="00A13EEE"/>
    <w:p w14:paraId="3A65358D" w14:textId="77777777" w:rsidR="00F227ED" w:rsidRDefault="00F227ED" w:rsidP="00A13EEE"/>
    <w:p w14:paraId="1BDF9EE7" w14:textId="77777777" w:rsidR="00F227ED" w:rsidRDefault="00F227ED" w:rsidP="00A13EEE"/>
    <w:p w14:paraId="61EC7CED" w14:textId="77777777" w:rsidR="00F227ED" w:rsidRDefault="00F227ED" w:rsidP="00A13EEE"/>
    <w:p w14:paraId="2853E7A7" w14:textId="77777777" w:rsidR="00F227ED" w:rsidRDefault="00F227ED" w:rsidP="00A13EEE"/>
    <w:p w14:paraId="0A96D706" w14:textId="77777777" w:rsidR="00F227ED" w:rsidRDefault="00F227ED" w:rsidP="00A13EEE"/>
    <w:p w14:paraId="0B43D3B4" w14:textId="77777777" w:rsidR="00F227ED" w:rsidRDefault="00F227ED" w:rsidP="00A13EEE"/>
    <w:p w14:paraId="372F5A67" w14:textId="77777777" w:rsidR="00F227ED" w:rsidRDefault="00F227ED" w:rsidP="00A13EEE"/>
    <w:p w14:paraId="16BBE5B0" w14:textId="77777777" w:rsidR="00F227ED" w:rsidRDefault="00F227ED" w:rsidP="00A13EEE"/>
    <w:p w14:paraId="30D83245" w14:textId="77777777" w:rsidR="00F227ED" w:rsidRDefault="00F227ED" w:rsidP="00A13EEE"/>
    <w:p w14:paraId="24C1F1DB" w14:textId="77777777" w:rsidR="00F227ED" w:rsidRDefault="00F227ED" w:rsidP="00A13EEE"/>
    <w:p w14:paraId="1B1D802E" w14:textId="77777777" w:rsidR="00F227ED" w:rsidRDefault="00F227ED" w:rsidP="00A13EEE"/>
    <w:sdt>
      <w:sdtPr>
        <w:rPr>
          <w:rFonts w:ascii="Calibri" w:eastAsia="Times New Roman" w:hAnsi="Calibri" w:cs="Times New Roman"/>
          <w:i/>
          <w:iCs/>
          <w:color w:val="auto"/>
          <w:sz w:val="24"/>
          <w:szCs w:val="20"/>
          <w:lang w:eastAsia="ar-SA"/>
        </w:rPr>
        <w:id w:val="1726493310"/>
        <w:docPartObj>
          <w:docPartGallery w:val="Table of Contents"/>
          <w:docPartUnique/>
        </w:docPartObj>
      </w:sdtPr>
      <w:sdtEndPr>
        <w:rPr>
          <w:b/>
          <w:bCs/>
          <w:i w:val="0"/>
          <w:iCs w:val="0"/>
          <w:noProof/>
        </w:rPr>
      </w:sdtEndPr>
      <w:sdtContent>
        <w:p w14:paraId="352DF04D" w14:textId="2DEE8BC3" w:rsidR="00F227ED" w:rsidRDefault="00F227ED">
          <w:pPr>
            <w:pStyle w:val="TOCHeading"/>
          </w:pPr>
          <w:r>
            <w:t>Contents</w:t>
          </w:r>
        </w:p>
        <w:p w14:paraId="411A58B1" w14:textId="057686D1" w:rsidR="003A57C2" w:rsidRDefault="00F227ED">
          <w:pPr>
            <w:pStyle w:val="TOC1"/>
            <w:tabs>
              <w:tab w:val="left" w:pos="480"/>
              <w:tab w:val="right" w:leader="dot" w:pos="9350"/>
            </w:tabs>
            <w:rPr>
              <w:rFonts w:asciiTheme="minorHAnsi" w:eastAsiaTheme="minorEastAsia" w:hAnsiTheme="minorHAnsi" w:cstheme="minorBidi"/>
              <w:noProof/>
              <w:kern w:val="2"/>
              <w:szCs w:val="24"/>
              <w:lang w:eastAsia="en-US"/>
              <w14:ligatures w14:val="standardContextual"/>
            </w:rPr>
          </w:pPr>
          <w:r>
            <w:fldChar w:fldCharType="begin"/>
          </w:r>
          <w:r>
            <w:instrText xml:space="preserve"> TOC \o "1-3" \h \z \u </w:instrText>
          </w:r>
          <w:r>
            <w:fldChar w:fldCharType="separate"/>
          </w:r>
          <w:hyperlink w:anchor="_Toc206766673" w:history="1">
            <w:r w:rsidR="003A57C2" w:rsidRPr="003F6391">
              <w:rPr>
                <w:rStyle w:val="Hyperlink"/>
                <w:noProof/>
              </w:rPr>
              <w:t>1.</w:t>
            </w:r>
            <w:r w:rsidR="003A57C2">
              <w:rPr>
                <w:rFonts w:asciiTheme="minorHAnsi" w:eastAsiaTheme="minorEastAsia" w:hAnsiTheme="minorHAnsi" w:cstheme="minorBidi"/>
                <w:noProof/>
                <w:kern w:val="2"/>
                <w:szCs w:val="24"/>
                <w:lang w:eastAsia="en-US"/>
                <w14:ligatures w14:val="standardContextual"/>
              </w:rPr>
              <w:tab/>
            </w:r>
            <w:r w:rsidR="003A57C2" w:rsidRPr="003F6391">
              <w:rPr>
                <w:rStyle w:val="Hyperlink"/>
                <w:noProof/>
              </w:rPr>
              <w:t>Introduction</w:t>
            </w:r>
            <w:r w:rsidR="003A57C2">
              <w:rPr>
                <w:noProof/>
                <w:webHidden/>
              </w:rPr>
              <w:tab/>
            </w:r>
            <w:r w:rsidR="003A57C2">
              <w:rPr>
                <w:noProof/>
                <w:webHidden/>
              </w:rPr>
              <w:fldChar w:fldCharType="begin"/>
            </w:r>
            <w:r w:rsidR="003A57C2">
              <w:rPr>
                <w:noProof/>
                <w:webHidden/>
              </w:rPr>
              <w:instrText xml:space="preserve"> PAGEREF _Toc206766673 \h </w:instrText>
            </w:r>
            <w:r w:rsidR="003A57C2">
              <w:rPr>
                <w:noProof/>
                <w:webHidden/>
              </w:rPr>
            </w:r>
            <w:r w:rsidR="003A57C2">
              <w:rPr>
                <w:noProof/>
                <w:webHidden/>
              </w:rPr>
              <w:fldChar w:fldCharType="separate"/>
            </w:r>
            <w:r w:rsidR="003A57C2">
              <w:rPr>
                <w:noProof/>
                <w:webHidden/>
              </w:rPr>
              <w:t>7</w:t>
            </w:r>
            <w:r w:rsidR="003A57C2">
              <w:rPr>
                <w:noProof/>
                <w:webHidden/>
              </w:rPr>
              <w:fldChar w:fldCharType="end"/>
            </w:r>
          </w:hyperlink>
        </w:p>
        <w:p w14:paraId="2AC94E07" w14:textId="69C9EA67"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74" w:history="1">
            <w:r w:rsidRPr="003F6391">
              <w:rPr>
                <w:rStyle w:val="Hyperlink"/>
                <w:noProof/>
              </w:rPr>
              <w:t>1.1</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Purpose</w:t>
            </w:r>
            <w:r>
              <w:rPr>
                <w:noProof/>
                <w:webHidden/>
              </w:rPr>
              <w:tab/>
            </w:r>
            <w:r>
              <w:rPr>
                <w:noProof/>
                <w:webHidden/>
              </w:rPr>
              <w:fldChar w:fldCharType="begin"/>
            </w:r>
            <w:r>
              <w:rPr>
                <w:noProof/>
                <w:webHidden/>
              </w:rPr>
              <w:instrText xml:space="preserve"> PAGEREF _Toc206766674 \h </w:instrText>
            </w:r>
            <w:r>
              <w:rPr>
                <w:noProof/>
                <w:webHidden/>
              </w:rPr>
            </w:r>
            <w:r>
              <w:rPr>
                <w:noProof/>
                <w:webHidden/>
              </w:rPr>
              <w:fldChar w:fldCharType="separate"/>
            </w:r>
            <w:r>
              <w:rPr>
                <w:noProof/>
                <w:webHidden/>
              </w:rPr>
              <w:t>7</w:t>
            </w:r>
            <w:r>
              <w:rPr>
                <w:noProof/>
                <w:webHidden/>
              </w:rPr>
              <w:fldChar w:fldCharType="end"/>
            </w:r>
          </w:hyperlink>
        </w:p>
        <w:p w14:paraId="07C32036" w14:textId="204591F3"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75" w:history="1">
            <w:r w:rsidRPr="003F6391">
              <w:rPr>
                <w:rStyle w:val="Hyperlink"/>
                <w:noProof/>
              </w:rPr>
              <w:t>1.2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Solution Scope</w:t>
            </w:r>
            <w:r>
              <w:rPr>
                <w:noProof/>
                <w:webHidden/>
              </w:rPr>
              <w:tab/>
            </w:r>
            <w:r>
              <w:rPr>
                <w:noProof/>
                <w:webHidden/>
              </w:rPr>
              <w:fldChar w:fldCharType="begin"/>
            </w:r>
            <w:r>
              <w:rPr>
                <w:noProof/>
                <w:webHidden/>
              </w:rPr>
              <w:instrText xml:space="preserve"> PAGEREF _Toc206766675 \h </w:instrText>
            </w:r>
            <w:r>
              <w:rPr>
                <w:noProof/>
                <w:webHidden/>
              </w:rPr>
            </w:r>
            <w:r>
              <w:rPr>
                <w:noProof/>
                <w:webHidden/>
              </w:rPr>
              <w:fldChar w:fldCharType="separate"/>
            </w:r>
            <w:r>
              <w:rPr>
                <w:noProof/>
                <w:webHidden/>
              </w:rPr>
              <w:t>7</w:t>
            </w:r>
            <w:r>
              <w:rPr>
                <w:noProof/>
                <w:webHidden/>
              </w:rPr>
              <w:fldChar w:fldCharType="end"/>
            </w:r>
          </w:hyperlink>
        </w:p>
        <w:p w14:paraId="63B77DE6" w14:textId="2A3DFFF9"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76" w:history="1">
            <w:r w:rsidRPr="003F6391">
              <w:rPr>
                <w:rStyle w:val="Hyperlink"/>
                <w:noProof/>
              </w:rPr>
              <w:t>1.3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Document Convention</w:t>
            </w:r>
            <w:r>
              <w:rPr>
                <w:noProof/>
                <w:webHidden/>
              </w:rPr>
              <w:tab/>
            </w:r>
            <w:r>
              <w:rPr>
                <w:noProof/>
                <w:webHidden/>
              </w:rPr>
              <w:fldChar w:fldCharType="begin"/>
            </w:r>
            <w:r>
              <w:rPr>
                <w:noProof/>
                <w:webHidden/>
              </w:rPr>
              <w:instrText xml:space="preserve"> PAGEREF _Toc206766676 \h </w:instrText>
            </w:r>
            <w:r>
              <w:rPr>
                <w:noProof/>
                <w:webHidden/>
              </w:rPr>
            </w:r>
            <w:r>
              <w:rPr>
                <w:noProof/>
                <w:webHidden/>
              </w:rPr>
              <w:fldChar w:fldCharType="separate"/>
            </w:r>
            <w:r>
              <w:rPr>
                <w:noProof/>
                <w:webHidden/>
              </w:rPr>
              <w:t>7</w:t>
            </w:r>
            <w:r>
              <w:rPr>
                <w:noProof/>
                <w:webHidden/>
              </w:rPr>
              <w:fldChar w:fldCharType="end"/>
            </w:r>
          </w:hyperlink>
        </w:p>
        <w:p w14:paraId="1165C8EF" w14:textId="06DC733A"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77" w:history="1">
            <w:r w:rsidRPr="003F6391">
              <w:rPr>
                <w:rStyle w:val="Hyperlink"/>
                <w:noProof/>
              </w:rPr>
              <w:t>1.4</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Intended Audience</w:t>
            </w:r>
            <w:r>
              <w:rPr>
                <w:noProof/>
                <w:webHidden/>
              </w:rPr>
              <w:tab/>
            </w:r>
            <w:r>
              <w:rPr>
                <w:noProof/>
                <w:webHidden/>
              </w:rPr>
              <w:fldChar w:fldCharType="begin"/>
            </w:r>
            <w:r>
              <w:rPr>
                <w:noProof/>
                <w:webHidden/>
              </w:rPr>
              <w:instrText xml:space="preserve"> PAGEREF _Toc206766677 \h </w:instrText>
            </w:r>
            <w:r>
              <w:rPr>
                <w:noProof/>
                <w:webHidden/>
              </w:rPr>
            </w:r>
            <w:r>
              <w:rPr>
                <w:noProof/>
                <w:webHidden/>
              </w:rPr>
              <w:fldChar w:fldCharType="separate"/>
            </w:r>
            <w:r>
              <w:rPr>
                <w:noProof/>
                <w:webHidden/>
              </w:rPr>
              <w:t>8</w:t>
            </w:r>
            <w:r>
              <w:rPr>
                <w:noProof/>
                <w:webHidden/>
              </w:rPr>
              <w:fldChar w:fldCharType="end"/>
            </w:r>
          </w:hyperlink>
        </w:p>
        <w:p w14:paraId="08DA2D47" w14:textId="4CBA552E"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78" w:history="1">
            <w:r w:rsidRPr="003F6391">
              <w:rPr>
                <w:rStyle w:val="Hyperlink"/>
                <w:noProof/>
              </w:rPr>
              <w:t>1.5</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Reference</w:t>
            </w:r>
            <w:r>
              <w:rPr>
                <w:noProof/>
                <w:webHidden/>
              </w:rPr>
              <w:tab/>
            </w:r>
            <w:r>
              <w:rPr>
                <w:noProof/>
                <w:webHidden/>
              </w:rPr>
              <w:fldChar w:fldCharType="begin"/>
            </w:r>
            <w:r>
              <w:rPr>
                <w:noProof/>
                <w:webHidden/>
              </w:rPr>
              <w:instrText xml:space="preserve"> PAGEREF _Toc206766678 \h </w:instrText>
            </w:r>
            <w:r>
              <w:rPr>
                <w:noProof/>
                <w:webHidden/>
              </w:rPr>
            </w:r>
            <w:r>
              <w:rPr>
                <w:noProof/>
                <w:webHidden/>
              </w:rPr>
              <w:fldChar w:fldCharType="separate"/>
            </w:r>
            <w:r>
              <w:rPr>
                <w:noProof/>
                <w:webHidden/>
              </w:rPr>
              <w:t>9</w:t>
            </w:r>
            <w:r>
              <w:rPr>
                <w:noProof/>
                <w:webHidden/>
              </w:rPr>
              <w:fldChar w:fldCharType="end"/>
            </w:r>
          </w:hyperlink>
        </w:p>
        <w:p w14:paraId="3507B5F7" w14:textId="199C877E" w:rsidR="003A57C2" w:rsidRDefault="003A57C2">
          <w:pPr>
            <w:pStyle w:val="TOC1"/>
            <w:tabs>
              <w:tab w:val="left" w:pos="480"/>
              <w:tab w:val="right" w:leader="dot" w:pos="9350"/>
            </w:tabs>
            <w:rPr>
              <w:rFonts w:asciiTheme="minorHAnsi" w:eastAsiaTheme="minorEastAsia" w:hAnsiTheme="minorHAnsi" w:cstheme="minorBidi"/>
              <w:noProof/>
              <w:kern w:val="2"/>
              <w:szCs w:val="24"/>
              <w:lang w:eastAsia="en-US"/>
              <w14:ligatures w14:val="standardContextual"/>
            </w:rPr>
          </w:pPr>
          <w:hyperlink w:anchor="_Toc206766679" w:history="1">
            <w:r w:rsidRPr="003F6391">
              <w:rPr>
                <w:rStyle w:val="Hyperlink"/>
                <w:noProof/>
              </w:rPr>
              <w:t>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Overall Description</w:t>
            </w:r>
            <w:r>
              <w:rPr>
                <w:noProof/>
                <w:webHidden/>
              </w:rPr>
              <w:tab/>
            </w:r>
            <w:r>
              <w:rPr>
                <w:noProof/>
                <w:webHidden/>
              </w:rPr>
              <w:fldChar w:fldCharType="begin"/>
            </w:r>
            <w:r>
              <w:rPr>
                <w:noProof/>
                <w:webHidden/>
              </w:rPr>
              <w:instrText xml:space="preserve"> PAGEREF _Toc206766679 \h </w:instrText>
            </w:r>
            <w:r>
              <w:rPr>
                <w:noProof/>
                <w:webHidden/>
              </w:rPr>
            </w:r>
            <w:r>
              <w:rPr>
                <w:noProof/>
                <w:webHidden/>
              </w:rPr>
              <w:fldChar w:fldCharType="separate"/>
            </w:r>
            <w:r>
              <w:rPr>
                <w:noProof/>
                <w:webHidden/>
              </w:rPr>
              <w:t>10</w:t>
            </w:r>
            <w:r>
              <w:rPr>
                <w:noProof/>
                <w:webHidden/>
              </w:rPr>
              <w:fldChar w:fldCharType="end"/>
            </w:r>
          </w:hyperlink>
        </w:p>
        <w:p w14:paraId="03DC8EEA" w14:textId="393A8D9E"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80" w:history="1">
            <w:r w:rsidRPr="003F6391">
              <w:rPr>
                <w:rStyle w:val="Hyperlink"/>
                <w:noProof/>
              </w:rPr>
              <w:t>2.1</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Solution Perspective</w:t>
            </w:r>
            <w:r>
              <w:rPr>
                <w:noProof/>
                <w:webHidden/>
              </w:rPr>
              <w:tab/>
            </w:r>
            <w:r>
              <w:rPr>
                <w:noProof/>
                <w:webHidden/>
              </w:rPr>
              <w:fldChar w:fldCharType="begin"/>
            </w:r>
            <w:r>
              <w:rPr>
                <w:noProof/>
                <w:webHidden/>
              </w:rPr>
              <w:instrText xml:space="preserve"> PAGEREF _Toc206766680 \h </w:instrText>
            </w:r>
            <w:r>
              <w:rPr>
                <w:noProof/>
                <w:webHidden/>
              </w:rPr>
            </w:r>
            <w:r>
              <w:rPr>
                <w:noProof/>
                <w:webHidden/>
              </w:rPr>
              <w:fldChar w:fldCharType="separate"/>
            </w:r>
            <w:r>
              <w:rPr>
                <w:noProof/>
                <w:webHidden/>
              </w:rPr>
              <w:t>10</w:t>
            </w:r>
            <w:r>
              <w:rPr>
                <w:noProof/>
                <w:webHidden/>
              </w:rPr>
              <w:fldChar w:fldCharType="end"/>
            </w:r>
          </w:hyperlink>
        </w:p>
        <w:p w14:paraId="3F6353BE" w14:textId="7B8F8123"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81" w:history="1">
            <w:r w:rsidRPr="003F6391">
              <w:rPr>
                <w:rStyle w:val="Hyperlink"/>
                <w:noProof/>
              </w:rPr>
              <w:t>2.2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Solution Features</w:t>
            </w:r>
            <w:r>
              <w:rPr>
                <w:noProof/>
                <w:webHidden/>
              </w:rPr>
              <w:tab/>
            </w:r>
            <w:r>
              <w:rPr>
                <w:noProof/>
                <w:webHidden/>
              </w:rPr>
              <w:fldChar w:fldCharType="begin"/>
            </w:r>
            <w:r>
              <w:rPr>
                <w:noProof/>
                <w:webHidden/>
              </w:rPr>
              <w:instrText xml:space="preserve"> PAGEREF _Toc206766681 \h </w:instrText>
            </w:r>
            <w:r>
              <w:rPr>
                <w:noProof/>
                <w:webHidden/>
              </w:rPr>
            </w:r>
            <w:r>
              <w:rPr>
                <w:noProof/>
                <w:webHidden/>
              </w:rPr>
              <w:fldChar w:fldCharType="separate"/>
            </w:r>
            <w:r>
              <w:rPr>
                <w:noProof/>
                <w:webHidden/>
              </w:rPr>
              <w:t>10</w:t>
            </w:r>
            <w:r>
              <w:rPr>
                <w:noProof/>
                <w:webHidden/>
              </w:rPr>
              <w:fldChar w:fldCharType="end"/>
            </w:r>
          </w:hyperlink>
        </w:p>
        <w:p w14:paraId="6090645B" w14:textId="3AB08B35"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82" w:history="1">
            <w:r w:rsidRPr="003F6391">
              <w:rPr>
                <w:rStyle w:val="Hyperlink"/>
                <w:noProof/>
              </w:rPr>
              <w:t>2.3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User Classes &amp; Characteristics</w:t>
            </w:r>
            <w:r>
              <w:rPr>
                <w:noProof/>
                <w:webHidden/>
              </w:rPr>
              <w:tab/>
            </w:r>
            <w:r>
              <w:rPr>
                <w:noProof/>
                <w:webHidden/>
              </w:rPr>
              <w:fldChar w:fldCharType="begin"/>
            </w:r>
            <w:r>
              <w:rPr>
                <w:noProof/>
                <w:webHidden/>
              </w:rPr>
              <w:instrText xml:space="preserve"> PAGEREF _Toc206766682 \h </w:instrText>
            </w:r>
            <w:r>
              <w:rPr>
                <w:noProof/>
                <w:webHidden/>
              </w:rPr>
            </w:r>
            <w:r>
              <w:rPr>
                <w:noProof/>
                <w:webHidden/>
              </w:rPr>
              <w:fldChar w:fldCharType="separate"/>
            </w:r>
            <w:r>
              <w:rPr>
                <w:noProof/>
                <w:webHidden/>
              </w:rPr>
              <w:t>11</w:t>
            </w:r>
            <w:r>
              <w:rPr>
                <w:noProof/>
                <w:webHidden/>
              </w:rPr>
              <w:fldChar w:fldCharType="end"/>
            </w:r>
          </w:hyperlink>
        </w:p>
        <w:p w14:paraId="1E66EA13" w14:textId="57E5C7D0"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83" w:history="1">
            <w:r w:rsidRPr="003F6391">
              <w:rPr>
                <w:rStyle w:val="Hyperlink"/>
                <w:noProof/>
              </w:rPr>
              <w:t>2.4</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Operating Environment</w:t>
            </w:r>
            <w:r>
              <w:rPr>
                <w:noProof/>
                <w:webHidden/>
              </w:rPr>
              <w:tab/>
            </w:r>
            <w:r>
              <w:rPr>
                <w:noProof/>
                <w:webHidden/>
              </w:rPr>
              <w:fldChar w:fldCharType="begin"/>
            </w:r>
            <w:r>
              <w:rPr>
                <w:noProof/>
                <w:webHidden/>
              </w:rPr>
              <w:instrText xml:space="preserve"> PAGEREF _Toc206766683 \h </w:instrText>
            </w:r>
            <w:r>
              <w:rPr>
                <w:noProof/>
                <w:webHidden/>
              </w:rPr>
            </w:r>
            <w:r>
              <w:rPr>
                <w:noProof/>
                <w:webHidden/>
              </w:rPr>
              <w:fldChar w:fldCharType="separate"/>
            </w:r>
            <w:r>
              <w:rPr>
                <w:noProof/>
                <w:webHidden/>
              </w:rPr>
              <w:t>11</w:t>
            </w:r>
            <w:r>
              <w:rPr>
                <w:noProof/>
                <w:webHidden/>
              </w:rPr>
              <w:fldChar w:fldCharType="end"/>
            </w:r>
          </w:hyperlink>
        </w:p>
        <w:p w14:paraId="6D2EADC5" w14:textId="7FD14A2B"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84" w:history="1">
            <w:r w:rsidRPr="003F6391">
              <w:rPr>
                <w:rStyle w:val="Hyperlink"/>
                <w:noProof/>
              </w:rPr>
              <w:t>2.5</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Deliverables</w:t>
            </w:r>
            <w:r>
              <w:rPr>
                <w:noProof/>
                <w:webHidden/>
              </w:rPr>
              <w:tab/>
            </w:r>
            <w:r>
              <w:rPr>
                <w:noProof/>
                <w:webHidden/>
              </w:rPr>
              <w:fldChar w:fldCharType="begin"/>
            </w:r>
            <w:r>
              <w:rPr>
                <w:noProof/>
                <w:webHidden/>
              </w:rPr>
              <w:instrText xml:space="preserve"> PAGEREF _Toc206766684 \h </w:instrText>
            </w:r>
            <w:r>
              <w:rPr>
                <w:noProof/>
                <w:webHidden/>
              </w:rPr>
            </w:r>
            <w:r>
              <w:rPr>
                <w:noProof/>
                <w:webHidden/>
              </w:rPr>
              <w:fldChar w:fldCharType="separate"/>
            </w:r>
            <w:r>
              <w:rPr>
                <w:noProof/>
                <w:webHidden/>
              </w:rPr>
              <w:t>11</w:t>
            </w:r>
            <w:r>
              <w:rPr>
                <w:noProof/>
                <w:webHidden/>
              </w:rPr>
              <w:fldChar w:fldCharType="end"/>
            </w:r>
          </w:hyperlink>
        </w:p>
        <w:p w14:paraId="32CD5AB9" w14:textId="5C29F678"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85" w:history="1">
            <w:r w:rsidRPr="003F6391">
              <w:rPr>
                <w:rStyle w:val="Hyperlink"/>
                <w:noProof/>
              </w:rPr>
              <w:t>2.6</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Assumptions, Dependencies &amp; Constraints</w:t>
            </w:r>
            <w:r>
              <w:rPr>
                <w:noProof/>
                <w:webHidden/>
              </w:rPr>
              <w:tab/>
            </w:r>
            <w:r>
              <w:rPr>
                <w:noProof/>
                <w:webHidden/>
              </w:rPr>
              <w:fldChar w:fldCharType="begin"/>
            </w:r>
            <w:r>
              <w:rPr>
                <w:noProof/>
                <w:webHidden/>
              </w:rPr>
              <w:instrText xml:space="preserve"> PAGEREF _Toc206766685 \h </w:instrText>
            </w:r>
            <w:r>
              <w:rPr>
                <w:noProof/>
                <w:webHidden/>
              </w:rPr>
            </w:r>
            <w:r>
              <w:rPr>
                <w:noProof/>
                <w:webHidden/>
              </w:rPr>
              <w:fldChar w:fldCharType="separate"/>
            </w:r>
            <w:r>
              <w:rPr>
                <w:noProof/>
                <w:webHidden/>
              </w:rPr>
              <w:t>11</w:t>
            </w:r>
            <w:r>
              <w:rPr>
                <w:noProof/>
                <w:webHidden/>
              </w:rPr>
              <w:fldChar w:fldCharType="end"/>
            </w:r>
          </w:hyperlink>
        </w:p>
        <w:p w14:paraId="0B1E444D" w14:textId="21CE4F53" w:rsidR="003A57C2" w:rsidRDefault="003A57C2">
          <w:pPr>
            <w:pStyle w:val="TOC1"/>
            <w:tabs>
              <w:tab w:val="left" w:pos="480"/>
              <w:tab w:val="right" w:leader="dot" w:pos="9350"/>
            </w:tabs>
            <w:rPr>
              <w:rFonts w:asciiTheme="minorHAnsi" w:eastAsiaTheme="minorEastAsia" w:hAnsiTheme="minorHAnsi" w:cstheme="minorBidi"/>
              <w:noProof/>
              <w:kern w:val="2"/>
              <w:szCs w:val="24"/>
              <w:lang w:eastAsia="en-US"/>
              <w14:ligatures w14:val="standardContextual"/>
            </w:rPr>
          </w:pPr>
          <w:hyperlink w:anchor="_Toc206766686" w:history="1">
            <w:r w:rsidRPr="003F6391">
              <w:rPr>
                <w:rStyle w:val="Hyperlink"/>
                <w:noProof/>
              </w:rPr>
              <w:t>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Workflow Description</w:t>
            </w:r>
            <w:r>
              <w:rPr>
                <w:noProof/>
                <w:webHidden/>
              </w:rPr>
              <w:tab/>
            </w:r>
            <w:r>
              <w:rPr>
                <w:noProof/>
                <w:webHidden/>
              </w:rPr>
              <w:fldChar w:fldCharType="begin"/>
            </w:r>
            <w:r>
              <w:rPr>
                <w:noProof/>
                <w:webHidden/>
              </w:rPr>
              <w:instrText xml:space="preserve"> PAGEREF _Toc206766686 \h </w:instrText>
            </w:r>
            <w:r>
              <w:rPr>
                <w:noProof/>
                <w:webHidden/>
              </w:rPr>
            </w:r>
            <w:r>
              <w:rPr>
                <w:noProof/>
                <w:webHidden/>
              </w:rPr>
              <w:fldChar w:fldCharType="separate"/>
            </w:r>
            <w:r>
              <w:rPr>
                <w:noProof/>
                <w:webHidden/>
              </w:rPr>
              <w:t>12</w:t>
            </w:r>
            <w:r>
              <w:rPr>
                <w:noProof/>
                <w:webHidden/>
              </w:rPr>
              <w:fldChar w:fldCharType="end"/>
            </w:r>
          </w:hyperlink>
        </w:p>
        <w:p w14:paraId="232EF054" w14:textId="4FBF058A"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87" w:history="1">
            <w:r w:rsidRPr="003F6391">
              <w:rPr>
                <w:rStyle w:val="Hyperlink"/>
                <w:noProof/>
              </w:rPr>
              <w:t>3.1</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As-Is v/s To-Be Process</w:t>
            </w:r>
            <w:r>
              <w:rPr>
                <w:noProof/>
                <w:webHidden/>
              </w:rPr>
              <w:tab/>
            </w:r>
            <w:r>
              <w:rPr>
                <w:noProof/>
                <w:webHidden/>
              </w:rPr>
              <w:fldChar w:fldCharType="begin"/>
            </w:r>
            <w:r>
              <w:rPr>
                <w:noProof/>
                <w:webHidden/>
              </w:rPr>
              <w:instrText xml:space="preserve"> PAGEREF _Toc206766687 \h </w:instrText>
            </w:r>
            <w:r>
              <w:rPr>
                <w:noProof/>
                <w:webHidden/>
              </w:rPr>
            </w:r>
            <w:r>
              <w:rPr>
                <w:noProof/>
                <w:webHidden/>
              </w:rPr>
              <w:fldChar w:fldCharType="separate"/>
            </w:r>
            <w:r>
              <w:rPr>
                <w:noProof/>
                <w:webHidden/>
              </w:rPr>
              <w:t>14</w:t>
            </w:r>
            <w:r>
              <w:rPr>
                <w:noProof/>
                <w:webHidden/>
              </w:rPr>
              <w:fldChar w:fldCharType="end"/>
            </w:r>
          </w:hyperlink>
        </w:p>
        <w:p w14:paraId="5AC67C63" w14:textId="58F5C927"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88" w:history="1">
            <w:r w:rsidRPr="003F6391">
              <w:rPr>
                <w:rStyle w:val="Hyperlink"/>
                <w:noProof/>
              </w:rPr>
              <w:t>3.2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Communication Stages</w:t>
            </w:r>
            <w:r>
              <w:rPr>
                <w:noProof/>
                <w:webHidden/>
              </w:rPr>
              <w:tab/>
            </w:r>
            <w:r>
              <w:rPr>
                <w:noProof/>
                <w:webHidden/>
              </w:rPr>
              <w:fldChar w:fldCharType="begin"/>
            </w:r>
            <w:r>
              <w:rPr>
                <w:noProof/>
                <w:webHidden/>
              </w:rPr>
              <w:instrText xml:space="preserve"> PAGEREF _Toc206766688 \h </w:instrText>
            </w:r>
            <w:r>
              <w:rPr>
                <w:noProof/>
                <w:webHidden/>
              </w:rPr>
            </w:r>
            <w:r>
              <w:rPr>
                <w:noProof/>
                <w:webHidden/>
              </w:rPr>
              <w:fldChar w:fldCharType="separate"/>
            </w:r>
            <w:r>
              <w:rPr>
                <w:noProof/>
                <w:webHidden/>
              </w:rPr>
              <w:t>14</w:t>
            </w:r>
            <w:r>
              <w:rPr>
                <w:noProof/>
                <w:webHidden/>
              </w:rPr>
              <w:fldChar w:fldCharType="end"/>
            </w:r>
          </w:hyperlink>
        </w:p>
        <w:p w14:paraId="0B9ED2CF" w14:textId="2CCA4430"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89" w:history="1">
            <w:r w:rsidRPr="003F6391">
              <w:rPr>
                <w:rStyle w:val="Hyperlink"/>
                <w:noProof/>
              </w:rPr>
              <w:t>3.2.1</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Approval Stage</w:t>
            </w:r>
            <w:r>
              <w:rPr>
                <w:noProof/>
                <w:webHidden/>
              </w:rPr>
              <w:tab/>
            </w:r>
            <w:r>
              <w:rPr>
                <w:noProof/>
                <w:webHidden/>
              </w:rPr>
              <w:fldChar w:fldCharType="begin"/>
            </w:r>
            <w:r>
              <w:rPr>
                <w:noProof/>
                <w:webHidden/>
              </w:rPr>
              <w:instrText xml:space="preserve"> PAGEREF _Toc206766689 \h </w:instrText>
            </w:r>
            <w:r>
              <w:rPr>
                <w:noProof/>
                <w:webHidden/>
              </w:rPr>
            </w:r>
            <w:r>
              <w:rPr>
                <w:noProof/>
                <w:webHidden/>
              </w:rPr>
              <w:fldChar w:fldCharType="separate"/>
            </w:r>
            <w:r>
              <w:rPr>
                <w:noProof/>
                <w:webHidden/>
              </w:rPr>
              <w:t>14</w:t>
            </w:r>
            <w:r>
              <w:rPr>
                <w:noProof/>
                <w:webHidden/>
              </w:rPr>
              <w:fldChar w:fldCharType="end"/>
            </w:r>
          </w:hyperlink>
        </w:p>
        <w:p w14:paraId="670A17CD" w14:textId="4C57393E"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0" w:history="1">
            <w:r w:rsidRPr="003F6391">
              <w:rPr>
                <w:rStyle w:val="Hyperlink"/>
                <w:noProof/>
              </w:rPr>
              <w:t>3.2.2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Disbursal Stage</w:t>
            </w:r>
            <w:r>
              <w:rPr>
                <w:noProof/>
                <w:webHidden/>
              </w:rPr>
              <w:tab/>
            </w:r>
            <w:r>
              <w:rPr>
                <w:noProof/>
                <w:webHidden/>
              </w:rPr>
              <w:fldChar w:fldCharType="begin"/>
            </w:r>
            <w:r>
              <w:rPr>
                <w:noProof/>
                <w:webHidden/>
              </w:rPr>
              <w:instrText xml:space="preserve"> PAGEREF _Toc206766690 \h </w:instrText>
            </w:r>
            <w:r>
              <w:rPr>
                <w:noProof/>
                <w:webHidden/>
              </w:rPr>
            </w:r>
            <w:r>
              <w:rPr>
                <w:noProof/>
                <w:webHidden/>
              </w:rPr>
              <w:fldChar w:fldCharType="separate"/>
            </w:r>
            <w:r>
              <w:rPr>
                <w:noProof/>
                <w:webHidden/>
              </w:rPr>
              <w:t>15</w:t>
            </w:r>
            <w:r>
              <w:rPr>
                <w:noProof/>
                <w:webHidden/>
              </w:rPr>
              <w:fldChar w:fldCharType="end"/>
            </w:r>
          </w:hyperlink>
        </w:p>
        <w:p w14:paraId="0940140E" w14:textId="19DEE7FC"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1" w:history="1">
            <w:r w:rsidRPr="003F6391">
              <w:rPr>
                <w:rStyle w:val="Hyperlink"/>
                <w:noProof/>
              </w:rPr>
              <w:t>3.2.3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Rejection / Cancellation Stage</w:t>
            </w:r>
            <w:r>
              <w:rPr>
                <w:noProof/>
                <w:webHidden/>
              </w:rPr>
              <w:tab/>
            </w:r>
            <w:r>
              <w:rPr>
                <w:noProof/>
                <w:webHidden/>
              </w:rPr>
              <w:fldChar w:fldCharType="begin"/>
            </w:r>
            <w:r>
              <w:rPr>
                <w:noProof/>
                <w:webHidden/>
              </w:rPr>
              <w:instrText xml:space="preserve"> PAGEREF _Toc206766691 \h </w:instrText>
            </w:r>
            <w:r>
              <w:rPr>
                <w:noProof/>
                <w:webHidden/>
              </w:rPr>
            </w:r>
            <w:r>
              <w:rPr>
                <w:noProof/>
                <w:webHidden/>
              </w:rPr>
              <w:fldChar w:fldCharType="separate"/>
            </w:r>
            <w:r>
              <w:rPr>
                <w:noProof/>
                <w:webHidden/>
              </w:rPr>
              <w:t>16</w:t>
            </w:r>
            <w:r>
              <w:rPr>
                <w:noProof/>
                <w:webHidden/>
              </w:rPr>
              <w:fldChar w:fldCharType="end"/>
            </w:r>
          </w:hyperlink>
        </w:p>
        <w:p w14:paraId="7A4E04DF" w14:textId="7E466CED"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2" w:history="1">
            <w:r w:rsidRPr="003F6391">
              <w:rPr>
                <w:rStyle w:val="Hyperlink"/>
                <w:noProof/>
              </w:rPr>
              <w:t>3.2.4</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Pending Stage</w:t>
            </w:r>
            <w:r>
              <w:rPr>
                <w:noProof/>
                <w:webHidden/>
              </w:rPr>
              <w:tab/>
            </w:r>
            <w:r>
              <w:rPr>
                <w:noProof/>
                <w:webHidden/>
              </w:rPr>
              <w:fldChar w:fldCharType="begin"/>
            </w:r>
            <w:r>
              <w:rPr>
                <w:noProof/>
                <w:webHidden/>
              </w:rPr>
              <w:instrText xml:space="preserve"> PAGEREF _Toc206766692 \h </w:instrText>
            </w:r>
            <w:r>
              <w:rPr>
                <w:noProof/>
                <w:webHidden/>
              </w:rPr>
            </w:r>
            <w:r>
              <w:rPr>
                <w:noProof/>
                <w:webHidden/>
              </w:rPr>
              <w:fldChar w:fldCharType="separate"/>
            </w:r>
            <w:r>
              <w:rPr>
                <w:noProof/>
                <w:webHidden/>
              </w:rPr>
              <w:t>16</w:t>
            </w:r>
            <w:r>
              <w:rPr>
                <w:noProof/>
                <w:webHidden/>
              </w:rPr>
              <w:fldChar w:fldCharType="end"/>
            </w:r>
          </w:hyperlink>
        </w:p>
        <w:p w14:paraId="1E1DCA29" w14:textId="5E706DD0"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3" w:history="1">
            <w:r w:rsidRPr="003F6391">
              <w:rPr>
                <w:rStyle w:val="Hyperlink"/>
                <w:noProof/>
              </w:rPr>
              <w:t>3.2.5</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Delay Stage</w:t>
            </w:r>
            <w:r>
              <w:rPr>
                <w:noProof/>
                <w:webHidden/>
              </w:rPr>
              <w:tab/>
            </w:r>
            <w:r>
              <w:rPr>
                <w:noProof/>
                <w:webHidden/>
              </w:rPr>
              <w:fldChar w:fldCharType="begin"/>
            </w:r>
            <w:r>
              <w:rPr>
                <w:noProof/>
                <w:webHidden/>
              </w:rPr>
              <w:instrText xml:space="preserve"> PAGEREF _Toc206766693 \h </w:instrText>
            </w:r>
            <w:r>
              <w:rPr>
                <w:noProof/>
                <w:webHidden/>
              </w:rPr>
            </w:r>
            <w:r>
              <w:rPr>
                <w:noProof/>
                <w:webHidden/>
              </w:rPr>
              <w:fldChar w:fldCharType="separate"/>
            </w:r>
            <w:r>
              <w:rPr>
                <w:noProof/>
                <w:webHidden/>
              </w:rPr>
              <w:t>17</w:t>
            </w:r>
            <w:r>
              <w:rPr>
                <w:noProof/>
                <w:webHidden/>
              </w:rPr>
              <w:fldChar w:fldCharType="end"/>
            </w:r>
          </w:hyperlink>
        </w:p>
        <w:p w14:paraId="77E15724" w14:textId="0304DBEE"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4" w:history="1">
            <w:r w:rsidRPr="003F6391">
              <w:rPr>
                <w:rStyle w:val="Hyperlink"/>
                <w:noProof/>
              </w:rPr>
              <w:t>3.2.6</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Post Approval Stage</w:t>
            </w:r>
            <w:r>
              <w:rPr>
                <w:noProof/>
                <w:webHidden/>
              </w:rPr>
              <w:tab/>
            </w:r>
            <w:r>
              <w:rPr>
                <w:noProof/>
                <w:webHidden/>
              </w:rPr>
              <w:fldChar w:fldCharType="begin"/>
            </w:r>
            <w:r>
              <w:rPr>
                <w:noProof/>
                <w:webHidden/>
              </w:rPr>
              <w:instrText xml:space="preserve"> PAGEREF _Toc206766694 \h </w:instrText>
            </w:r>
            <w:r>
              <w:rPr>
                <w:noProof/>
                <w:webHidden/>
              </w:rPr>
            </w:r>
            <w:r>
              <w:rPr>
                <w:noProof/>
                <w:webHidden/>
              </w:rPr>
              <w:fldChar w:fldCharType="separate"/>
            </w:r>
            <w:r>
              <w:rPr>
                <w:noProof/>
                <w:webHidden/>
              </w:rPr>
              <w:t>19</w:t>
            </w:r>
            <w:r>
              <w:rPr>
                <w:noProof/>
                <w:webHidden/>
              </w:rPr>
              <w:fldChar w:fldCharType="end"/>
            </w:r>
          </w:hyperlink>
        </w:p>
        <w:p w14:paraId="1AD8EE86" w14:textId="114EA934"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695" w:history="1">
            <w:r w:rsidRPr="003F6391">
              <w:rPr>
                <w:rStyle w:val="Hyperlink"/>
                <w:noProof/>
              </w:rPr>
              <w:t>3.3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Queue Descriptions</w:t>
            </w:r>
            <w:r>
              <w:rPr>
                <w:noProof/>
                <w:webHidden/>
              </w:rPr>
              <w:tab/>
            </w:r>
            <w:r>
              <w:rPr>
                <w:noProof/>
                <w:webHidden/>
              </w:rPr>
              <w:fldChar w:fldCharType="begin"/>
            </w:r>
            <w:r>
              <w:rPr>
                <w:noProof/>
                <w:webHidden/>
              </w:rPr>
              <w:instrText xml:space="preserve"> PAGEREF _Toc206766695 \h </w:instrText>
            </w:r>
            <w:r>
              <w:rPr>
                <w:noProof/>
                <w:webHidden/>
              </w:rPr>
            </w:r>
            <w:r>
              <w:rPr>
                <w:noProof/>
                <w:webHidden/>
              </w:rPr>
              <w:fldChar w:fldCharType="separate"/>
            </w:r>
            <w:r>
              <w:rPr>
                <w:noProof/>
                <w:webHidden/>
              </w:rPr>
              <w:t>20</w:t>
            </w:r>
            <w:r>
              <w:rPr>
                <w:noProof/>
                <w:webHidden/>
              </w:rPr>
              <w:fldChar w:fldCharType="end"/>
            </w:r>
          </w:hyperlink>
        </w:p>
        <w:p w14:paraId="0F435AA2" w14:textId="6558060E"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6" w:history="1">
            <w:r w:rsidRPr="003F6391">
              <w:rPr>
                <w:rStyle w:val="Hyperlink"/>
                <w:noProof/>
              </w:rPr>
              <w:t>3.3.1</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Sys Doc Generate CPF (New Queue)</w:t>
            </w:r>
            <w:r>
              <w:rPr>
                <w:noProof/>
                <w:webHidden/>
              </w:rPr>
              <w:tab/>
            </w:r>
            <w:r>
              <w:rPr>
                <w:noProof/>
                <w:webHidden/>
              </w:rPr>
              <w:fldChar w:fldCharType="begin"/>
            </w:r>
            <w:r>
              <w:rPr>
                <w:noProof/>
                <w:webHidden/>
              </w:rPr>
              <w:instrText xml:space="preserve"> PAGEREF _Toc206766696 \h </w:instrText>
            </w:r>
            <w:r>
              <w:rPr>
                <w:noProof/>
                <w:webHidden/>
              </w:rPr>
            </w:r>
            <w:r>
              <w:rPr>
                <w:noProof/>
                <w:webHidden/>
              </w:rPr>
              <w:fldChar w:fldCharType="separate"/>
            </w:r>
            <w:r>
              <w:rPr>
                <w:noProof/>
                <w:webHidden/>
              </w:rPr>
              <w:t>20</w:t>
            </w:r>
            <w:r>
              <w:rPr>
                <w:noProof/>
                <w:webHidden/>
              </w:rPr>
              <w:fldChar w:fldCharType="end"/>
            </w:r>
          </w:hyperlink>
        </w:p>
        <w:p w14:paraId="25F8A510" w14:textId="6B713E2F"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7" w:history="1">
            <w:r w:rsidRPr="003F6391">
              <w:rPr>
                <w:rStyle w:val="Hyperlink"/>
                <w:noProof/>
              </w:rPr>
              <w:t>3.3.2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Sys Await CPF Docs (New Queue)</w:t>
            </w:r>
            <w:r>
              <w:rPr>
                <w:noProof/>
                <w:webHidden/>
              </w:rPr>
              <w:tab/>
            </w:r>
            <w:r>
              <w:rPr>
                <w:noProof/>
                <w:webHidden/>
              </w:rPr>
              <w:fldChar w:fldCharType="begin"/>
            </w:r>
            <w:r>
              <w:rPr>
                <w:noProof/>
                <w:webHidden/>
              </w:rPr>
              <w:instrText xml:space="preserve"> PAGEREF _Toc206766697 \h </w:instrText>
            </w:r>
            <w:r>
              <w:rPr>
                <w:noProof/>
                <w:webHidden/>
              </w:rPr>
            </w:r>
            <w:r>
              <w:rPr>
                <w:noProof/>
                <w:webHidden/>
              </w:rPr>
              <w:fldChar w:fldCharType="separate"/>
            </w:r>
            <w:r>
              <w:rPr>
                <w:noProof/>
                <w:webHidden/>
              </w:rPr>
              <w:t>22</w:t>
            </w:r>
            <w:r>
              <w:rPr>
                <w:noProof/>
                <w:webHidden/>
              </w:rPr>
              <w:fldChar w:fldCharType="end"/>
            </w:r>
          </w:hyperlink>
        </w:p>
        <w:p w14:paraId="4EE110BB" w14:textId="22A859EB"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8" w:history="1">
            <w:r w:rsidRPr="003F6391">
              <w:rPr>
                <w:rStyle w:val="Hyperlink"/>
                <w:noProof/>
              </w:rPr>
              <w:t>3.3.3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Sys Notify CPF (New Queue)</w:t>
            </w:r>
            <w:r>
              <w:rPr>
                <w:noProof/>
                <w:webHidden/>
              </w:rPr>
              <w:tab/>
            </w:r>
            <w:r>
              <w:rPr>
                <w:noProof/>
                <w:webHidden/>
              </w:rPr>
              <w:fldChar w:fldCharType="begin"/>
            </w:r>
            <w:r>
              <w:rPr>
                <w:noProof/>
                <w:webHidden/>
              </w:rPr>
              <w:instrText xml:space="preserve"> PAGEREF _Toc206766698 \h </w:instrText>
            </w:r>
            <w:r>
              <w:rPr>
                <w:noProof/>
                <w:webHidden/>
              </w:rPr>
            </w:r>
            <w:r>
              <w:rPr>
                <w:noProof/>
                <w:webHidden/>
              </w:rPr>
              <w:fldChar w:fldCharType="separate"/>
            </w:r>
            <w:r>
              <w:rPr>
                <w:noProof/>
                <w:webHidden/>
              </w:rPr>
              <w:t>23</w:t>
            </w:r>
            <w:r>
              <w:rPr>
                <w:noProof/>
                <w:webHidden/>
              </w:rPr>
              <w:fldChar w:fldCharType="end"/>
            </w:r>
          </w:hyperlink>
        </w:p>
        <w:p w14:paraId="2B4BBF6F" w14:textId="6D80257F"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699" w:history="1">
            <w:r w:rsidRPr="003F6391">
              <w:rPr>
                <w:rStyle w:val="Hyperlink"/>
                <w:noProof/>
              </w:rPr>
              <w:t>3.3.4</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Sys Await Email Status (New Queue)</w:t>
            </w:r>
            <w:r>
              <w:rPr>
                <w:noProof/>
                <w:webHidden/>
              </w:rPr>
              <w:tab/>
            </w:r>
            <w:r>
              <w:rPr>
                <w:noProof/>
                <w:webHidden/>
              </w:rPr>
              <w:fldChar w:fldCharType="begin"/>
            </w:r>
            <w:r>
              <w:rPr>
                <w:noProof/>
                <w:webHidden/>
              </w:rPr>
              <w:instrText xml:space="preserve"> PAGEREF _Toc206766699 \h </w:instrText>
            </w:r>
            <w:r>
              <w:rPr>
                <w:noProof/>
                <w:webHidden/>
              </w:rPr>
            </w:r>
            <w:r>
              <w:rPr>
                <w:noProof/>
                <w:webHidden/>
              </w:rPr>
              <w:fldChar w:fldCharType="separate"/>
            </w:r>
            <w:r>
              <w:rPr>
                <w:noProof/>
                <w:webHidden/>
              </w:rPr>
              <w:t>26</w:t>
            </w:r>
            <w:r>
              <w:rPr>
                <w:noProof/>
                <w:webHidden/>
              </w:rPr>
              <w:fldChar w:fldCharType="end"/>
            </w:r>
          </w:hyperlink>
        </w:p>
        <w:p w14:paraId="13FBD593" w14:textId="57805B9A"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0" w:history="1">
            <w:r w:rsidRPr="003F6391">
              <w:rPr>
                <w:rStyle w:val="Hyperlink"/>
                <w:noProof/>
              </w:rPr>
              <w:t>3.3.5</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Manual WI Update (New Queue)</w:t>
            </w:r>
            <w:r>
              <w:rPr>
                <w:noProof/>
                <w:webHidden/>
              </w:rPr>
              <w:tab/>
            </w:r>
            <w:r>
              <w:rPr>
                <w:noProof/>
                <w:webHidden/>
              </w:rPr>
              <w:fldChar w:fldCharType="begin"/>
            </w:r>
            <w:r>
              <w:rPr>
                <w:noProof/>
                <w:webHidden/>
              </w:rPr>
              <w:instrText xml:space="preserve"> PAGEREF _Toc206766700 \h </w:instrText>
            </w:r>
            <w:r>
              <w:rPr>
                <w:noProof/>
                <w:webHidden/>
              </w:rPr>
            </w:r>
            <w:r>
              <w:rPr>
                <w:noProof/>
                <w:webHidden/>
              </w:rPr>
              <w:fldChar w:fldCharType="separate"/>
            </w:r>
            <w:r>
              <w:rPr>
                <w:noProof/>
                <w:webHidden/>
              </w:rPr>
              <w:t>28</w:t>
            </w:r>
            <w:r>
              <w:rPr>
                <w:noProof/>
                <w:webHidden/>
              </w:rPr>
              <w:fldChar w:fldCharType="end"/>
            </w:r>
          </w:hyperlink>
        </w:p>
        <w:p w14:paraId="3F3D307C" w14:textId="675CD237"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1" w:history="1">
            <w:r w:rsidRPr="003F6391">
              <w:rPr>
                <w:rStyle w:val="Hyperlink"/>
                <w:noProof/>
              </w:rPr>
              <w:t>3.3.6</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Await CPF Consent (New Queue)</w:t>
            </w:r>
            <w:r>
              <w:rPr>
                <w:noProof/>
                <w:webHidden/>
              </w:rPr>
              <w:tab/>
            </w:r>
            <w:r>
              <w:rPr>
                <w:noProof/>
                <w:webHidden/>
              </w:rPr>
              <w:fldChar w:fldCharType="begin"/>
            </w:r>
            <w:r>
              <w:rPr>
                <w:noProof/>
                <w:webHidden/>
              </w:rPr>
              <w:instrText xml:space="preserve"> PAGEREF _Toc206766701 \h </w:instrText>
            </w:r>
            <w:r>
              <w:rPr>
                <w:noProof/>
                <w:webHidden/>
              </w:rPr>
            </w:r>
            <w:r>
              <w:rPr>
                <w:noProof/>
                <w:webHidden/>
              </w:rPr>
              <w:fldChar w:fldCharType="separate"/>
            </w:r>
            <w:r>
              <w:rPr>
                <w:noProof/>
                <w:webHidden/>
              </w:rPr>
              <w:t>30</w:t>
            </w:r>
            <w:r>
              <w:rPr>
                <w:noProof/>
                <w:webHidden/>
              </w:rPr>
              <w:fldChar w:fldCharType="end"/>
            </w:r>
          </w:hyperlink>
        </w:p>
        <w:p w14:paraId="2979D4D9" w14:textId="0E153756"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2" w:history="1">
            <w:r w:rsidRPr="003F6391">
              <w:rPr>
                <w:rStyle w:val="Hyperlink"/>
                <w:noProof/>
              </w:rPr>
              <w:t>3.3.7</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Sys Doc Stamping (New Queue)</w:t>
            </w:r>
            <w:r>
              <w:rPr>
                <w:noProof/>
                <w:webHidden/>
              </w:rPr>
              <w:tab/>
            </w:r>
            <w:r>
              <w:rPr>
                <w:noProof/>
                <w:webHidden/>
              </w:rPr>
              <w:fldChar w:fldCharType="begin"/>
            </w:r>
            <w:r>
              <w:rPr>
                <w:noProof/>
                <w:webHidden/>
              </w:rPr>
              <w:instrText xml:space="preserve"> PAGEREF _Toc206766702 \h </w:instrText>
            </w:r>
            <w:r>
              <w:rPr>
                <w:noProof/>
                <w:webHidden/>
              </w:rPr>
            </w:r>
            <w:r>
              <w:rPr>
                <w:noProof/>
                <w:webHidden/>
              </w:rPr>
              <w:fldChar w:fldCharType="separate"/>
            </w:r>
            <w:r>
              <w:rPr>
                <w:noProof/>
                <w:webHidden/>
              </w:rPr>
              <w:t>32</w:t>
            </w:r>
            <w:r>
              <w:rPr>
                <w:noProof/>
                <w:webHidden/>
              </w:rPr>
              <w:fldChar w:fldCharType="end"/>
            </w:r>
          </w:hyperlink>
        </w:p>
        <w:p w14:paraId="41E74D77" w14:textId="32858F72"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3" w:history="1">
            <w:r w:rsidRPr="003F6391">
              <w:rPr>
                <w:rStyle w:val="Hyperlink"/>
                <w:noProof/>
              </w:rPr>
              <w:t>3.3.8</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Introduction (Existing Queue)</w:t>
            </w:r>
            <w:r>
              <w:rPr>
                <w:noProof/>
                <w:webHidden/>
              </w:rPr>
              <w:tab/>
            </w:r>
            <w:r>
              <w:rPr>
                <w:noProof/>
                <w:webHidden/>
              </w:rPr>
              <w:fldChar w:fldCharType="begin"/>
            </w:r>
            <w:r>
              <w:rPr>
                <w:noProof/>
                <w:webHidden/>
              </w:rPr>
              <w:instrText xml:space="preserve"> PAGEREF _Toc206766703 \h </w:instrText>
            </w:r>
            <w:r>
              <w:rPr>
                <w:noProof/>
                <w:webHidden/>
              </w:rPr>
            </w:r>
            <w:r>
              <w:rPr>
                <w:noProof/>
                <w:webHidden/>
              </w:rPr>
              <w:fldChar w:fldCharType="separate"/>
            </w:r>
            <w:r>
              <w:rPr>
                <w:noProof/>
                <w:webHidden/>
              </w:rPr>
              <w:t>34</w:t>
            </w:r>
            <w:r>
              <w:rPr>
                <w:noProof/>
                <w:webHidden/>
              </w:rPr>
              <w:fldChar w:fldCharType="end"/>
            </w:r>
          </w:hyperlink>
        </w:p>
        <w:p w14:paraId="6193B6C1" w14:textId="29D24756"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4" w:history="1">
            <w:r w:rsidRPr="003F6391">
              <w:rPr>
                <w:rStyle w:val="Hyperlink"/>
                <w:noProof/>
              </w:rPr>
              <w:t>3.3.9</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Credit (Existing Queue)</w:t>
            </w:r>
            <w:r>
              <w:rPr>
                <w:noProof/>
                <w:webHidden/>
              </w:rPr>
              <w:tab/>
            </w:r>
            <w:r>
              <w:rPr>
                <w:noProof/>
                <w:webHidden/>
              </w:rPr>
              <w:fldChar w:fldCharType="begin"/>
            </w:r>
            <w:r>
              <w:rPr>
                <w:noProof/>
                <w:webHidden/>
              </w:rPr>
              <w:instrText xml:space="preserve"> PAGEREF _Toc206766704 \h </w:instrText>
            </w:r>
            <w:r>
              <w:rPr>
                <w:noProof/>
                <w:webHidden/>
              </w:rPr>
            </w:r>
            <w:r>
              <w:rPr>
                <w:noProof/>
                <w:webHidden/>
              </w:rPr>
              <w:fldChar w:fldCharType="separate"/>
            </w:r>
            <w:r>
              <w:rPr>
                <w:noProof/>
                <w:webHidden/>
              </w:rPr>
              <w:t>34</w:t>
            </w:r>
            <w:r>
              <w:rPr>
                <w:noProof/>
                <w:webHidden/>
              </w:rPr>
              <w:fldChar w:fldCharType="end"/>
            </w:r>
          </w:hyperlink>
        </w:p>
        <w:p w14:paraId="7AD6F2DC" w14:textId="3D8E7B69"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5" w:history="1">
            <w:r w:rsidRPr="003F6391">
              <w:rPr>
                <w:rStyle w:val="Hyperlink"/>
                <w:noProof/>
              </w:rPr>
              <w:t>3.3.10</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Sales Attach Document 1 (Existing Queue)</w:t>
            </w:r>
            <w:r>
              <w:rPr>
                <w:noProof/>
                <w:webHidden/>
              </w:rPr>
              <w:tab/>
            </w:r>
            <w:r>
              <w:rPr>
                <w:noProof/>
                <w:webHidden/>
              </w:rPr>
              <w:fldChar w:fldCharType="begin"/>
            </w:r>
            <w:r>
              <w:rPr>
                <w:noProof/>
                <w:webHidden/>
              </w:rPr>
              <w:instrText xml:space="preserve"> PAGEREF _Toc206766705 \h </w:instrText>
            </w:r>
            <w:r>
              <w:rPr>
                <w:noProof/>
                <w:webHidden/>
              </w:rPr>
            </w:r>
            <w:r>
              <w:rPr>
                <w:noProof/>
                <w:webHidden/>
              </w:rPr>
              <w:fldChar w:fldCharType="separate"/>
            </w:r>
            <w:r>
              <w:rPr>
                <w:noProof/>
                <w:webHidden/>
              </w:rPr>
              <w:t>36</w:t>
            </w:r>
            <w:r>
              <w:rPr>
                <w:noProof/>
                <w:webHidden/>
              </w:rPr>
              <w:fldChar w:fldCharType="end"/>
            </w:r>
          </w:hyperlink>
        </w:p>
        <w:p w14:paraId="232FDF94" w14:textId="4067AB6D"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6" w:history="1">
            <w:r w:rsidRPr="003F6391">
              <w:rPr>
                <w:rStyle w:val="Hyperlink"/>
                <w:noProof/>
              </w:rPr>
              <w:t>3.3.11</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CROPS Checker (Existing Queue)</w:t>
            </w:r>
            <w:r>
              <w:rPr>
                <w:noProof/>
                <w:webHidden/>
              </w:rPr>
              <w:tab/>
            </w:r>
            <w:r>
              <w:rPr>
                <w:noProof/>
                <w:webHidden/>
              </w:rPr>
              <w:fldChar w:fldCharType="begin"/>
            </w:r>
            <w:r>
              <w:rPr>
                <w:noProof/>
                <w:webHidden/>
              </w:rPr>
              <w:instrText xml:space="preserve"> PAGEREF _Toc206766706 \h </w:instrText>
            </w:r>
            <w:r>
              <w:rPr>
                <w:noProof/>
                <w:webHidden/>
              </w:rPr>
            </w:r>
            <w:r>
              <w:rPr>
                <w:noProof/>
                <w:webHidden/>
              </w:rPr>
              <w:fldChar w:fldCharType="separate"/>
            </w:r>
            <w:r>
              <w:rPr>
                <w:noProof/>
                <w:webHidden/>
              </w:rPr>
              <w:t>37</w:t>
            </w:r>
            <w:r>
              <w:rPr>
                <w:noProof/>
                <w:webHidden/>
              </w:rPr>
              <w:fldChar w:fldCharType="end"/>
            </w:r>
          </w:hyperlink>
        </w:p>
        <w:p w14:paraId="7EA0FBC4" w14:textId="164CE319"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7" w:history="1">
            <w:r w:rsidRPr="003F6391">
              <w:rPr>
                <w:rStyle w:val="Hyperlink"/>
                <w:noProof/>
              </w:rPr>
              <w:t>3.3.12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Sales Attach Document (Existing Queue)</w:t>
            </w:r>
            <w:r>
              <w:rPr>
                <w:noProof/>
                <w:webHidden/>
              </w:rPr>
              <w:tab/>
            </w:r>
            <w:r>
              <w:rPr>
                <w:noProof/>
                <w:webHidden/>
              </w:rPr>
              <w:fldChar w:fldCharType="begin"/>
            </w:r>
            <w:r>
              <w:rPr>
                <w:noProof/>
                <w:webHidden/>
              </w:rPr>
              <w:instrText xml:space="preserve"> PAGEREF _Toc206766707 \h </w:instrText>
            </w:r>
            <w:r>
              <w:rPr>
                <w:noProof/>
                <w:webHidden/>
              </w:rPr>
            </w:r>
            <w:r>
              <w:rPr>
                <w:noProof/>
                <w:webHidden/>
              </w:rPr>
              <w:fldChar w:fldCharType="separate"/>
            </w:r>
            <w:r>
              <w:rPr>
                <w:noProof/>
                <w:webHidden/>
              </w:rPr>
              <w:t>38</w:t>
            </w:r>
            <w:r>
              <w:rPr>
                <w:noProof/>
                <w:webHidden/>
              </w:rPr>
              <w:fldChar w:fldCharType="end"/>
            </w:r>
          </w:hyperlink>
        </w:p>
        <w:p w14:paraId="00E78797" w14:textId="7C421F66"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8" w:history="1">
            <w:r w:rsidRPr="003F6391">
              <w:rPr>
                <w:rStyle w:val="Hyperlink"/>
                <w:noProof/>
              </w:rPr>
              <w:t>3.3.13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CROPS Document Checker (Existing Queue)</w:t>
            </w:r>
            <w:r>
              <w:rPr>
                <w:noProof/>
                <w:webHidden/>
              </w:rPr>
              <w:tab/>
            </w:r>
            <w:r>
              <w:rPr>
                <w:noProof/>
                <w:webHidden/>
              </w:rPr>
              <w:fldChar w:fldCharType="begin"/>
            </w:r>
            <w:r>
              <w:rPr>
                <w:noProof/>
                <w:webHidden/>
              </w:rPr>
              <w:instrText xml:space="preserve"> PAGEREF _Toc206766708 \h </w:instrText>
            </w:r>
            <w:r>
              <w:rPr>
                <w:noProof/>
                <w:webHidden/>
              </w:rPr>
            </w:r>
            <w:r>
              <w:rPr>
                <w:noProof/>
                <w:webHidden/>
              </w:rPr>
              <w:fldChar w:fldCharType="separate"/>
            </w:r>
            <w:r>
              <w:rPr>
                <w:noProof/>
                <w:webHidden/>
              </w:rPr>
              <w:t>40</w:t>
            </w:r>
            <w:r>
              <w:rPr>
                <w:noProof/>
                <w:webHidden/>
              </w:rPr>
              <w:fldChar w:fldCharType="end"/>
            </w:r>
          </w:hyperlink>
        </w:p>
        <w:p w14:paraId="4D496939" w14:textId="473F60E5"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09" w:history="1">
            <w:r w:rsidRPr="003F6391">
              <w:rPr>
                <w:rStyle w:val="Hyperlink"/>
                <w:noProof/>
              </w:rPr>
              <w:t>3.3.14</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CROPS Disbursal Checker (Existing Queue)</w:t>
            </w:r>
            <w:r>
              <w:rPr>
                <w:noProof/>
                <w:webHidden/>
              </w:rPr>
              <w:tab/>
            </w:r>
            <w:r>
              <w:rPr>
                <w:noProof/>
                <w:webHidden/>
              </w:rPr>
              <w:fldChar w:fldCharType="begin"/>
            </w:r>
            <w:r>
              <w:rPr>
                <w:noProof/>
                <w:webHidden/>
              </w:rPr>
              <w:instrText xml:space="preserve"> PAGEREF _Toc206766709 \h </w:instrText>
            </w:r>
            <w:r>
              <w:rPr>
                <w:noProof/>
                <w:webHidden/>
              </w:rPr>
            </w:r>
            <w:r>
              <w:rPr>
                <w:noProof/>
                <w:webHidden/>
              </w:rPr>
              <w:fldChar w:fldCharType="separate"/>
            </w:r>
            <w:r>
              <w:rPr>
                <w:noProof/>
                <w:webHidden/>
              </w:rPr>
              <w:t>42</w:t>
            </w:r>
            <w:r>
              <w:rPr>
                <w:noProof/>
                <w:webHidden/>
              </w:rPr>
              <w:fldChar w:fldCharType="end"/>
            </w:r>
          </w:hyperlink>
        </w:p>
        <w:p w14:paraId="1456807C" w14:textId="09E3AC20"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10" w:history="1">
            <w:r w:rsidRPr="003F6391">
              <w:rPr>
                <w:rStyle w:val="Hyperlink"/>
                <w:noProof/>
              </w:rPr>
              <w:t>3.3.15</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Initiator Reject (Existing Queue)</w:t>
            </w:r>
            <w:r>
              <w:rPr>
                <w:noProof/>
                <w:webHidden/>
              </w:rPr>
              <w:tab/>
            </w:r>
            <w:r>
              <w:rPr>
                <w:noProof/>
                <w:webHidden/>
              </w:rPr>
              <w:fldChar w:fldCharType="begin"/>
            </w:r>
            <w:r>
              <w:rPr>
                <w:noProof/>
                <w:webHidden/>
              </w:rPr>
              <w:instrText xml:space="preserve"> PAGEREF _Toc206766710 \h </w:instrText>
            </w:r>
            <w:r>
              <w:rPr>
                <w:noProof/>
                <w:webHidden/>
              </w:rPr>
            </w:r>
            <w:r>
              <w:rPr>
                <w:noProof/>
                <w:webHidden/>
              </w:rPr>
              <w:fldChar w:fldCharType="separate"/>
            </w:r>
            <w:r>
              <w:rPr>
                <w:noProof/>
                <w:webHidden/>
              </w:rPr>
              <w:t>43</w:t>
            </w:r>
            <w:r>
              <w:rPr>
                <w:noProof/>
                <w:webHidden/>
              </w:rPr>
              <w:fldChar w:fldCharType="end"/>
            </w:r>
          </w:hyperlink>
        </w:p>
        <w:p w14:paraId="558BCCA5" w14:textId="2F10572C"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11" w:history="1">
            <w:r w:rsidRPr="003F6391">
              <w:rPr>
                <w:rStyle w:val="Hyperlink"/>
                <w:noProof/>
              </w:rPr>
              <w:t>3.3.16</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Initiator Hold (Existing Queue)</w:t>
            </w:r>
            <w:r>
              <w:rPr>
                <w:noProof/>
                <w:webHidden/>
              </w:rPr>
              <w:tab/>
            </w:r>
            <w:r>
              <w:rPr>
                <w:noProof/>
                <w:webHidden/>
              </w:rPr>
              <w:fldChar w:fldCharType="begin"/>
            </w:r>
            <w:r>
              <w:rPr>
                <w:noProof/>
                <w:webHidden/>
              </w:rPr>
              <w:instrText xml:space="preserve"> PAGEREF _Toc206766711 \h </w:instrText>
            </w:r>
            <w:r>
              <w:rPr>
                <w:noProof/>
                <w:webHidden/>
              </w:rPr>
            </w:r>
            <w:r>
              <w:rPr>
                <w:noProof/>
                <w:webHidden/>
              </w:rPr>
              <w:fldChar w:fldCharType="separate"/>
            </w:r>
            <w:r>
              <w:rPr>
                <w:noProof/>
                <w:webHidden/>
              </w:rPr>
              <w:t>45</w:t>
            </w:r>
            <w:r>
              <w:rPr>
                <w:noProof/>
                <w:webHidden/>
              </w:rPr>
              <w:fldChar w:fldCharType="end"/>
            </w:r>
          </w:hyperlink>
        </w:p>
        <w:p w14:paraId="6F36A73C" w14:textId="18819C4D"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12" w:history="1">
            <w:r w:rsidRPr="003F6391">
              <w:rPr>
                <w:rStyle w:val="Hyperlink"/>
                <w:noProof/>
              </w:rPr>
              <w:t>3.3.17</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Sys Hold 1 (New Queue)</w:t>
            </w:r>
            <w:r>
              <w:rPr>
                <w:noProof/>
                <w:webHidden/>
              </w:rPr>
              <w:tab/>
            </w:r>
            <w:r>
              <w:rPr>
                <w:noProof/>
                <w:webHidden/>
              </w:rPr>
              <w:fldChar w:fldCharType="begin"/>
            </w:r>
            <w:r>
              <w:rPr>
                <w:noProof/>
                <w:webHidden/>
              </w:rPr>
              <w:instrText xml:space="preserve"> PAGEREF _Toc206766712 \h </w:instrText>
            </w:r>
            <w:r>
              <w:rPr>
                <w:noProof/>
                <w:webHidden/>
              </w:rPr>
            </w:r>
            <w:r>
              <w:rPr>
                <w:noProof/>
                <w:webHidden/>
              </w:rPr>
              <w:fldChar w:fldCharType="separate"/>
            </w:r>
            <w:r>
              <w:rPr>
                <w:noProof/>
                <w:webHidden/>
              </w:rPr>
              <w:t>47</w:t>
            </w:r>
            <w:r>
              <w:rPr>
                <w:noProof/>
                <w:webHidden/>
              </w:rPr>
              <w:fldChar w:fldCharType="end"/>
            </w:r>
          </w:hyperlink>
        </w:p>
        <w:p w14:paraId="1EBAAC13" w14:textId="57970BF3" w:rsidR="003A57C2" w:rsidRDefault="003A57C2">
          <w:pPr>
            <w:pStyle w:val="TOC3"/>
            <w:tabs>
              <w:tab w:val="left" w:pos="1440"/>
              <w:tab w:val="right" w:leader="dot" w:pos="9350"/>
            </w:tabs>
            <w:rPr>
              <w:rFonts w:asciiTheme="minorHAnsi" w:eastAsiaTheme="minorEastAsia" w:hAnsiTheme="minorHAnsi" w:cstheme="minorBidi"/>
              <w:noProof/>
              <w:kern w:val="2"/>
              <w:szCs w:val="24"/>
              <w:lang w:eastAsia="en-US"/>
              <w14:ligatures w14:val="standardContextual"/>
            </w:rPr>
          </w:pPr>
          <w:hyperlink w:anchor="_Toc206766713" w:history="1">
            <w:r w:rsidRPr="003F6391">
              <w:rPr>
                <w:rStyle w:val="Hyperlink"/>
                <w:noProof/>
              </w:rPr>
              <w:t>3.3.18</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Sys Hold 2 (New Queue)</w:t>
            </w:r>
            <w:r>
              <w:rPr>
                <w:noProof/>
                <w:webHidden/>
              </w:rPr>
              <w:tab/>
            </w:r>
            <w:r>
              <w:rPr>
                <w:noProof/>
                <w:webHidden/>
              </w:rPr>
              <w:fldChar w:fldCharType="begin"/>
            </w:r>
            <w:r>
              <w:rPr>
                <w:noProof/>
                <w:webHidden/>
              </w:rPr>
              <w:instrText xml:space="preserve"> PAGEREF _Toc206766713 \h </w:instrText>
            </w:r>
            <w:r>
              <w:rPr>
                <w:noProof/>
                <w:webHidden/>
              </w:rPr>
            </w:r>
            <w:r>
              <w:rPr>
                <w:noProof/>
                <w:webHidden/>
              </w:rPr>
              <w:fldChar w:fldCharType="separate"/>
            </w:r>
            <w:r>
              <w:rPr>
                <w:noProof/>
                <w:webHidden/>
              </w:rPr>
              <w:t>48</w:t>
            </w:r>
            <w:r>
              <w:rPr>
                <w:noProof/>
                <w:webHidden/>
              </w:rPr>
              <w:fldChar w:fldCharType="end"/>
            </w:r>
          </w:hyperlink>
        </w:p>
        <w:p w14:paraId="7A68115E" w14:textId="20DCC84C"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14" w:history="1">
            <w:r w:rsidRPr="003F6391">
              <w:rPr>
                <w:rStyle w:val="Hyperlink"/>
                <w:noProof/>
              </w:rPr>
              <w:t>3.4</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Document Type Addition</w:t>
            </w:r>
            <w:r>
              <w:rPr>
                <w:noProof/>
                <w:webHidden/>
              </w:rPr>
              <w:tab/>
            </w:r>
            <w:r>
              <w:rPr>
                <w:noProof/>
                <w:webHidden/>
              </w:rPr>
              <w:fldChar w:fldCharType="begin"/>
            </w:r>
            <w:r>
              <w:rPr>
                <w:noProof/>
                <w:webHidden/>
              </w:rPr>
              <w:instrText xml:space="preserve"> PAGEREF _Toc206766714 \h </w:instrText>
            </w:r>
            <w:r>
              <w:rPr>
                <w:noProof/>
                <w:webHidden/>
              </w:rPr>
            </w:r>
            <w:r>
              <w:rPr>
                <w:noProof/>
                <w:webHidden/>
              </w:rPr>
              <w:fldChar w:fldCharType="separate"/>
            </w:r>
            <w:r>
              <w:rPr>
                <w:noProof/>
                <w:webHidden/>
              </w:rPr>
              <w:t>50</w:t>
            </w:r>
            <w:r>
              <w:rPr>
                <w:noProof/>
                <w:webHidden/>
              </w:rPr>
              <w:fldChar w:fldCharType="end"/>
            </w:r>
          </w:hyperlink>
        </w:p>
        <w:p w14:paraId="056F3365" w14:textId="1DF9DC68"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15" w:history="1">
            <w:r w:rsidRPr="003F6391">
              <w:rPr>
                <w:rStyle w:val="Hyperlink"/>
                <w:noProof/>
              </w:rPr>
              <w:t>3.5</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CPF Document Master</w:t>
            </w:r>
            <w:r>
              <w:rPr>
                <w:noProof/>
                <w:webHidden/>
              </w:rPr>
              <w:tab/>
            </w:r>
            <w:r>
              <w:rPr>
                <w:noProof/>
                <w:webHidden/>
              </w:rPr>
              <w:fldChar w:fldCharType="begin"/>
            </w:r>
            <w:r>
              <w:rPr>
                <w:noProof/>
                <w:webHidden/>
              </w:rPr>
              <w:instrText xml:space="preserve"> PAGEREF _Toc206766715 \h </w:instrText>
            </w:r>
            <w:r>
              <w:rPr>
                <w:noProof/>
                <w:webHidden/>
              </w:rPr>
            </w:r>
            <w:r>
              <w:rPr>
                <w:noProof/>
                <w:webHidden/>
              </w:rPr>
              <w:fldChar w:fldCharType="separate"/>
            </w:r>
            <w:r>
              <w:rPr>
                <w:noProof/>
                <w:webHidden/>
              </w:rPr>
              <w:t>51</w:t>
            </w:r>
            <w:r>
              <w:rPr>
                <w:noProof/>
                <w:webHidden/>
              </w:rPr>
              <w:fldChar w:fldCharType="end"/>
            </w:r>
          </w:hyperlink>
        </w:p>
        <w:p w14:paraId="16136111" w14:textId="3DB760E9"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16" w:history="1">
            <w:r w:rsidRPr="003F6391">
              <w:rPr>
                <w:rStyle w:val="Hyperlink"/>
                <w:noProof/>
              </w:rPr>
              <w:t>3.6</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Fields Additions</w:t>
            </w:r>
            <w:r>
              <w:rPr>
                <w:noProof/>
                <w:webHidden/>
              </w:rPr>
              <w:tab/>
            </w:r>
            <w:r>
              <w:rPr>
                <w:noProof/>
                <w:webHidden/>
              </w:rPr>
              <w:fldChar w:fldCharType="begin"/>
            </w:r>
            <w:r>
              <w:rPr>
                <w:noProof/>
                <w:webHidden/>
              </w:rPr>
              <w:instrText xml:space="preserve"> PAGEREF _Toc206766716 \h </w:instrText>
            </w:r>
            <w:r>
              <w:rPr>
                <w:noProof/>
                <w:webHidden/>
              </w:rPr>
            </w:r>
            <w:r>
              <w:rPr>
                <w:noProof/>
                <w:webHidden/>
              </w:rPr>
              <w:fldChar w:fldCharType="separate"/>
            </w:r>
            <w:r>
              <w:rPr>
                <w:noProof/>
                <w:webHidden/>
              </w:rPr>
              <w:t>52</w:t>
            </w:r>
            <w:r>
              <w:rPr>
                <w:noProof/>
                <w:webHidden/>
              </w:rPr>
              <w:fldChar w:fldCharType="end"/>
            </w:r>
          </w:hyperlink>
        </w:p>
        <w:p w14:paraId="007F8592" w14:textId="025A3736"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17" w:history="1">
            <w:r w:rsidRPr="003F6391">
              <w:rPr>
                <w:rStyle w:val="Hyperlink"/>
                <w:noProof/>
              </w:rPr>
              <w:t>3.7</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BAM Report</w:t>
            </w:r>
            <w:r>
              <w:rPr>
                <w:noProof/>
                <w:webHidden/>
              </w:rPr>
              <w:tab/>
            </w:r>
            <w:r>
              <w:rPr>
                <w:noProof/>
                <w:webHidden/>
              </w:rPr>
              <w:fldChar w:fldCharType="begin"/>
            </w:r>
            <w:r>
              <w:rPr>
                <w:noProof/>
                <w:webHidden/>
              </w:rPr>
              <w:instrText xml:space="preserve"> PAGEREF _Toc206766717 \h </w:instrText>
            </w:r>
            <w:r>
              <w:rPr>
                <w:noProof/>
                <w:webHidden/>
              </w:rPr>
            </w:r>
            <w:r>
              <w:rPr>
                <w:noProof/>
                <w:webHidden/>
              </w:rPr>
              <w:fldChar w:fldCharType="separate"/>
            </w:r>
            <w:r>
              <w:rPr>
                <w:noProof/>
                <w:webHidden/>
              </w:rPr>
              <w:t>53</w:t>
            </w:r>
            <w:r>
              <w:rPr>
                <w:noProof/>
                <w:webHidden/>
              </w:rPr>
              <w:fldChar w:fldCharType="end"/>
            </w:r>
          </w:hyperlink>
        </w:p>
        <w:p w14:paraId="3733F4F3" w14:textId="3F91DC87" w:rsidR="003A57C2" w:rsidRDefault="003A57C2">
          <w:pPr>
            <w:pStyle w:val="TOC1"/>
            <w:tabs>
              <w:tab w:val="left" w:pos="480"/>
              <w:tab w:val="right" w:leader="dot" w:pos="9350"/>
            </w:tabs>
            <w:rPr>
              <w:rFonts w:asciiTheme="minorHAnsi" w:eastAsiaTheme="minorEastAsia" w:hAnsiTheme="minorHAnsi" w:cstheme="minorBidi"/>
              <w:noProof/>
              <w:kern w:val="2"/>
              <w:szCs w:val="24"/>
              <w:lang w:eastAsia="en-US"/>
              <w14:ligatures w14:val="standardContextual"/>
            </w:rPr>
          </w:pPr>
          <w:hyperlink w:anchor="_Toc206766718" w:history="1">
            <w:r w:rsidRPr="003F6391">
              <w:rPr>
                <w:rStyle w:val="Hyperlink"/>
                <w:noProof/>
              </w:rPr>
              <w:t>4.</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External Interface Requirements</w:t>
            </w:r>
            <w:r>
              <w:rPr>
                <w:noProof/>
                <w:webHidden/>
              </w:rPr>
              <w:tab/>
            </w:r>
            <w:r>
              <w:rPr>
                <w:noProof/>
                <w:webHidden/>
              </w:rPr>
              <w:fldChar w:fldCharType="begin"/>
            </w:r>
            <w:r>
              <w:rPr>
                <w:noProof/>
                <w:webHidden/>
              </w:rPr>
              <w:instrText xml:space="preserve"> PAGEREF _Toc206766718 \h </w:instrText>
            </w:r>
            <w:r>
              <w:rPr>
                <w:noProof/>
                <w:webHidden/>
              </w:rPr>
            </w:r>
            <w:r>
              <w:rPr>
                <w:noProof/>
                <w:webHidden/>
              </w:rPr>
              <w:fldChar w:fldCharType="separate"/>
            </w:r>
            <w:r>
              <w:rPr>
                <w:noProof/>
                <w:webHidden/>
              </w:rPr>
              <w:t>54</w:t>
            </w:r>
            <w:r>
              <w:rPr>
                <w:noProof/>
                <w:webHidden/>
              </w:rPr>
              <w:fldChar w:fldCharType="end"/>
            </w:r>
          </w:hyperlink>
        </w:p>
        <w:p w14:paraId="5F48EFFC" w14:textId="4F2C357B"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19" w:history="1">
            <w:r w:rsidRPr="003F6391">
              <w:rPr>
                <w:rStyle w:val="Hyperlink"/>
                <w:noProof/>
              </w:rPr>
              <w:t>4.1</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User Interface</w:t>
            </w:r>
            <w:r>
              <w:rPr>
                <w:noProof/>
                <w:webHidden/>
              </w:rPr>
              <w:tab/>
            </w:r>
            <w:r>
              <w:rPr>
                <w:noProof/>
                <w:webHidden/>
              </w:rPr>
              <w:fldChar w:fldCharType="begin"/>
            </w:r>
            <w:r>
              <w:rPr>
                <w:noProof/>
                <w:webHidden/>
              </w:rPr>
              <w:instrText xml:space="preserve"> PAGEREF _Toc206766719 \h </w:instrText>
            </w:r>
            <w:r>
              <w:rPr>
                <w:noProof/>
                <w:webHidden/>
              </w:rPr>
            </w:r>
            <w:r>
              <w:rPr>
                <w:noProof/>
                <w:webHidden/>
              </w:rPr>
              <w:fldChar w:fldCharType="separate"/>
            </w:r>
            <w:r>
              <w:rPr>
                <w:noProof/>
                <w:webHidden/>
              </w:rPr>
              <w:t>54</w:t>
            </w:r>
            <w:r>
              <w:rPr>
                <w:noProof/>
                <w:webHidden/>
              </w:rPr>
              <w:fldChar w:fldCharType="end"/>
            </w:r>
          </w:hyperlink>
        </w:p>
        <w:p w14:paraId="0C2B7675" w14:textId="4414420C"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20" w:history="1">
            <w:r w:rsidRPr="003F6391">
              <w:rPr>
                <w:rStyle w:val="Hyperlink"/>
                <w:noProof/>
              </w:rPr>
              <w:t>4.2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Hardware Interface</w:t>
            </w:r>
            <w:r>
              <w:rPr>
                <w:noProof/>
                <w:webHidden/>
              </w:rPr>
              <w:tab/>
            </w:r>
            <w:r>
              <w:rPr>
                <w:noProof/>
                <w:webHidden/>
              </w:rPr>
              <w:fldChar w:fldCharType="begin"/>
            </w:r>
            <w:r>
              <w:rPr>
                <w:noProof/>
                <w:webHidden/>
              </w:rPr>
              <w:instrText xml:space="preserve"> PAGEREF _Toc206766720 \h </w:instrText>
            </w:r>
            <w:r>
              <w:rPr>
                <w:noProof/>
                <w:webHidden/>
              </w:rPr>
            </w:r>
            <w:r>
              <w:rPr>
                <w:noProof/>
                <w:webHidden/>
              </w:rPr>
              <w:fldChar w:fldCharType="separate"/>
            </w:r>
            <w:r>
              <w:rPr>
                <w:noProof/>
                <w:webHidden/>
              </w:rPr>
              <w:t>54</w:t>
            </w:r>
            <w:r>
              <w:rPr>
                <w:noProof/>
                <w:webHidden/>
              </w:rPr>
              <w:fldChar w:fldCharType="end"/>
            </w:r>
          </w:hyperlink>
        </w:p>
        <w:p w14:paraId="7A6C2D28" w14:textId="76553878"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21" w:history="1">
            <w:r w:rsidRPr="003F6391">
              <w:rPr>
                <w:rStyle w:val="Hyperlink"/>
                <w:noProof/>
              </w:rPr>
              <w:t>4.3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Software Interface</w:t>
            </w:r>
            <w:r>
              <w:rPr>
                <w:noProof/>
                <w:webHidden/>
              </w:rPr>
              <w:tab/>
            </w:r>
            <w:r>
              <w:rPr>
                <w:noProof/>
                <w:webHidden/>
              </w:rPr>
              <w:fldChar w:fldCharType="begin"/>
            </w:r>
            <w:r>
              <w:rPr>
                <w:noProof/>
                <w:webHidden/>
              </w:rPr>
              <w:instrText xml:space="preserve"> PAGEREF _Toc206766721 \h </w:instrText>
            </w:r>
            <w:r>
              <w:rPr>
                <w:noProof/>
                <w:webHidden/>
              </w:rPr>
            </w:r>
            <w:r>
              <w:rPr>
                <w:noProof/>
                <w:webHidden/>
              </w:rPr>
              <w:fldChar w:fldCharType="separate"/>
            </w:r>
            <w:r>
              <w:rPr>
                <w:noProof/>
                <w:webHidden/>
              </w:rPr>
              <w:t>54</w:t>
            </w:r>
            <w:r>
              <w:rPr>
                <w:noProof/>
                <w:webHidden/>
              </w:rPr>
              <w:fldChar w:fldCharType="end"/>
            </w:r>
          </w:hyperlink>
        </w:p>
        <w:p w14:paraId="230D62C0" w14:textId="502495CF" w:rsidR="003A57C2" w:rsidRDefault="003A57C2">
          <w:pPr>
            <w:pStyle w:val="TOC1"/>
            <w:tabs>
              <w:tab w:val="left" w:pos="480"/>
              <w:tab w:val="right" w:leader="dot" w:pos="9350"/>
            </w:tabs>
            <w:rPr>
              <w:rFonts w:asciiTheme="minorHAnsi" w:eastAsiaTheme="minorEastAsia" w:hAnsiTheme="minorHAnsi" w:cstheme="minorBidi"/>
              <w:noProof/>
              <w:kern w:val="2"/>
              <w:szCs w:val="24"/>
              <w:lang w:eastAsia="en-US"/>
              <w14:ligatures w14:val="standardContextual"/>
            </w:rPr>
          </w:pPr>
          <w:hyperlink w:anchor="_Toc206766722" w:history="1">
            <w:r w:rsidRPr="003F6391">
              <w:rPr>
                <w:rStyle w:val="Hyperlink"/>
                <w:noProof/>
              </w:rPr>
              <w:t>5.</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Other Non-Functional Requirements</w:t>
            </w:r>
            <w:r>
              <w:rPr>
                <w:noProof/>
                <w:webHidden/>
              </w:rPr>
              <w:tab/>
            </w:r>
            <w:r>
              <w:rPr>
                <w:noProof/>
                <w:webHidden/>
              </w:rPr>
              <w:fldChar w:fldCharType="begin"/>
            </w:r>
            <w:r>
              <w:rPr>
                <w:noProof/>
                <w:webHidden/>
              </w:rPr>
              <w:instrText xml:space="preserve"> PAGEREF _Toc206766722 \h </w:instrText>
            </w:r>
            <w:r>
              <w:rPr>
                <w:noProof/>
                <w:webHidden/>
              </w:rPr>
            </w:r>
            <w:r>
              <w:rPr>
                <w:noProof/>
                <w:webHidden/>
              </w:rPr>
              <w:fldChar w:fldCharType="separate"/>
            </w:r>
            <w:r>
              <w:rPr>
                <w:noProof/>
                <w:webHidden/>
              </w:rPr>
              <w:t>55</w:t>
            </w:r>
            <w:r>
              <w:rPr>
                <w:noProof/>
                <w:webHidden/>
              </w:rPr>
              <w:fldChar w:fldCharType="end"/>
            </w:r>
          </w:hyperlink>
        </w:p>
        <w:p w14:paraId="5392261B" w14:textId="7A12CA81"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23" w:history="1">
            <w:r w:rsidRPr="003F6391">
              <w:rPr>
                <w:rStyle w:val="Hyperlink"/>
                <w:noProof/>
              </w:rPr>
              <w:t>5.1</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Performance Requirements</w:t>
            </w:r>
            <w:r>
              <w:rPr>
                <w:noProof/>
                <w:webHidden/>
              </w:rPr>
              <w:tab/>
            </w:r>
            <w:r>
              <w:rPr>
                <w:noProof/>
                <w:webHidden/>
              </w:rPr>
              <w:fldChar w:fldCharType="begin"/>
            </w:r>
            <w:r>
              <w:rPr>
                <w:noProof/>
                <w:webHidden/>
              </w:rPr>
              <w:instrText xml:space="preserve"> PAGEREF _Toc206766723 \h </w:instrText>
            </w:r>
            <w:r>
              <w:rPr>
                <w:noProof/>
                <w:webHidden/>
              </w:rPr>
            </w:r>
            <w:r>
              <w:rPr>
                <w:noProof/>
                <w:webHidden/>
              </w:rPr>
              <w:fldChar w:fldCharType="separate"/>
            </w:r>
            <w:r>
              <w:rPr>
                <w:noProof/>
                <w:webHidden/>
              </w:rPr>
              <w:t>55</w:t>
            </w:r>
            <w:r>
              <w:rPr>
                <w:noProof/>
                <w:webHidden/>
              </w:rPr>
              <w:fldChar w:fldCharType="end"/>
            </w:r>
          </w:hyperlink>
        </w:p>
        <w:p w14:paraId="28CCC927" w14:textId="66059BD1"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24" w:history="1">
            <w:r w:rsidRPr="003F6391">
              <w:rPr>
                <w:rStyle w:val="Hyperlink"/>
                <w:noProof/>
              </w:rPr>
              <w:t>5.2</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Safety Requirements</w:t>
            </w:r>
            <w:r>
              <w:rPr>
                <w:noProof/>
                <w:webHidden/>
              </w:rPr>
              <w:tab/>
            </w:r>
            <w:r>
              <w:rPr>
                <w:noProof/>
                <w:webHidden/>
              </w:rPr>
              <w:fldChar w:fldCharType="begin"/>
            </w:r>
            <w:r>
              <w:rPr>
                <w:noProof/>
                <w:webHidden/>
              </w:rPr>
              <w:instrText xml:space="preserve"> PAGEREF _Toc206766724 \h </w:instrText>
            </w:r>
            <w:r>
              <w:rPr>
                <w:noProof/>
                <w:webHidden/>
              </w:rPr>
            </w:r>
            <w:r>
              <w:rPr>
                <w:noProof/>
                <w:webHidden/>
              </w:rPr>
              <w:fldChar w:fldCharType="separate"/>
            </w:r>
            <w:r>
              <w:rPr>
                <w:noProof/>
                <w:webHidden/>
              </w:rPr>
              <w:t>55</w:t>
            </w:r>
            <w:r>
              <w:rPr>
                <w:noProof/>
                <w:webHidden/>
              </w:rPr>
              <w:fldChar w:fldCharType="end"/>
            </w:r>
          </w:hyperlink>
        </w:p>
        <w:p w14:paraId="534DB3DC" w14:textId="089CB50D" w:rsidR="003A57C2" w:rsidRDefault="003A57C2">
          <w:pPr>
            <w:pStyle w:val="TOC2"/>
            <w:tabs>
              <w:tab w:val="left" w:pos="960"/>
              <w:tab w:val="right" w:leader="dot" w:pos="9350"/>
            </w:tabs>
            <w:rPr>
              <w:rFonts w:asciiTheme="minorHAnsi" w:eastAsiaTheme="minorEastAsia" w:hAnsiTheme="minorHAnsi" w:cstheme="minorBidi"/>
              <w:noProof/>
              <w:kern w:val="2"/>
              <w:szCs w:val="24"/>
              <w:lang w:eastAsia="en-US"/>
              <w14:ligatures w14:val="standardContextual"/>
            </w:rPr>
          </w:pPr>
          <w:hyperlink w:anchor="_Toc206766725" w:history="1">
            <w:r w:rsidRPr="003F6391">
              <w:rPr>
                <w:rStyle w:val="Hyperlink"/>
                <w:noProof/>
              </w:rPr>
              <w:t>5.3</w:t>
            </w:r>
            <w:r>
              <w:rPr>
                <w:rFonts w:asciiTheme="minorHAnsi" w:eastAsiaTheme="minorEastAsia" w:hAnsiTheme="minorHAnsi" w:cstheme="minorBidi"/>
                <w:noProof/>
                <w:kern w:val="2"/>
                <w:szCs w:val="24"/>
                <w:lang w:eastAsia="en-US"/>
                <w14:ligatures w14:val="standardContextual"/>
              </w:rPr>
              <w:tab/>
            </w:r>
            <w:r w:rsidRPr="003F6391">
              <w:rPr>
                <w:rStyle w:val="Hyperlink"/>
                <w:noProof/>
              </w:rPr>
              <w:t>Security Requirements</w:t>
            </w:r>
            <w:r>
              <w:rPr>
                <w:noProof/>
                <w:webHidden/>
              </w:rPr>
              <w:tab/>
            </w:r>
            <w:r>
              <w:rPr>
                <w:noProof/>
                <w:webHidden/>
              </w:rPr>
              <w:fldChar w:fldCharType="begin"/>
            </w:r>
            <w:r>
              <w:rPr>
                <w:noProof/>
                <w:webHidden/>
              </w:rPr>
              <w:instrText xml:space="preserve"> PAGEREF _Toc206766725 \h </w:instrText>
            </w:r>
            <w:r>
              <w:rPr>
                <w:noProof/>
                <w:webHidden/>
              </w:rPr>
            </w:r>
            <w:r>
              <w:rPr>
                <w:noProof/>
                <w:webHidden/>
              </w:rPr>
              <w:fldChar w:fldCharType="separate"/>
            </w:r>
            <w:r>
              <w:rPr>
                <w:noProof/>
                <w:webHidden/>
              </w:rPr>
              <w:t>55</w:t>
            </w:r>
            <w:r>
              <w:rPr>
                <w:noProof/>
                <w:webHidden/>
              </w:rPr>
              <w:fldChar w:fldCharType="end"/>
            </w:r>
          </w:hyperlink>
        </w:p>
        <w:p w14:paraId="3E689456" w14:textId="66F9DED4" w:rsidR="00F227ED" w:rsidRDefault="00F227ED">
          <w:r>
            <w:rPr>
              <w:b/>
              <w:bCs/>
              <w:noProof/>
            </w:rPr>
            <w:fldChar w:fldCharType="end"/>
          </w:r>
        </w:p>
      </w:sdtContent>
    </w:sdt>
    <w:p w14:paraId="6C577081" w14:textId="77777777" w:rsidR="00F227ED" w:rsidRDefault="00F227ED" w:rsidP="00A13EEE"/>
    <w:p w14:paraId="5DC52C95" w14:textId="77777777" w:rsidR="00A13EEE" w:rsidRDefault="00A13EEE" w:rsidP="00A13EEE"/>
    <w:p w14:paraId="3731C6E7" w14:textId="77777777" w:rsidR="00A13EEE" w:rsidRDefault="00A13EEE" w:rsidP="00A13EEE"/>
    <w:p w14:paraId="538035BD" w14:textId="77777777" w:rsidR="00A13EEE" w:rsidRDefault="00A13EEE" w:rsidP="00A13EEE"/>
    <w:p w14:paraId="57BDD54A" w14:textId="77777777" w:rsidR="00A13EEE" w:rsidRDefault="00A13EEE" w:rsidP="00A13EEE"/>
    <w:p w14:paraId="7A2EC52E" w14:textId="77777777" w:rsidR="00A13EEE" w:rsidRDefault="00A13EEE" w:rsidP="00A13EEE"/>
    <w:p w14:paraId="55B92BC6" w14:textId="77777777" w:rsidR="00A13EEE" w:rsidRDefault="00A13EEE" w:rsidP="00A13EEE"/>
    <w:p w14:paraId="6085365C" w14:textId="77777777" w:rsidR="00A13EEE" w:rsidRDefault="00A13EEE" w:rsidP="00A13EEE"/>
    <w:p w14:paraId="54B8EA02" w14:textId="77777777" w:rsidR="00A13EEE" w:rsidRDefault="00A13EEE" w:rsidP="00A13EEE"/>
    <w:p w14:paraId="058CF12D" w14:textId="77777777" w:rsidR="00A13EEE" w:rsidRDefault="00A13EEE" w:rsidP="00A13EEE"/>
    <w:p w14:paraId="0B458597" w14:textId="77777777" w:rsidR="00A13EEE" w:rsidRDefault="00A13EEE" w:rsidP="00A13EEE"/>
    <w:p w14:paraId="1B3F15CC" w14:textId="77777777" w:rsidR="00A13EEE" w:rsidRDefault="00A13EEE" w:rsidP="00A13EEE"/>
    <w:p w14:paraId="0ACDFB63" w14:textId="77777777" w:rsidR="00A13EEE" w:rsidRDefault="00A13EEE" w:rsidP="00A13EEE"/>
    <w:p w14:paraId="5FEA7CC9" w14:textId="77777777" w:rsidR="00A13EEE" w:rsidRDefault="00A13EEE" w:rsidP="00A13EEE"/>
    <w:p w14:paraId="4FC4C99B" w14:textId="77777777" w:rsidR="00A13EEE" w:rsidRDefault="00A13EEE" w:rsidP="00A13EEE"/>
    <w:p w14:paraId="31ED2569" w14:textId="77777777" w:rsidR="00A13EEE" w:rsidRDefault="00A13EEE" w:rsidP="00A13EEE"/>
    <w:p w14:paraId="13A91512" w14:textId="77777777" w:rsidR="00A13EEE" w:rsidRDefault="00A13EEE" w:rsidP="00A13EEE"/>
    <w:p w14:paraId="26DC241E" w14:textId="77777777" w:rsidR="00A13EEE" w:rsidRDefault="00A13EEE" w:rsidP="00A13EEE"/>
    <w:p w14:paraId="401C6602" w14:textId="77777777" w:rsidR="00F227ED" w:rsidRDefault="00F227ED" w:rsidP="00A13EEE"/>
    <w:p w14:paraId="5D202C60" w14:textId="77777777" w:rsidR="00DA7E33" w:rsidRDefault="00DA7E33" w:rsidP="00A13EEE"/>
    <w:p w14:paraId="42AF0057" w14:textId="77777777" w:rsidR="00DA7E33" w:rsidRDefault="00DA7E33" w:rsidP="00A13EEE"/>
    <w:p w14:paraId="5B6A4964" w14:textId="77777777" w:rsidR="00DA7E33" w:rsidRDefault="00DA7E33" w:rsidP="00A13EEE"/>
    <w:p w14:paraId="4FE6DD45" w14:textId="77777777" w:rsidR="00DA7E33" w:rsidRDefault="00DA7E33" w:rsidP="00A13EEE"/>
    <w:p w14:paraId="73D80E92" w14:textId="77777777" w:rsidR="00DA7E33" w:rsidRDefault="00DA7E33" w:rsidP="00A13EEE"/>
    <w:p w14:paraId="0D1B1788" w14:textId="77777777" w:rsidR="00DA7E33" w:rsidRDefault="00DA7E33" w:rsidP="00A13EEE"/>
    <w:p w14:paraId="54A1494C" w14:textId="77777777" w:rsidR="00DA7E33" w:rsidRDefault="00DA7E33" w:rsidP="00A13EEE"/>
    <w:p w14:paraId="0781B2F7" w14:textId="77777777" w:rsidR="00DA7E33" w:rsidRDefault="00DA7E33" w:rsidP="00A13EEE"/>
    <w:p w14:paraId="4DF4FDCD" w14:textId="77777777" w:rsidR="00DA7E33" w:rsidRDefault="00DA7E33" w:rsidP="00A13EEE"/>
    <w:p w14:paraId="51A986E7" w14:textId="77777777" w:rsidR="00DA7E33" w:rsidRDefault="00DA7E33" w:rsidP="00A13EEE"/>
    <w:p w14:paraId="3361938F" w14:textId="77777777" w:rsidR="002B6C40" w:rsidRDefault="002B6C40" w:rsidP="00A13EEE"/>
    <w:p w14:paraId="6EE4D828" w14:textId="398F8E72" w:rsidR="00A13EEE" w:rsidRPr="00A13EEE" w:rsidRDefault="00A13EEE" w:rsidP="00A13EEE">
      <w:pPr>
        <w:pStyle w:val="Heading1"/>
        <w:numPr>
          <w:ilvl w:val="0"/>
          <w:numId w:val="4"/>
        </w:numPr>
      </w:pPr>
      <w:bookmarkStart w:id="0" w:name="_Toc203834729"/>
      <w:bookmarkStart w:id="1" w:name="_Toc206766673"/>
      <w:r>
        <w:lastRenderedPageBreak/>
        <w:t>Introduction</w:t>
      </w:r>
      <w:bookmarkEnd w:id="0"/>
      <w:bookmarkEnd w:id="1"/>
    </w:p>
    <w:p w14:paraId="43023F13" w14:textId="1C32AC73" w:rsidR="00A13EEE" w:rsidRPr="00A13EEE" w:rsidRDefault="00A13EEE" w:rsidP="00A13EEE">
      <w:pPr>
        <w:pStyle w:val="Heading2"/>
        <w:numPr>
          <w:ilvl w:val="1"/>
          <w:numId w:val="4"/>
        </w:numPr>
      </w:pPr>
      <w:bookmarkStart w:id="2" w:name="_Toc203834730"/>
      <w:bookmarkStart w:id="3" w:name="_Toc206766674"/>
      <w:r>
        <w:t>Purpose</w:t>
      </w:r>
      <w:bookmarkEnd w:id="2"/>
      <w:bookmarkEnd w:id="3"/>
    </w:p>
    <w:p w14:paraId="11714270" w14:textId="3D7C61F7" w:rsidR="00A13EEE" w:rsidRDefault="00A13EEE" w:rsidP="00A13EEE">
      <w:pPr>
        <w:spacing w:line="360" w:lineRule="auto"/>
        <w:rPr>
          <w:rFonts w:cs="Calibri"/>
        </w:rPr>
      </w:pPr>
      <w:r w:rsidRPr="00194506">
        <w:rPr>
          <w:rFonts w:cs="Calibri"/>
        </w:rPr>
        <w:t xml:space="preserve">This document defines the business requirements of RAK Bank </w:t>
      </w:r>
      <w:r w:rsidRPr="006B419A">
        <w:rPr>
          <w:rFonts w:cs="Calibri"/>
          <w:b/>
          <w:bCs/>
        </w:rPr>
        <w:t>for CPF Phase 2 Initiative: Automation of Communication</w:t>
      </w:r>
      <w:r w:rsidRPr="00194506">
        <w:rPr>
          <w:rFonts w:cs="Calibri"/>
        </w:rPr>
        <w:t xml:space="preserve"> as </w:t>
      </w:r>
      <w:r>
        <w:rPr>
          <w:rFonts w:cs="Calibri"/>
        </w:rPr>
        <w:t>per</w:t>
      </w:r>
      <w:r w:rsidRPr="00194506">
        <w:rPr>
          <w:rFonts w:cs="Calibri"/>
        </w:rPr>
        <w:t xml:space="preserve"> </w:t>
      </w:r>
      <w:r>
        <w:rPr>
          <w:rFonts w:cs="Calibri"/>
        </w:rPr>
        <w:t xml:space="preserve">the </w:t>
      </w:r>
      <w:r w:rsidRPr="006B419A">
        <w:rPr>
          <w:rFonts w:cs="Calibri"/>
          <w:b/>
          <w:bCs/>
        </w:rPr>
        <w:t>Central Bank of United Arab Emirates (CBUAE)</w:t>
      </w:r>
      <w:r>
        <w:rPr>
          <w:rFonts w:cs="Calibri"/>
        </w:rPr>
        <w:t xml:space="preserve"> guidelines to enhance the customer communications at each stage of the application while integrating iBPS with CPF Platform by making changes in the existing </w:t>
      </w:r>
      <w:r w:rsidRPr="006B419A">
        <w:rPr>
          <w:rFonts w:cs="Calibri"/>
          <w:b/>
          <w:bCs/>
        </w:rPr>
        <w:t>Mortgage Loans</w:t>
      </w:r>
      <w:r>
        <w:rPr>
          <w:rFonts w:cs="Calibri"/>
        </w:rPr>
        <w:t xml:space="preserve"> process. </w:t>
      </w:r>
    </w:p>
    <w:p w14:paraId="410E6F92" w14:textId="77777777" w:rsidR="00A13EEE" w:rsidRDefault="00A13EEE" w:rsidP="00A13EEE">
      <w:pPr>
        <w:spacing w:line="276" w:lineRule="auto"/>
        <w:rPr>
          <w:rFonts w:cs="Calibri"/>
        </w:rPr>
      </w:pPr>
    </w:p>
    <w:p w14:paraId="0A7E2108" w14:textId="4B888837" w:rsidR="00A13EEE" w:rsidRDefault="00A13EEE" w:rsidP="00A13EEE">
      <w:pPr>
        <w:pStyle w:val="Heading2"/>
        <w:numPr>
          <w:ilvl w:val="1"/>
          <w:numId w:val="4"/>
        </w:numPr>
      </w:pPr>
      <w:bookmarkStart w:id="4" w:name="_Toc203834731"/>
      <w:bookmarkStart w:id="5" w:name="_Toc206766675"/>
      <w:r>
        <w:t>Solution Scope</w:t>
      </w:r>
      <w:bookmarkEnd w:id="4"/>
      <w:bookmarkEnd w:id="5"/>
      <w:r>
        <w:t xml:space="preserve"> </w:t>
      </w:r>
    </w:p>
    <w:p w14:paraId="2A8DEF79" w14:textId="6BF5F74A" w:rsidR="00A13EEE" w:rsidRDefault="00A13EEE" w:rsidP="00A13EEE">
      <w:pPr>
        <w:spacing w:line="360" w:lineRule="auto"/>
      </w:pPr>
      <w:r>
        <w:t xml:space="preserve">The solution scope of this implementation is to automate customer communication while integrating with CPF Platform in the existing ML Process. </w:t>
      </w:r>
    </w:p>
    <w:p w14:paraId="2228C894" w14:textId="77777777" w:rsidR="00A13EEE" w:rsidRDefault="00A13EEE" w:rsidP="00A13EEE">
      <w:pPr>
        <w:spacing w:line="360" w:lineRule="auto"/>
      </w:pPr>
      <w:r>
        <w:t>The key objectives of this implementation are:</w:t>
      </w:r>
    </w:p>
    <w:p w14:paraId="4DEB321F" w14:textId="77777777" w:rsidR="00A13EEE" w:rsidRDefault="00A13EEE" w:rsidP="00A13EEE">
      <w:pPr>
        <w:pStyle w:val="ListParagraph"/>
        <w:numPr>
          <w:ilvl w:val="0"/>
          <w:numId w:val="2"/>
        </w:numPr>
        <w:spacing w:line="360" w:lineRule="auto"/>
      </w:pPr>
      <w:r>
        <w:t>CPF Integration for Automated Communication</w:t>
      </w:r>
    </w:p>
    <w:p w14:paraId="26EBB366" w14:textId="17D9533A" w:rsidR="00A13EEE" w:rsidRDefault="00A13EEE" w:rsidP="00A13EEE">
      <w:pPr>
        <w:pStyle w:val="ListParagraph"/>
        <w:numPr>
          <w:ilvl w:val="0"/>
          <w:numId w:val="2"/>
        </w:numPr>
        <w:spacing w:line="360" w:lineRule="auto"/>
      </w:pPr>
      <w:r>
        <w:t xml:space="preserve">Customer communication at stage of the application. </w:t>
      </w:r>
    </w:p>
    <w:p w14:paraId="52EEA4C1" w14:textId="77777777" w:rsidR="00A13EEE" w:rsidRDefault="00A13EEE" w:rsidP="00A13EEE">
      <w:pPr>
        <w:pStyle w:val="ListParagraph"/>
        <w:numPr>
          <w:ilvl w:val="0"/>
          <w:numId w:val="2"/>
        </w:numPr>
        <w:spacing w:line="360" w:lineRule="auto"/>
      </w:pPr>
      <w:r>
        <w:t>Enhanced Customer Experience</w:t>
      </w:r>
    </w:p>
    <w:p w14:paraId="568186A1" w14:textId="73B4D7F7" w:rsidR="00A13EEE" w:rsidRDefault="00A13EEE" w:rsidP="00A13EEE">
      <w:pPr>
        <w:pStyle w:val="ListParagraph"/>
        <w:numPr>
          <w:ilvl w:val="0"/>
          <w:numId w:val="2"/>
        </w:numPr>
        <w:spacing w:line="360" w:lineRule="auto"/>
      </w:pPr>
      <w:r>
        <w:t>Document Validations for Approvals &amp; Disbursals Stages</w:t>
      </w:r>
    </w:p>
    <w:p w14:paraId="4216AD59" w14:textId="77777777" w:rsidR="00A13EEE" w:rsidRDefault="00A13EEE" w:rsidP="00A13EEE">
      <w:pPr>
        <w:pStyle w:val="ListParagraph"/>
        <w:numPr>
          <w:ilvl w:val="0"/>
          <w:numId w:val="2"/>
        </w:numPr>
        <w:spacing w:line="360" w:lineRule="auto"/>
      </w:pPr>
      <w:r>
        <w:t xml:space="preserve">Document Stamping as per CPF </w:t>
      </w:r>
    </w:p>
    <w:p w14:paraId="7B050785" w14:textId="77777777" w:rsidR="00A13EEE" w:rsidRDefault="00A13EEE" w:rsidP="00A13EEE">
      <w:pPr>
        <w:pStyle w:val="ListParagraph"/>
        <w:numPr>
          <w:ilvl w:val="0"/>
          <w:numId w:val="2"/>
        </w:numPr>
        <w:spacing w:line="360" w:lineRule="auto"/>
      </w:pPr>
      <w:r>
        <w:t>Auto Expiry of Cases</w:t>
      </w:r>
    </w:p>
    <w:p w14:paraId="5E5522D3" w14:textId="77777777" w:rsidR="00A13EEE" w:rsidRDefault="00A13EEE" w:rsidP="00A13EEE">
      <w:pPr>
        <w:pStyle w:val="ListParagraph"/>
        <w:spacing w:line="360" w:lineRule="auto"/>
        <w:ind w:left="1080"/>
      </w:pPr>
    </w:p>
    <w:p w14:paraId="38565180" w14:textId="544DA001" w:rsidR="00A13EEE" w:rsidRPr="00A13EEE" w:rsidRDefault="00A13EEE" w:rsidP="00A13EEE">
      <w:pPr>
        <w:pStyle w:val="Heading2"/>
        <w:numPr>
          <w:ilvl w:val="1"/>
          <w:numId w:val="4"/>
        </w:numPr>
      </w:pPr>
      <w:bookmarkStart w:id="6" w:name="_Toc203834732"/>
      <w:bookmarkStart w:id="7" w:name="_Toc206766676"/>
      <w:r>
        <w:t>Document Convention</w:t>
      </w:r>
      <w:bookmarkEnd w:id="6"/>
      <w:bookmarkEnd w:id="7"/>
    </w:p>
    <w:p w14:paraId="5FCEFD80" w14:textId="77777777" w:rsidR="00A13EEE" w:rsidRPr="002979AC" w:rsidRDefault="00A13EEE" w:rsidP="00A13EEE">
      <w:pPr>
        <w:numPr>
          <w:ilvl w:val="0"/>
          <w:numId w:val="3"/>
        </w:numPr>
        <w:spacing w:line="360" w:lineRule="auto"/>
        <w:jc w:val="both"/>
        <w:rPr>
          <w:rFonts w:cs="Calibri"/>
          <w:szCs w:val="24"/>
        </w:rPr>
      </w:pPr>
      <w:r w:rsidRPr="002979AC">
        <w:rPr>
          <w:rFonts w:cs="Calibri"/>
          <w:szCs w:val="24"/>
        </w:rPr>
        <w:t xml:space="preserve">The document has used bold words to highlight the user requirements. </w:t>
      </w:r>
    </w:p>
    <w:p w14:paraId="22E002CD" w14:textId="77777777" w:rsidR="00A13EEE" w:rsidRPr="002979AC" w:rsidRDefault="00A13EEE" w:rsidP="00A13EEE">
      <w:pPr>
        <w:numPr>
          <w:ilvl w:val="0"/>
          <w:numId w:val="3"/>
        </w:numPr>
        <w:spacing w:line="360" w:lineRule="auto"/>
        <w:jc w:val="both"/>
        <w:rPr>
          <w:rFonts w:cs="Calibri"/>
          <w:szCs w:val="24"/>
        </w:rPr>
      </w:pPr>
      <w:r w:rsidRPr="002979AC">
        <w:rPr>
          <w:rFonts w:cs="Calibri"/>
          <w:szCs w:val="24"/>
        </w:rPr>
        <w:t>The document has used short forms for some commonly abbreviated terms. Such abbreviated terms are expanded at the first occurrence of usage.</w:t>
      </w:r>
    </w:p>
    <w:p w14:paraId="06D84127" w14:textId="77777777" w:rsidR="00A13EEE" w:rsidRPr="002979AC" w:rsidRDefault="00A13EEE" w:rsidP="00A13EEE">
      <w:pPr>
        <w:numPr>
          <w:ilvl w:val="0"/>
          <w:numId w:val="3"/>
        </w:numPr>
        <w:spacing w:line="360" w:lineRule="auto"/>
        <w:jc w:val="both"/>
        <w:rPr>
          <w:rFonts w:cs="Calibri"/>
          <w:szCs w:val="24"/>
        </w:rPr>
      </w:pPr>
      <w:r w:rsidRPr="002979AC">
        <w:rPr>
          <w:rFonts w:cs="Calibri"/>
          <w:szCs w:val="24"/>
        </w:rPr>
        <w:t xml:space="preserve">Word(s) used as a phrase, are surrounded with single quotes (’) for distinction. </w:t>
      </w:r>
    </w:p>
    <w:p w14:paraId="31481E01" w14:textId="77777777" w:rsidR="00A13EEE" w:rsidRDefault="00A13EEE" w:rsidP="00A13EEE">
      <w:pPr>
        <w:numPr>
          <w:ilvl w:val="0"/>
          <w:numId w:val="3"/>
        </w:numPr>
        <w:spacing w:line="360" w:lineRule="auto"/>
        <w:jc w:val="both"/>
        <w:rPr>
          <w:rFonts w:cs="Calibri"/>
          <w:szCs w:val="24"/>
        </w:rPr>
      </w:pPr>
      <w:r w:rsidRPr="002979AC">
        <w:rPr>
          <w:rFonts w:cs="Calibri"/>
          <w:szCs w:val="24"/>
        </w:rPr>
        <w:t>Sections / Text highlighted Yellow represents ‘Required Information’.</w:t>
      </w:r>
    </w:p>
    <w:p w14:paraId="36B3E5FA" w14:textId="77777777" w:rsidR="00A13EEE" w:rsidRDefault="00A13EEE" w:rsidP="00A13EEE">
      <w:pPr>
        <w:spacing w:line="360" w:lineRule="auto"/>
        <w:jc w:val="both"/>
        <w:rPr>
          <w:rFonts w:cs="Calibri"/>
          <w:szCs w:val="24"/>
        </w:rPr>
      </w:pPr>
    </w:p>
    <w:p w14:paraId="2E8A8AF4" w14:textId="77777777" w:rsidR="00A13EEE" w:rsidRPr="002979AC" w:rsidRDefault="00A13EEE" w:rsidP="00A13EEE">
      <w:pPr>
        <w:spacing w:line="360" w:lineRule="auto"/>
        <w:jc w:val="both"/>
        <w:rPr>
          <w:rFonts w:cs="Calibri"/>
          <w:szCs w:val="24"/>
        </w:rPr>
      </w:pPr>
    </w:p>
    <w:p w14:paraId="14017208" w14:textId="77777777" w:rsidR="00A13EEE" w:rsidRPr="002979AC" w:rsidRDefault="00A13EEE" w:rsidP="00A13EEE">
      <w:pPr>
        <w:spacing w:line="360" w:lineRule="auto"/>
        <w:jc w:val="both"/>
        <w:rPr>
          <w:rFonts w:cs="Calibri"/>
          <w:sz w:val="20"/>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A13EEE" w:rsidRPr="002979AC" w14:paraId="463482DC" w14:textId="77777777" w:rsidTr="005462DF">
        <w:trPr>
          <w:trHeight w:val="389"/>
          <w:jc w:val="center"/>
        </w:trPr>
        <w:tc>
          <w:tcPr>
            <w:tcW w:w="1440" w:type="dxa"/>
            <w:vAlign w:val="center"/>
          </w:tcPr>
          <w:p w14:paraId="16806A03" w14:textId="77777777" w:rsidR="00A13EEE" w:rsidRPr="002979AC" w:rsidRDefault="00A13EEE" w:rsidP="005462DF">
            <w:pPr>
              <w:pStyle w:val="template"/>
              <w:spacing w:line="360" w:lineRule="auto"/>
              <w:jc w:val="center"/>
              <w:rPr>
                <w:rFonts w:ascii="Calibri" w:hAnsi="Calibri" w:cs="Calibri"/>
                <w:b/>
                <w:i w:val="0"/>
                <w:sz w:val="24"/>
                <w:szCs w:val="24"/>
              </w:rPr>
            </w:pPr>
            <w:r w:rsidRPr="002979AC">
              <w:rPr>
                <w:rFonts w:ascii="Calibri" w:hAnsi="Calibri" w:cs="Calibri"/>
                <w:b/>
                <w:i w:val="0"/>
                <w:sz w:val="24"/>
                <w:szCs w:val="24"/>
              </w:rPr>
              <w:lastRenderedPageBreak/>
              <w:t>Items</w:t>
            </w:r>
          </w:p>
        </w:tc>
        <w:tc>
          <w:tcPr>
            <w:tcW w:w="1422" w:type="dxa"/>
            <w:vAlign w:val="center"/>
          </w:tcPr>
          <w:p w14:paraId="576FA50B" w14:textId="77777777" w:rsidR="00A13EEE" w:rsidRPr="002979AC" w:rsidRDefault="00A13EEE" w:rsidP="005462DF">
            <w:pPr>
              <w:pStyle w:val="template"/>
              <w:spacing w:line="360" w:lineRule="auto"/>
              <w:jc w:val="center"/>
              <w:rPr>
                <w:rFonts w:ascii="Calibri" w:hAnsi="Calibri" w:cs="Calibri"/>
                <w:b/>
                <w:i w:val="0"/>
                <w:sz w:val="24"/>
                <w:szCs w:val="24"/>
              </w:rPr>
            </w:pPr>
            <w:r w:rsidRPr="002979AC">
              <w:rPr>
                <w:rFonts w:ascii="Calibri" w:hAnsi="Calibri" w:cs="Calibri"/>
                <w:b/>
                <w:i w:val="0"/>
                <w:sz w:val="24"/>
                <w:szCs w:val="24"/>
              </w:rPr>
              <w:t>Font Type</w:t>
            </w:r>
          </w:p>
        </w:tc>
        <w:tc>
          <w:tcPr>
            <w:tcW w:w="1419" w:type="dxa"/>
            <w:vAlign w:val="center"/>
          </w:tcPr>
          <w:p w14:paraId="711B7A6C" w14:textId="77777777" w:rsidR="00A13EEE" w:rsidRPr="002979AC" w:rsidRDefault="00A13EEE" w:rsidP="005462DF">
            <w:pPr>
              <w:pStyle w:val="template"/>
              <w:spacing w:line="360" w:lineRule="auto"/>
              <w:jc w:val="center"/>
              <w:rPr>
                <w:rFonts w:ascii="Calibri" w:hAnsi="Calibri" w:cs="Calibri"/>
                <w:b/>
                <w:i w:val="0"/>
                <w:sz w:val="24"/>
                <w:szCs w:val="24"/>
              </w:rPr>
            </w:pPr>
            <w:r w:rsidRPr="002979AC">
              <w:rPr>
                <w:rFonts w:ascii="Calibri" w:hAnsi="Calibri" w:cs="Calibri"/>
                <w:b/>
                <w:i w:val="0"/>
                <w:sz w:val="24"/>
                <w:szCs w:val="24"/>
              </w:rPr>
              <w:t>Font Size</w:t>
            </w:r>
          </w:p>
        </w:tc>
      </w:tr>
      <w:tr w:rsidR="00A13EEE" w:rsidRPr="002979AC" w14:paraId="7BCEA78C" w14:textId="77777777" w:rsidTr="005462DF">
        <w:trPr>
          <w:trHeight w:val="389"/>
          <w:jc w:val="center"/>
        </w:trPr>
        <w:tc>
          <w:tcPr>
            <w:tcW w:w="1440" w:type="dxa"/>
            <w:vAlign w:val="center"/>
          </w:tcPr>
          <w:p w14:paraId="678D150D"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Headings 1</w:t>
            </w:r>
          </w:p>
        </w:tc>
        <w:tc>
          <w:tcPr>
            <w:tcW w:w="1422" w:type="dxa"/>
            <w:vAlign w:val="center"/>
          </w:tcPr>
          <w:p w14:paraId="2A6D797A"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Calibri</w:t>
            </w:r>
          </w:p>
        </w:tc>
        <w:tc>
          <w:tcPr>
            <w:tcW w:w="1419" w:type="dxa"/>
            <w:vAlign w:val="center"/>
          </w:tcPr>
          <w:p w14:paraId="44DA0A6C"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18</w:t>
            </w:r>
          </w:p>
        </w:tc>
      </w:tr>
      <w:tr w:rsidR="00A13EEE" w:rsidRPr="002979AC" w14:paraId="45817DC2" w14:textId="77777777" w:rsidTr="005462DF">
        <w:trPr>
          <w:trHeight w:val="389"/>
          <w:jc w:val="center"/>
        </w:trPr>
        <w:tc>
          <w:tcPr>
            <w:tcW w:w="1440" w:type="dxa"/>
            <w:vAlign w:val="center"/>
          </w:tcPr>
          <w:p w14:paraId="41FEAFA7"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Headings 2</w:t>
            </w:r>
          </w:p>
        </w:tc>
        <w:tc>
          <w:tcPr>
            <w:tcW w:w="1422" w:type="dxa"/>
            <w:vAlign w:val="center"/>
          </w:tcPr>
          <w:p w14:paraId="62A57501"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Calibri</w:t>
            </w:r>
          </w:p>
        </w:tc>
        <w:tc>
          <w:tcPr>
            <w:tcW w:w="1419" w:type="dxa"/>
            <w:vAlign w:val="center"/>
          </w:tcPr>
          <w:p w14:paraId="00869151"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16</w:t>
            </w:r>
          </w:p>
        </w:tc>
      </w:tr>
      <w:tr w:rsidR="00A13EEE" w:rsidRPr="002979AC" w14:paraId="5C133C4D" w14:textId="77777777" w:rsidTr="005462DF">
        <w:trPr>
          <w:trHeight w:val="389"/>
          <w:jc w:val="center"/>
        </w:trPr>
        <w:tc>
          <w:tcPr>
            <w:tcW w:w="1440" w:type="dxa"/>
            <w:vAlign w:val="center"/>
          </w:tcPr>
          <w:p w14:paraId="13C25133"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Headings 3</w:t>
            </w:r>
          </w:p>
        </w:tc>
        <w:tc>
          <w:tcPr>
            <w:tcW w:w="1422" w:type="dxa"/>
            <w:vAlign w:val="center"/>
          </w:tcPr>
          <w:p w14:paraId="20B1C8AD"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Calibri</w:t>
            </w:r>
          </w:p>
        </w:tc>
        <w:tc>
          <w:tcPr>
            <w:tcW w:w="1419" w:type="dxa"/>
            <w:vAlign w:val="center"/>
          </w:tcPr>
          <w:p w14:paraId="5F6C62B2" w14:textId="77777777" w:rsidR="00A13EEE" w:rsidRPr="002979AC" w:rsidRDefault="00A13EEE" w:rsidP="005462DF">
            <w:pPr>
              <w:pStyle w:val="template"/>
              <w:spacing w:line="360" w:lineRule="auto"/>
              <w:jc w:val="center"/>
              <w:rPr>
                <w:rFonts w:ascii="Calibri" w:hAnsi="Calibri" w:cs="Calibri"/>
                <w:i w:val="0"/>
                <w:sz w:val="24"/>
                <w:szCs w:val="24"/>
              </w:rPr>
            </w:pPr>
            <w:r w:rsidRPr="002979AC">
              <w:rPr>
                <w:rFonts w:ascii="Calibri" w:hAnsi="Calibri" w:cs="Calibri"/>
                <w:i w:val="0"/>
                <w:sz w:val="24"/>
                <w:szCs w:val="24"/>
              </w:rPr>
              <w:t>13</w:t>
            </w:r>
          </w:p>
        </w:tc>
      </w:tr>
    </w:tbl>
    <w:p w14:paraId="68FD368E" w14:textId="77777777" w:rsidR="00A13EEE" w:rsidRPr="002979AC" w:rsidRDefault="00A13EEE" w:rsidP="00A13EEE">
      <w:pPr>
        <w:spacing w:line="360" w:lineRule="auto"/>
        <w:rPr>
          <w:rFonts w:cs="Calibri"/>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A13EEE" w:rsidRPr="002979AC" w14:paraId="6BD0BEB8" w14:textId="77777777">
        <w:trPr>
          <w:cnfStyle w:val="100000000000" w:firstRow="1" w:lastRow="0" w:firstColumn="0" w:lastColumn="0" w:oddVBand="0" w:evenVBand="0" w:oddHBand="0" w:evenHBand="0" w:firstRowFirstColumn="0" w:firstRowLastColumn="0" w:lastRowFirstColumn="0" w:lastRowLastColumn="0"/>
          <w:trHeight w:val="574"/>
        </w:trPr>
        <w:tc>
          <w:tcPr>
            <w:cnfStyle w:val="001000000100" w:firstRow="0" w:lastRow="0" w:firstColumn="1" w:lastColumn="0" w:oddVBand="0" w:evenVBand="0" w:oddHBand="0" w:evenHBand="0" w:firstRowFirstColumn="1" w:firstRowLastColumn="0" w:lastRowFirstColumn="0" w:lastRowLastColumn="0"/>
            <w:tcW w:w="2547" w:type="dxa"/>
          </w:tcPr>
          <w:p w14:paraId="5522C498" w14:textId="77777777" w:rsidR="00A13EEE" w:rsidRPr="002979AC" w:rsidRDefault="00A13EEE" w:rsidP="005462DF">
            <w:pPr>
              <w:spacing w:line="360" w:lineRule="auto"/>
              <w:rPr>
                <w:rFonts w:cs="Calibri"/>
                <w:b w:val="0"/>
                <w:bCs w:val="0"/>
                <w:szCs w:val="24"/>
              </w:rPr>
            </w:pPr>
            <w:r w:rsidRPr="002979AC">
              <w:rPr>
                <w:rFonts w:cs="Calibri"/>
                <w:szCs w:val="24"/>
              </w:rPr>
              <w:t xml:space="preserve">Term </w:t>
            </w:r>
          </w:p>
        </w:tc>
        <w:tc>
          <w:tcPr>
            <w:tcW w:w="6469" w:type="dxa"/>
          </w:tcPr>
          <w:p w14:paraId="31DCE159" w14:textId="77777777" w:rsidR="00A13EEE" w:rsidRPr="002979AC" w:rsidRDefault="00A13EEE" w:rsidP="005462DF">
            <w:pPr>
              <w:spacing w:line="360" w:lineRule="auto"/>
              <w:cnfStyle w:val="100000000000" w:firstRow="1" w:lastRow="0" w:firstColumn="0" w:lastColumn="0" w:oddVBand="0" w:evenVBand="0" w:oddHBand="0" w:evenHBand="0" w:firstRowFirstColumn="0" w:firstRowLastColumn="0" w:lastRowFirstColumn="0" w:lastRowLastColumn="0"/>
              <w:rPr>
                <w:rFonts w:cs="Calibri"/>
                <w:b w:val="0"/>
                <w:bCs w:val="0"/>
                <w:szCs w:val="24"/>
              </w:rPr>
            </w:pPr>
            <w:r w:rsidRPr="002979AC">
              <w:rPr>
                <w:rFonts w:cs="Calibri"/>
                <w:szCs w:val="24"/>
              </w:rPr>
              <w:t xml:space="preserve">Description </w:t>
            </w:r>
          </w:p>
          <w:p w14:paraId="01BDDCEA" w14:textId="77777777" w:rsidR="00A13EEE" w:rsidRPr="002979AC" w:rsidRDefault="00A13EEE" w:rsidP="005462DF">
            <w:pPr>
              <w:spacing w:line="360" w:lineRule="auto"/>
              <w:cnfStyle w:val="100000000000" w:firstRow="1" w:lastRow="0" w:firstColumn="0" w:lastColumn="0" w:oddVBand="0" w:evenVBand="0" w:oddHBand="0" w:evenHBand="0" w:firstRowFirstColumn="0" w:firstRowLastColumn="0" w:lastRowFirstColumn="0" w:lastRowLastColumn="0"/>
              <w:rPr>
                <w:rFonts w:cs="Calibri"/>
                <w:b w:val="0"/>
                <w:bCs w:val="0"/>
                <w:szCs w:val="24"/>
              </w:rPr>
            </w:pPr>
          </w:p>
        </w:tc>
      </w:tr>
      <w:tr w:rsidR="00A13EEE" w:rsidRPr="002979AC" w14:paraId="376E6C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317E26" w14:textId="77777777" w:rsidR="00A13EEE" w:rsidRPr="002979AC" w:rsidRDefault="00A13EEE" w:rsidP="005462DF">
            <w:pPr>
              <w:pStyle w:val="ListParagraph"/>
              <w:spacing w:line="360" w:lineRule="auto"/>
              <w:ind w:left="0"/>
              <w:rPr>
                <w:rFonts w:cs="Calibri"/>
              </w:rPr>
            </w:pPr>
            <w:r w:rsidRPr="002979AC">
              <w:rPr>
                <w:rFonts w:cs="Calibri"/>
              </w:rPr>
              <w:t xml:space="preserve">RAK </w:t>
            </w:r>
          </w:p>
        </w:tc>
        <w:tc>
          <w:tcPr>
            <w:tcW w:w="6469" w:type="dxa"/>
          </w:tcPr>
          <w:p w14:paraId="7FC15889" w14:textId="77777777" w:rsidR="00A13EEE" w:rsidRPr="002979AC" w:rsidRDefault="00A13EEE" w:rsidP="005462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Calibri"/>
              </w:rPr>
            </w:pPr>
            <w:r w:rsidRPr="002979AC">
              <w:rPr>
                <w:rFonts w:cs="Calibri"/>
              </w:rPr>
              <w:t xml:space="preserve">National Bank of Ras Al-Khaimah </w:t>
            </w:r>
          </w:p>
        </w:tc>
      </w:tr>
      <w:tr w:rsidR="00A13EEE" w:rsidRPr="002979AC" w14:paraId="727B9322" w14:textId="77777777">
        <w:tc>
          <w:tcPr>
            <w:cnfStyle w:val="001000000000" w:firstRow="0" w:lastRow="0" w:firstColumn="1" w:lastColumn="0" w:oddVBand="0" w:evenVBand="0" w:oddHBand="0" w:evenHBand="0" w:firstRowFirstColumn="0" w:firstRowLastColumn="0" w:lastRowFirstColumn="0" w:lastRowLastColumn="0"/>
            <w:tcW w:w="2547" w:type="dxa"/>
          </w:tcPr>
          <w:p w14:paraId="224D8685" w14:textId="77777777" w:rsidR="00A13EEE" w:rsidRPr="002979AC" w:rsidRDefault="00A13EEE" w:rsidP="005462DF">
            <w:pPr>
              <w:pStyle w:val="ListParagraph"/>
              <w:spacing w:line="360" w:lineRule="auto"/>
              <w:ind w:left="0"/>
              <w:rPr>
                <w:rFonts w:cs="Calibri"/>
              </w:rPr>
            </w:pPr>
            <w:r w:rsidRPr="002979AC">
              <w:rPr>
                <w:rFonts w:cs="Calibri"/>
              </w:rPr>
              <w:t>Newgen</w:t>
            </w:r>
          </w:p>
        </w:tc>
        <w:tc>
          <w:tcPr>
            <w:tcW w:w="6469" w:type="dxa"/>
          </w:tcPr>
          <w:p w14:paraId="132E4E39" w14:textId="77777777" w:rsidR="00A13EEE" w:rsidRPr="002979AC" w:rsidRDefault="00A13EEE" w:rsidP="005462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Calibri"/>
              </w:rPr>
            </w:pPr>
            <w:r w:rsidRPr="002979AC">
              <w:rPr>
                <w:rFonts w:cs="Calibri"/>
              </w:rPr>
              <w:t xml:space="preserve">Newgen Software Technologies Ltd. </w:t>
            </w:r>
          </w:p>
        </w:tc>
      </w:tr>
      <w:tr w:rsidR="00A13EEE" w:rsidRPr="002979AC" w14:paraId="46EC75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C8628F" w14:textId="77777777" w:rsidR="00A13EEE" w:rsidRPr="002979AC" w:rsidRDefault="00A13EEE" w:rsidP="005462DF">
            <w:pPr>
              <w:pStyle w:val="ListParagraph"/>
              <w:spacing w:line="360" w:lineRule="auto"/>
              <w:ind w:left="0"/>
              <w:rPr>
                <w:rFonts w:cs="Calibri"/>
              </w:rPr>
            </w:pPr>
            <w:r w:rsidRPr="002979AC">
              <w:rPr>
                <w:rFonts w:cs="Calibri"/>
              </w:rPr>
              <w:t>iBPS</w:t>
            </w:r>
          </w:p>
        </w:tc>
        <w:tc>
          <w:tcPr>
            <w:tcW w:w="6469" w:type="dxa"/>
          </w:tcPr>
          <w:p w14:paraId="6779CE4E" w14:textId="77777777" w:rsidR="00A13EEE" w:rsidRPr="002979AC" w:rsidRDefault="00A13EEE" w:rsidP="005462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Calibri"/>
              </w:rPr>
            </w:pPr>
            <w:r w:rsidRPr="002979AC">
              <w:rPr>
                <w:rFonts w:cs="Calibri"/>
              </w:rPr>
              <w:t xml:space="preserve">Intelligent Business Process Suite </w:t>
            </w:r>
          </w:p>
        </w:tc>
      </w:tr>
      <w:tr w:rsidR="00A13EEE" w:rsidRPr="002979AC" w14:paraId="77932EAC" w14:textId="77777777">
        <w:tc>
          <w:tcPr>
            <w:cnfStyle w:val="001000000000" w:firstRow="0" w:lastRow="0" w:firstColumn="1" w:lastColumn="0" w:oddVBand="0" w:evenVBand="0" w:oddHBand="0" w:evenHBand="0" w:firstRowFirstColumn="0" w:firstRowLastColumn="0" w:lastRowFirstColumn="0" w:lastRowLastColumn="0"/>
            <w:tcW w:w="2547" w:type="dxa"/>
          </w:tcPr>
          <w:p w14:paraId="786B6AE6" w14:textId="77777777" w:rsidR="00A13EEE" w:rsidRPr="002979AC" w:rsidRDefault="00A13EEE" w:rsidP="005462DF">
            <w:pPr>
              <w:pStyle w:val="ListParagraph"/>
              <w:spacing w:line="360" w:lineRule="auto"/>
              <w:ind w:left="0"/>
              <w:rPr>
                <w:rFonts w:cs="Calibri"/>
              </w:rPr>
            </w:pPr>
            <w:r>
              <w:rPr>
                <w:rFonts w:cs="Calibri"/>
              </w:rPr>
              <w:t>SRS</w:t>
            </w:r>
          </w:p>
        </w:tc>
        <w:tc>
          <w:tcPr>
            <w:tcW w:w="6469" w:type="dxa"/>
          </w:tcPr>
          <w:p w14:paraId="4BF0FFD3" w14:textId="77777777" w:rsidR="00A13EEE" w:rsidRPr="002979AC" w:rsidRDefault="00A13EEE" w:rsidP="005462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Calibri"/>
              </w:rPr>
            </w:pPr>
            <w:r>
              <w:rPr>
                <w:rFonts w:cs="Calibri"/>
              </w:rPr>
              <w:t>Software Requirement Specification</w:t>
            </w:r>
          </w:p>
        </w:tc>
      </w:tr>
      <w:tr w:rsidR="00A13EEE" w:rsidRPr="002979AC" w14:paraId="76B728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726156" w14:textId="77777777" w:rsidR="00A13EEE" w:rsidRDefault="00A13EEE" w:rsidP="005462DF">
            <w:pPr>
              <w:pStyle w:val="ListParagraph"/>
              <w:spacing w:line="360" w:lineRule="auto"/>
              <w:ind w:left="0"/>
              <w:rPr>
                <w:rFonts w:cs="Calibri"/>
              </w:rPr>
            </w:pPr>
            <w:r>
              <w:rPr>
                <w:rFonts w:cs="Calibri"/>
              </w:rPr>
              <w:t>TSD</w:t>
            </w:r>
          </w:p>
        </w:tc>
        <w:tc>
          <w:tcPr>
            <w:tcW w:w="6469" w:type="dxa"/>
          </w:tcPr>
          <w:p w14:paraId="130D0CF7" w14:textId="77777777" w:rsidR="00A13EEE" w:rsidRDefault="00A13EEE" w:rsidP="005462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Calibri"/>
              </w:rPr>
            </w:pPr>
            <w:r>
              <w:rPr>
                <w:rFonts w:cs="Calibri"/>
              </w:rPr>
              <w:t>Technical Specification Document</w:t>
            </w:r>
          </w:p>
        </w:tc>
      </w:tr>
      <w:tr w:rsidR="00A13EEE" w:rsidRPr="002979AC" w14:paraId="3201CDC7" w14:textId="77777777">
        <w:tc>
          <w:tcPr>
            <w:cnfStyle w:val="001000000000" w:firstRow="0" w:lastRow="0" w:firstColumn="1" w:lastColumn="0" w:oddVBand="0" w:evenVBand="0" w:oddHBand="0" w:evenHBand="0" w:firstRowFirstColumn="0" w:firstRowLastColumn="0" w:lastRowFirstColumn="0" w:lastRowLastColumn="0"/>
            <w:tcW w:w="2547" w:type="dxa"/>
          </w:tcPr>
          <w:p w14:paraId="6BA1A4CF" w14:textId="77777777" w:rsidR="00A13EEE" w:rsidRPr="002979AC" w:rsidRDefault="00A13EEE" w:rsidP="005462DF">
            <w:pPr>
              <w:pStyle w:val="ListParagraph"/>
              <w:spacing w:line="360" w:lineRule="auto"/>
              <w:ind w:left="0"/>
              <w:rPr>
                <w:rFonts w:cs="Calibri"/>
              </w:rPr>
            </w:pPr>
            <w:r>
              <w:rPr>
                <w:rFonts w:cs="Calibri"/>
              </w:rPr>
              <w:t>CPF</w:t>
            </w:r>
          </w:p>
        </w:tc>
        <w:tc>
          <w:tcPr>
            <w:tcW w:w="6469" w:type="dxa"/>
          </w:tcPr>
          <w:p w14:paraId="333C792F" w14:textId="77777777" w:rsidR="00A13EEE" w:rsidRPr="002979AC" w:rsidRDefault="00A13EEE" w:rsidP="005462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Calibri"/>
              </w:rPr>
            </w:pPr>
            <w:r>
              <w:rPr>
                <w:rFonts w:cs="Calibri"/>
              </w:rPr>
              <w:t>Consumer Protection Framework</w:t>
            </w:r>
          </w:p>
        </w:tc>
      </w:tr>
      <w:tr w:rsidR="00A13EEE" w:rsidRPr="002979AC" w14:paraId="40088C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400CA2" w14:textId="77777777" w:rsidR="00A13EEE" w:rsidRDefault="00A13EEE" w:rsidP="005462DF">
            <w:pPr>
              <w:pStyle w:val="ListParagraph"/>
              <w:spacing w:line="360" w:lineRule="auto"/>
              <w:ind w:left="0"/>
              <w:rPr>
                <w:rFonts w:cs="Calibri"/>
              </w:rPr>
            </w:pPr>
            <w:r>
              <w:rPr>
                <w:rFonts w:cs="Calibri"/>
              </w:rPr>
              <w:t>CBUAE</w:t>
            </w:r>
          </w:p>
        </w:tc>
        <w:tc>
          <w:tcPr>
            <w:tcW w:w="6469" w:type="dxa"/>
          </w:tcPr>
          <w:p w14:paraId="56316550" w14:textId="77777777" w:rsidR="00A13EEE" w:rsidRDefault="00A13EEE" w:rsidP="005462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Central Bank of United </w:t>
            </w:r>
          </w:p>
        </w:tc>
      </w:tr>
      <w:tr w:rsidR="00D32B2F" w:rsidRPr="002979AC" w14:paraId="06C06C93" w14:textId="77777777">
        <w:tc>
          <w:tcPr>
            <w:cnfStyle w:val="001000000000" w:firstRow="0" w:lastRow="0" w:firstColumn="1" w:lastColumn="0" w:oddVBand="0" w:evenVBand="0" w:oddHBand="0" w:evenHBand="0" w:firstRowFirstColumn="0" w:firstRowLastColumn="0" w:lastRowFirstColumn="0" w:lastRowLastColumn="0"/>
            <w:tcW w:w="2547" w:type="dxa"/>
          </w:tcPr>
          <w:p w14:paraId="77D7FE05" w14:textId="0CA6A507" w:rsidR="00D32B2F" w:rsidRDefault="00D32B2F" w:rsidP="005462DF">
            <w:pPr>
              <w:pStyle w:val="ListParagraph"/>
              <w:spacing w:line="360" w:lineRule="auto"/>
              <w:ind w:left="0"/>
              <w:rPr>
                <w:rFonts w:cs="Calibri"/>
              </w:rPr>
            </w:pPr>
            <w:r>
              <w:rPr>
                <w:rFonts w:cs="Calibri"/>
              </w:rPr>
              <w:t>ML</w:t>
            </w:r>
          </w:p>
        </w:tc>
        <w:tc>
          <w:tcPr>
            <w:tcW w:w="6469" w:type="dxa"/>
          </w:tcPr>
          <w:p w14:paraId="3438EBF2" w14:textId="338BA3C0" w:rsidR="00D32B2F" w:rsidRDefault="00D32B2F" w:rsidP="005462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Calibri"/>
              </w:rPr>
            </w:pPr>
            <w:r>
              <w:rPr>
                <w:rFonts w:cs="Calibri"/>
              </w:rPr>
              <w:t>Mortgage Loans</w:t>
            </w:r>
          </w:p>
        </w:tc>
      </w:tr>
      <w:tr w:rsidR="00D32B2F" w:rsidRPr="002979AC" w14:paraId="28A44D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B6FFC6" w14:textId="72CC01B2" w:rsidR="00D32B2F" w:rsidRDefault="00D32B2F" w:rsidP="005462DF">
            <w:pPr>
              <w:pStyle w:val="ListParagraph"/>
              <w:spacing w:line="360" w:lineRule="auto"/>
              <w:ind w:left="0"/>
              <w:rPr>
                <w:rFonts w:cs="Calibri"/>
              </w:rPr>
            </w:pPr>
            <w:r>
              <w:rPr>
                <w:rFonts w:cs="Calibri"/>
              </w:rPr>
              <w:t>WI</w:t>
            </w:r>
          </w:p>
        </w:tc>
        <w:tc>
          <w:tcPr>
            <w:tcW w:w="6469" w:type="dxa"/>
          </w:tcPr>
          <w:p w14:paraId="377F45C4" w14:textId="5E439E55" w:rsidR="00D32B2F" w:rsidRDefault="00D32B2F" w:rsidP="005462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Calibri"/>
              </w:rPr>
            </w:pPr>
            <w:r>
              <w:rPr>
                <w:rFonts w:cs="Calibri"/>
              </w:rPr>
              <w:t>Work-Item</w:t>
            </w:r>
          </w:p>
        </w:tc>
      </w:tr>
      <w:tr w:rsidR="00D32B2F" w:rsidRPr="002979AC" w14:paraId="34AD750F" w14:textId="77777777">
        <w:tc>
          <w:tcPr>
            <w:cnfStyle w:val="001000000000" w:firstRow="0" w:lastRow="0" w:firstColumn="1" w:lastColumn="0" w:oddVBand="0" w:evenVBand="0" w:oddHBand="0" w:evenHBand="0" w:firstRowFirstColumn="0" w:firstRowLastColumn="0" w:lastRowFirstColumn="0" w:lastRowLastColumn="0"/>
            <w:tcW w:w="2547" w:type="dxa"/>
          </w:tcPr>
          <w:p w14:paraId="572BFC56" w14:textId="63B39C5D" w:rsidR="00D32B2F" w:rsidRDefault="00D32B2F" w:rsidP="005462DF">
            <w:pPr>
              <w:pStyle w:val="ListParagraph"/>
              <w:spacing w:line="360" w:lineRule="auto"/>
              <w:ind w:left="0"/>
              <w:rPr>
                <w:rFonts w:cs="Calibri"/>
              </w:rPr>
            </w:pPr>
            <w:r>
              <w:rPr>
                <w:rFonts w:cs="Calibri"/>
              </w:rPr>
              <w:t>WS</w:t>
            </w:r>
          </w:p>
        </w:tc>
        <w:tc>
          <w:tcPr>
            <w:tcW w:w="6469" w:type="dxa"/>
          </w:tcPr>
          <w:p w14:paraId="4D7C4D47" w14:textId="0591736A" w:rsidR="00D32B2F" w:rsidRDefault="00D32B2F" w:rsidP="005462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Calibri"/>
              </w:rPr>
            </w:pPr>
            <w:r>
              <w:rPr>
                <w:rFonts w:cs="Calibri"/>
              </w:rPr>
              <w:t>Work-Step</w:t>
            </w:r>
          </w:p>
        </w:tc>
      </w:tr>
      <w:tr w:rsidR="00D32B2F" w:rsidRPr="002979AC" w14:paraId="2F9DAD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C95861" w14:textId="15FDE664" w:rsidR="00D32B2F" w:rsidRDefault="00D32B2F" w:rsidP="005462DF">
            <w:pPr>
              <w:pStyle w:val="ListParagraph"/>
              <w:spacing w:line="360" w:lineRule="auto"/>
              <w:ind w:left="0"/>
              <w:rPr>
                <w:rFonts w:cs="Calibri"/>
              </w:rPr>
            </w:pPr>
            <w:r>
              <w:rPr>
                <w:rFonts w:cs="Calibri"/>
              </w:rPr>
              <w:t>IPA</w:t>
            </w:r>
          </w:p>
        </w:tc>
        <w:tc>
          <w:tcPr>
            <w:tcW w:w="6469" w:type="dxa"/>
          </w:tcPr>
          <w:p w14:paraId="07505370" w14:textId="7B7155FA" w:rsidR="00D32B2F" w:rsidRDefault="00D32B2F" w:rsidP="005462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Calibri"/>
              </w:rPr>
            </w:pPr>
            <w:r>
              <w:rPr>
                <w:rFonts w:cs="Calibri"/>
              </w:rPr>
              <w:t>In Principle Approval</w:t>
            </w:r>
          </w:p>
        </w:tc>
      </w:tr>
      <w:tr w:rsidR="00D32B2F" w:rsidRPr="002979AC" w14:paraId="2679E99A" w14:textId="77777777">
        <w:tc>
          <w:tcPr>
            <w:cnfStyle w:val="001000000000" w:firstRow="0" w:lastRow="0" w:firstColumn="1" w:lastColumn="0" w:oddVBand="0" w:evenVBand="0" w:oddHBand="0" w:evenHBand="0" w:firstRowFirstColumn="0" w:firstRowLastColumn="0" w:lastRowFirstColumn="0" w:lastRowLastColumn="0"/>
            <w:tcW w:w="2547" w:type="dxa"/>
          </w:tcPr>
          <w:p w14:paraId="60EB6BE2" w14:textId="3C380EC9" w:rsidR="00D32B2F" w:rsidRDefault="00D32B2F" w:rsidP="005462DF">
            <w:pPr>
              <w:pStyle w:val="ListParagraph"/>
              <w:spacing w:line="360" w:lineRule="auto"/>
              <w:ind w:left="0"/>
              <w:rPr>
                <w:rFonts w:cs="Calibri"/>
              </w:rPr>
            </w:pPr>
            <w:r>
              <w:rPr>
                <w:rFonts w:cs="Calibri"/>
              </w:rPr>
              <w:t>FOL</w:t>
            </w:r>
          </w:p>
        </w:tc>
        <w:tc>
          <w:tcPr>
            <w:tcW w:w="6469" w:type="dxa"/>
          </w:tcPr>
          <w:p w14:paraId="4296990A" w14:textId="05423345" w:rsidR="00D32B2F" w:rsidRDefault="00D32B2F" w:rsidP="005462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Final Offer Letter </w:t>
            </w:r>
          </w:p>
        </w:tc>
      </w:tr>
      <w:tr w:rsidR="00D32B2F" w:rsidRPr="002979AC" w14:paraId="485386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1DAAD1D" w14:textId="0E3C18F5" w:rsidR="00D32B2F" w:rsidRDefault="00D32B2F" w:rsidP="005462DF">
            <w:pPr>
              <w:pStyle w:val="ListParagraph"/>
              <w:spacing w:line="360" w:lineRule="auto"/>
              <w:ind w:left="0"/>
              <w:rPr>
                <w:rFonts w:cs="Calibri"/>
              </w:rPr>
            </w:pPr>
            <w:r>
              <w:rPr>
                <w:rFonts w:cs="Calibri"/>
              </w:rPr>
              <w:t>PB</w:t>
            </w:r>
          </w:p>
        </w:tc>
        <w:tc>
          <w:tcPr>
            <w:tcW w:w="6469" w:type="dxa"/>
          </w:tcPr>
          <w:p w14:paraId="4D3012F1" w14:textId="4402987E" w:rsidR="00D32B2F" w:rsidRDefault="00D32B2F" w:rsidP="005462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Calibri"/>
              </w:rPr>
            </w:pPr>
            <w:r>
              <w:rPr>
                <w:rFonts w:cs="Calibri"/>
              </w:rPr>
              <w:t>Personal Banking</w:t>
            </w:r>
          </w:p>
        </w:tc>
      </w:tr>
      <w:tr w:rsidR="00D32B2F" w:rsidRPr="002979AC" w14:paraId="08EBE37A" w14:textId="77777777">
        <w:tc>
          <w:tcPr>
            <w:cnfStyle w:val="001000000000" w:firstRow="0" w:lastRow="0" w:firstColumn="1" w:lastColumn="0" w:oddVBand="0" w:evenVBand="0" w:oddHBand="0" w:evenHBand="0" w:firstRowFirstColumn="0" w:firstRowLastColumn="0" w:lastRowFirstColumn="0" w:lastRowLastColumn="0"/>
            <w:tcW w:w="2547" w:type="dxa"/>
          </w:tcPr>
          <w:p w14:paraId="4EAD180A" w14:textId="15803681" w:rsidR="00D32B2F" w:rsidRDefault="00D32B2F" w:rsidP="005462DF">
            <w:pPr>
              <w:pStyle w:val="ListParagraph"/>
              <w:spacing w:line="360" w:lineRule="auto"/>
              <w:ind w:left="0"/>
              <w:rPr>
                <w:rFonts w:cs="Calibri"/>
              </w:rPr>
            </w:pPr>
            <w:r>
              <w:rPr>
                <w:rFonts w:cs="Calibri"/>
              </w:rPr>
              <w:t>UW</w:t>
            </w:r>
          </w:p>
        </w:tc>
        <w:tc>
          <w:tcPr>
            <w:tcW w:w="6469" w:type="dxa"/>
          </w:tcPr>
          <w:p w14:paraId="61800FD2" w14:textId="2B698531" w:rsidR="00D32B2F" w:rsidRDefault="00D32B2F" w:rsidP="005462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Calibri"/>
              </w:rPr>
            </w:pPr>
            <w:r>
              <w:rPr>
                <w:rFonts w:cs="Calibri"/>
              </w:rPr>
              <w:t>Underwriting</w:t>
            </w:r>
          </w:p>
        </w:tc>
      </w:tr>
      <w:tr w:rsidR="00D32B2F" w:rsidRPr="002979AC" w14:paraId="401EA8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1E0404" w14:textId="4158B08E" w:rsidR="00D32B2F" w:rsidRDefault="00D32B2F" w:rsidP="005462DF">
            <w:pPr>
              <w:pStyle w:val="ListParagraph"/>
              <w:spacing w:line="360" w:lineRule="auto"/>
              <w:ind w:left="0"/>
              <w:rPr>
                <w:rFonts w:cs="Calibri"/>
              </w:rPr>
            </w:pPr>
            <w:r>
              <w:rPr>
                <w:rFonts w:cs="Calibri"/>
              </w:rPr>
              <w:t>CROPS</w:t>
            </w:r>
          </w:p>
        </w:tc>
        <w:tc>
          <w:tcPr>
            <w:tcW w:w="6469" w:type="dxa"/>
          </w:tcPr>
          <w:p w14:paraId="3E8CF1A2" w14:textId="5132CDD6" w:rsidR="00D32B2F" w:rsidRDefault="00D32B2F" w:rsidP="005462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Credit Operations </w:t>
            </w:r>
          </w:p>
        </w:tc>
      </w:tr>
    </w:tbl>
    <w:p w14:paraId="673D73FD" w14:textId="77777777" w:rsidR="00A13EEE" w:rsidRDefault="00A13EEE" w:rsidP="00A13EEE"/>
    <w:p w14:paraId="367C7B80" w14:textId="77777777" w:rsidR="00D32B2F" w:rsidRDefault="00D32B2F" w:rsidP="00A13EEE"/>
    <w:p w14:paraId="638FB4DF" w14:textId="6B419904" w:rsidR="00D32B2F" w:rsidRPr="00FD254A" w:rsidRDefault="00D32B2F" w:rsidP="00FD254A">
      <w:pPr>
        <w:pStyle w:val="Heading2"/>
        <w:numPr>
          <w:ilvl w:val="1"/>
          <w:numId w:val="4"/>
        </w:numPr>
      </w:pPr>
      <w:bookmarkStart w:id="8" w:name="_Toc203834733"/>
      <w:bookmarkStart w:id="9" w:name="_Toc206766677"/>
      <w:r>
        <w:t>Intended Audience</w:t>
      </w:r>
      <w:bookmarkEnd w:id="8"/>
      <w:bookmarkEnd w:id="9"/>
    </w:p>
    <w:p w14:paraId="16DA8FCD" w14:textId="2176BF25" w:rsidR="00D32B2F" w:rsidRPr="006108A4" w:rsidRDefault="00D32B2F" w:rsidP="00D32B2F">
      <w:pPr>
        <w:numPr>
          <w:ilvl w:val="0"/>
          <w:numId w:val="5"/>
        </w:numPr>
        <w:spacing w:line="360" w:lineRule="auto"/>
        <w:jc w:val="both"/>
        <w:rPr>
          <w:rFonts w:cs="Arial"/>
          <w:szCs w:val="24"/>
        </w:rPr>
      </w:pPr>
      <w:r w:rsidRPr="006108A4">
        <w:rPr>
          <w:rFonts w:cs="Arial"/>
          <w:szCs w:val="24"/>
        </w:rPr>
        <w:t xml:space="preserve">The document is intended to be a guide for Business Users, Developers, Project Leader, Project Manager, Architecture Teams, and Testers. </w:t>
      </w:r>
    </w:p>
    <w:p w14:paraId="59CB7799" w14:textId="7206C9E6" w:rsidR="00D32B2F" w:rsidRPr="006108A4" w:rsidRDefault="00D32B2F" w:rsidP="00D32B2F">
      <w:pPr>
        <w:numPr>
          <w:ilvl w:val="0"/>
          <w:numId w:val="5"/>
        </w:numPr>
        <w:spacing w:line="360" w:lineRule="auto"/>
        <w:jc w:val="both"/>
        <w:rPr>
          <w:rFonts w:cs="Arial"/>
          <w:szCs w:val="24"/>
        </w:rPr>
      </w:pPr>
      <w:r w:rsidRPr="006108A4">
        <w:rPr>
          <w:rFonts w:cs="Arial"/>
          <w:szCs w:val="24"/>
        </w:rPr>
        <w:t xml:space="preserve">The goal of this document is to finalize the requirements of </w:t>
      </w:r>
      <w:r>
        <w:rPr>
          <w:rFonts w:cs="Arial"/>
          <w:szCs w:val="24"/>
        </w:rPr>
        <w:t>Existing ‘ML Process – CPF Phase 2’</w:t>
      </w:r>
      <w:r w:rsidRPr="006108A4">
        <w:rPr>
          <w:rFonts w:cs="Arial"/>
          <w:szCs w:val="24"/>
        </w:rPr>
        <w:t xml:space="preserve"> at RAK Bank.</w:t>
      </w:r>
    </w:p>
    <w:p w14:paraId="6DB81766" w14:textId="77777777" w:rsidR="00D32B2F" w:rsidRDefault="00D32B2F" w:rsidP="00D32B2F">
      <w:pPr>
        <w:numPr>
          <w:ilvl w:val="0"/>
          <w:numId w:val="5"/>
        </w:numPr>
        <w:spacing w:line="360" w:lineRule="auto"/>
        <w:jc w:val="both"/>
        <w:rPr>
          <w:rFonts w:cs="Arial"/>
          <w:szCs w:val="24"/>
        </w:rPr>
      </w:pPr>
      <w:r w:rsidRPr="006108A4">
        <w:rPr>
          <w:rFonts w:cs="Arial"/>
          <w:szCs w:val="24"/>
        </w:rPr>
        <w:lastRenderedPageBreak/>
        <w:t>The document will be the base document for ‘System Integration Testing’ and ‘User Acceptance Testing.</w:t>
      </w:r>
      <w:r>
        <w:rPr>
          <w:rFonts w:cs="Arial"/>
          <w:szCs w:val="24"/>
        </w:rPr>
        <w:t>’</w:t>
      </w:r>
    </w:p>
    <w:p w14:paraId="4A6696B2" w14:textId="77777777" w:rsidR="00D32B2F" w:rsidRDefault="00D32B2F" w:rsidP="00D32B2F">
      <w:pPr>
        <w:spacing w:line="360" w:lineRule="auto"/>
        <w:jc w:val="both"/>
        <w:rPr>
          <w:rFonts w:cs="Arial"/>
          <w:szCs w:val="24"/>
        </w:rPr>
      </w:pPr>
    </w:p>
    <w:p w14:paraId="0D48192B" w14:textId="331EA3F3" w:rsidR="00D32B2F" w:rsidRPr="00D32B2F" w:rsidRDefault="00D32B2F" w:rsidP="00D32B2F">
      <w:pPr>
        <w:pStyle w:val="Heading2"/>
        <w:numPr>
          <w:ilvl w:val="1"/>
          <w:numId w:val="4"/>
        </w:numPr>
      </w:pPr>
      <w:bookmarkStart w:id="10" w:name="_Toc203834734"/>
      <w:bookmarkStart w:id="11" w:name="_Toc206766678"/>
      <w:r>
        <w:t>Reference</w:t>
      </w:r>
      <w:bookmarkEnd w:id="10"/>
      <w:bookmarkEnd w:id="11"/>
    </w:p>
    <w:p w14:paraId="672B2039" w14:textId="21171150" w:rsidR="00D32B2F" w:rsidRDefault="00460F77" w:rsidP="00BE1B05">
      <w:pPr>
        <w:spacing w:line="360" w:lineRule="auto"/>
      </w:pPr>
      <w:r>
        <w:object w:dxaOrig="4320" w:dyaOrig="4320" w14:anchorId="75D3F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ole="">
            <v:imagedata r:id="rId9" o:title=""/>
          </v:shape>
          <o:OLEObject Type="Link" ProgID="PowerPoint.Show.12" ShapeID="_x0000_i1028" DrawAspect="Content" r:id="rId10" UpdateMode="Always">
            <o:LinkType>EnhancedMetaFile</o:LinkType>
            <o:LockedField>false</o:LockedField>
            <o:FieldCodes>\f 0</o:FieldCodes>
          </o:OLEObject>
        </w:object>
      </w:r>
    </w:p>
    <w:p w14:paraId="7C801FF7" w14:textId="2CBB6F77" w:rsidR="00D32B2F" w:rsidRDefault="00D32B2F" w:rsidP="00D32B2F">
      <w:pPr>
        <w:spacing w:line="360" w:lineRule="auto"/>
      </w:pPr>
    </w:p>
    <w:p w14:paraId="266EEDDF" w14:textId="77777777" w:rsidR="00D32B2F" w:rsidRDefault="00D32B2F" w:rsidP="00D32B2F">
      <w:pPr>
        <w:spacing w:line="360" w:lineRule="auto"/>
      </w:pPr>
    </w:p>
    <w:p w14:paraId="74CE6745" w14:textId="77777777" w:rsidR="00D32B2F" w:rsidRDefault="00D32B2F" w:rsidP="00D32B2F">
      <w:pPr>
        <w:spacing w:line="360" w:lineRule="auto"/>
      </w:pPr>
    </w:p>
    <w:p w14:paraId="02750CE1" w14:textId="6A3C2AC6" w:rsidR="00D32B2F" w:rsidRDefault="00D32B2F" w:rsidP="00D32B2F">
      <w:pPr>
        <w:pStyle w:val="Heading1"/>
        <w:numPr>
          <w:ilvl w:val="0"/>
          <w:numId w:val="4"/>
        </w:numPr>
      </w:pPr>
      <w:bookmarkStart w:id="12" w:name="_Toc203834735"/>
      <w:bookmarkStart w:id="13" w:name="_Toc206766679"/>
      <w:r>
        <w:t>Overall Description</w:t>
      </w:r>
      <w:bookmarkEnd w:id="12"/>
      <w:bookmarkEnd w:id="13"/>
    </w:p>
    <w:p w14:paraId="5F7BCCE8" w14:textId="02808754" w:rsidR="00D32B2F" w:rsidRDefault="00D32B2F" w:rsidP="00D32B2F">
      <w:pPr>
        <w:pStyle w:val="Heading2"/>
        <w:numPr>
          <w:ilvl w:val="1"/>
          <w:numId w:val="4"/>
        </w:numPr>
      </w:pPr>
      <w:bookmarkStart w:id="14" w:name="_Toc203834736"/>
      <w:bookmarkStart w:id="15" w:name="_Toc206766680"/>
      <w:r>
        <w:t>Solution Perspective</w:t>
      </w:r>
      <w:bookmarkEnd w:id="14"/>
      <w:bookmarkEnd w:id="15"/>
      <w:r>
        <w:t xml:space="preserve"> </w:t>
      </w:r>
    </w:p>
    <w:p w14:paraId="2B70D0D4" w14:textId="6C7DBB9A" w:rsidR="00D32B2F" w:rsidRDefault="00D32B2F" w:rsidP="00D32B2F">
      <w:pPr>
        <w:spacing w:line="360" w:lineRule="auto"/>
      </w:pPr>
      <w:r>
        <w:t>The key requirement of RAK Bank is to implement changes in the existing ML process while integrating iBPS with CPF Platform to automate customer communication as per CBUAE. This automation will be capable of solving the challenges faced below today:</w:t>
      </w:r>
    </w:p>
    <w:p w14:paraId="220818C1" w14:textId="77777777" w:rsidR="00D32B2F" w:rsidRDefault="00D32B2F" w:rsidP="00D32B2F">
      <w:pPr>
        <w:pStyle w:val="ListParagraph"/>
        <w:numPr>
          <w:ilvl w:val="0"/>
          <w:numId w:val="5"/>
        </w:numPr>
        <w:spacing w:line="360" w:lineRule="auto"/>
      </w:pPr>
      <w:r>
        <w:t xml:space="preserve">The Customer Service Operations Team manually send out emails for each journey/product every day. </w:t>
      </w:r>
    </w:p>
    <w:p w14:paraId="421A0014" w14:textId="77777777" w:rsidR="00D32B2F" w:rsidRDefault="00D32B2F" w:rsidP="00D32B2F">
      <w:pPr>
        <w:pStyle w:val="ListParagraph"/>
        <w:numPr>
          <w:ilvl w:val="0"/>
          <w:numId w:val="5"/>
        </w:numPr>
        <w:spacing w:line="360" w:lineRule="auto"/>
      </w:pPr>
      <w:r>
        <w:t xml:space="preserve">No Stage wise communications for Pending, Delayed, Approved, Disbursal, Rejection &amp; Cancellation. </w:t>
      </w:r>
    </w:p>
    <w:p w14:paraId="7A81D20F" w14:textId="77777777" w:rsidR="00D32B2F" w:rsidRDefault="00D32B2F" w:rsidP="00D32B2F">
      <w:pPr>
        <w:pStyle w:val="ListParagraph"/>
        <w:numPr>
          <w:ilvl w:val="0"/>
          <w:numId w:val="5"/>
        </w:numPr>
        <w:spacing w:line="360" w:lineRule="auto"/>
      </w:pPr>
      <w:r>
        <w:lastRenderedPageBreak/>
        <w:t xml:space="preserve">Manual document generations for customer consent were being done. </w:t>
      </w:r>
    </w:p>
    <w:p w14:paraId="61647EA3" w14:textId="77777777" w:rsidR="00D32B2F" w:rsidRDefault="00D32B2F" w:rsidP="00D32B2F">
      <w:pPr>
        <w:spacing w:line="360" w:lineRule="auto"/>
      </w:pPr>
    </w:p>
    <w:p w14:paraId="675B1059" w14:textId="03237674" w:rsidR="00D32B2F" w:rsidRDefault="00D32B2F" w:rsidP="00D32B2F">
      <w:pPr>
        <w:spacing w:line="360" w:lineRule="auto"/>
      </w:pPr>
      <w:r>
        <w:t xml:space="preserve">The solution is expected to provide a structured flow for Mortgage Loans existing process changes to automatically notifying CPF Platforms to send stage-wise communication to the customer. </w:t>
      </w:r>
    </w:p>
    <w:p w14:paraId="2B8F1E12" w14:textId="77777777" w:rsidR="00D32B2F" w:rsidRDefault="00D32B2F" w:rsidP="00D32B2F">
      <w:pPr>
        <w:spacing w:line="360" w:lineRule="auto"/>
      </w:pPr>
    </w:p>
    <w:p w14:paraId="19EF540B" w14:textId="77777777" w:rsidR="00D32B2F" w:rsidRDefault="00D32B2F" w:rsidP="00D32B2F">
      <w:pPr>
        <w:spacing w:line="360" w:lineRule="auto"/>
      </w:pPr>
    </w:p>
    <w:p w14:paraId="78CF35CB" w14:textId="0FFD8166" w:rsidR="00D32B2F" w:rsidRDefault="00D32B2F" w:rsidP="00D32B2F">
      <w:pPr>
        <w:pStyle w:val="Heading2"/>
        <w:numPr>
          <w:ilvl w:val="1"/>
          <w:numId w:val="4"/>
        </w:numPr>
      </w:pPr>
      <w:bookmarkStart w:id="16" w:name="_Toc203834737"/>
      <w:bookmarkStart w:id="17" w:name="_Toc206766681"/>
      <w:r>
        <w:t>Solution Features</w:t>
      </w:r>
      <w:bookmarkEnd w:id="16"/>
      <w:bookmarkEnd w:id="17"/>
    </w:p>
    <w:p w14:paraId="404F9D5D" w14:textId="43A8A19E" w:rsidR="00D32B2F" w:rsidRDefault="00D32B2F" w:rsidP="00D32B2F">
      <w:pPr>
        <w:spacing w:line="360" w:lineRule="auto"/>
      </w:pPr>
      <w:r>
        <w:t xml:space="preserve">The change request aims to achieve operational efficiencies by integration with CPF Platform on each stage of the application i.e., Approval, Disbursal, Pending, Delayed, Rejection or Cancellation. </w:t>
      </w:r>
    </w:p>
    <w:p w14:paraId="562C9547" w14:textId="5DAA3C9D" w:rsidR="00D32B2F" w:rsidRDefault="00D32B2F" w:rsidP="00D32B2F">
      <w:pPr>
        <w:spacing w:line="360" w:lineRule="auto"/>
      </w:pPr>
      <w:r>
        <w:t xml:space="preserve">This will be achieved by implementing the following features: </w:t>
      </w:r>
    </w:p>
    <w:p w14:paraId="0767B411" w14:textId="77777777" w:rsidR="00D32B2F" w:rsidRDefault="00D32B2F" w:rsidP="00D32B2F">
      <w:pPr>
        <w:pStyle w:val="ListParagraph"/>
        <w:numPr>
          <w:ilvl w:val="0"/>
          <w:numId w:val="5"/>
        </w:numPr>
        <w:spacing w:line="360" w:lineRule="auto"/>
      </w:pPr>
      <w:r>
        <w:t xml:space="preserve">Integration with CPF Platform to send notification to CPF for automation of emails to customer. </w:t>
      </w:r>
    </w:p>
    <w:p w14:paraId="3073998A" w14:textId="77777777" w:rsidR="00D32B2F" w:rsidRDefault="00D32B2F" w:rsidP="00D32B2F">
      <w:pPr>
        <w:pStyle w:val="ListParagraph"/>
        <w:numPr>
          <w:ilvl w:val="0"/>
          <w:numId w:val="5"/>
        </w:numPr>
        <w:spacing w:line="360" w:lineRule="auto"/>
      </w:pPr>
      <w:r>
        <w:t xml:space="preserve">Notifying CPF whenever a WI changes its stage: Approval, Disbursal, Pending, Delayed, Rejection &amp; Cancellation. </w:t>
      </w:r>
    </w:p>
    <w:p w14:paraId="5DD600CC" w14:textId="77777777" w:rsidR="00D32B2F" w:rsidRDefault="00D32B2F" w:rsidP="00D32B2F">
      <w:pPr>
        <w:pStyle w:val="ListParagraph"/>
        <w:numPr>
          <w:ilvl w:val="0"/>
          <w:numId w:val="5"/>
        </w:numPr>
        <w:spacing w:line="360" w:lineRule="auto"/>
      </w:pPr>
      <w:r>
        <w:t xml:space="preserve">Routing based on the conditions / validation’s basis Sub Products and User Selections. </w:t>
      </w:r>
    </w:p>
    <w:p w14:paraId="75E97EC1" w14:textId="77777777" w:rsidR="00D32B2F" w:rsidRDefault="00D32B2F" w:rsidP="00D32B2F">
      <w:pPr>
        <w:spacing w:line="360" w:lineRule="auto"/>
      </w:pPr>
    </w:p>
    <w:p w14:paraId="2723884D" w14:textId="7DA916BC" w:rsidR="00D32B2F" w:rsidRDefault="00D32B2F" w:rsidP="00D32B2F">
      <w:pPr>
        <w:pStyle w:val="Heading2"/>
        <w:numPr>
          <w:ilvl w:val="1"/>
          <w:numId w:val="4"/>
        </w:numPr>
      </w:pPr>
      <w:bookmarkStart w:id="18" w:name="_Toc203834738"/>
      <w:bookmarkStart w:id="19" w:name="_Toc206766682"/>
      <w:r>
        <w:t>User Classes &amp; Characteristics</w:t>
      </w:r>
      <w:bookmarkEnd w:id="18"/>
      <w:bookmarkEnd w:id="19"/>
    </w:p>
    <w:p w14:paraId="1930B21D" w14:textId="77777777" w:rsidR="00D32B2F" w:rsidRDefault="00D32B2F" w:rsidP="00D32B2F">
      <w:pPr>
        <w:spacing w:line="360" w:lineRule="auto"/>
        <w:rPr>
          <w:rFonts w:cs="Calibri"/>
        </w:rPr>
      </w:pPr>
      <w:r w:rsidRPr="003B004A">
        <w:rPr>
          <w:rFonts w:cs="Calibri"/>
        </w:rPr>
        <w:t xml:space="preserve">User groups detailed in the table below are derived as part of the process discovery exercise. IBPS allows the creation of new user groups, in case new groups are required in future. </w:t>
      </w:r>
    </w:p>
    <w:p w14:paraId="7C2DC897" w14:textId="77777777" w:rsidR="00D32B2F" w:rsidRPr="003B004A" w:rsidRDefault="00D32B2F" w:rsidP="00D32B2F">
      <w:pPr>
        <w:spacing w:line="360" w:lineRule="auto"/>
        <w:rPr>
          <w:rFonts w:cs="Calibri"/>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976"/>
        <w:gridCol w:w="4485"/>
      </w:tblGrid>
      <w:tr w:rsidR="00D32B2F" w:rsidRPr="003B004A" w14:paraId="381E937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37542B1" w14:textId="77777777" w:rsidR="00D32B2F" w:rsidRPr="003B004A" w:rsidRDefault="00D32B2F" w:rsidP="005462DF">
            <w:pPr>
              <w:spacing w:line="360" w:lineRule="auto"/>
              <w:rPr>
                <w:rFonts w:cs="Calibri"/>
                <w:b w:val="0"/>
                <w:bCs w:val="0"/>
              </w:rPr>
            </w:pPr>
            <w:r w:rsidRPr="003B004A">
              <w:rPr>
                <w:rFonts w:cs="Calibri"/>
              </w:rPr>
              <w:t>S.</w:t>
            </w:r>
            <w:r>
              <w:rPr>
                <w:rFonts w:cs="Calibri"/>
              </w:rPr>
              <w:t xml:space="preserve"> </w:t>
            </w:r>
            <w:r w:rsidRPr="003B004A">
              <w:rPr>
                <w:rFonts w:cs="Calibri"/>
              </w:rPr>
              <w:t>No.</w:t>
            </w:r>
          </w:p>
        </w:tc>
        <w:tc>
          <w:tcPr>
            <w:tcW w:w="2976" w:type="dxa"/>
          </w:tcPr>
          <w:p w14:paraId="448C4143" w14:textId="77777777" w:rsidR="00D32B2F" w:rsidRPr="003B004A" w:rsidRDefault="00D32B2F" w:rsidP="005462DF">
            <w:pPr>
              <w:spacing w:line="360" w:lineRule="auto"/>
              <w:cnfStyle w:val="100000000000" w:firstRow="1" w:lastRow="0" w:firstColumn="0" w:lastColumn="0" w:oddVBand="0" w:evenVBand="0" w:oddHBand="0" w:evenHBand="0" w:firstRowFirstColumn="0" w:firstRowLastColumn="0" w:lastRowFirstColumn="0" w:lastRowLastColumn="0"/>
              <w:rPr>
                <w:rFonts w:cs="Calibri"/>
                <w:b w:val="0"/>
                <w:bCs w:val="0"/>
              </w:rPr>
            </w:pPr>
            <w:r w:rsidRPr="003B004A">
              <w:rPr>
                <w:rFonts w:cs="Calibri"/>
              </w:rPr>
              <w:t xml:space="preserve">Group Name </w:t>
            </w:r>
          </w:p>
        </w:tc>
        <w:tc>
          <w:tcPr>
            <w:tcW w:w="4485" w:type="dxa"/>
          </w:tcPr>
          <w:p w14:paraId="53B093AF" w14:textId="77777777" w:rsidR="00D32B2F" w:rsidRPr="003B004A" w:rsidRDefault="00D32B2F" w:rsidP="005462DF">
            <w:pPr>
              <w:spacing w:line="360" w:lineRule="auto"/>
              <w:cnfStyle w:val="100000000000" w:firstRow="1" w:lastRow="0" w:firstColumn="0" w:lastColumn="0" w:oddVBand="0" w:evenVBand="0" w:oddHBand="0" w:evenHBand="0" w:firstRowFirstColumn="0" w:firstRowLastColumn="0" w:lastRowFirstColumn="0" w:lastRowLastColumn="0"/>
              <w:rPr>
                <w:rFonts w:cs="Calibri"/>
                <w:b w:val="0"/>
                <w:bCs w:val="0"/>
              </w:rPr>
            </w:pPr>
            <w:r w:rsidRPr="003B004A">
              <w:rPr>
                <w:rFonts w:cs="Calibri"/>
              </w:rPr>
              <w:t xml:space="preserve">Description </w:t>
            </w:r>
          </w:p>
        </w:tc>
      </w:tr>
      <w:tr w:rsidR="00D32B2F" w:rsidRPr="003B004A" w14:paraId="4C8FE2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0B1AFD" w14:textId="77777777" w:rsidR="00D32B2F" w:rsidRPr="003B004A" w:rsidRDefault="00D32B2F" w:rsidP="005462DF">
            <w:pPr>
              <w:spacing w:line="360" w:lineRule="auto"/>
              <w:rPr>
                <w:rFonts w:cs="Calibri"/>
              </w:rPr>
            </w:pPr>
          </w:p>
        </w:tc>
        <w:tc>
          <w:tcPr>
            <w:tcW w:w="2976" w:type="dxa"/>
          </w:tcPr>
          <w:p w14:paraId="2D171395" w14:textId="77777777" w:rsidR="00D32B2F" w:rsidRPr="003B004A" w:rsidRDefault="00D32B2F" w:rsidP="005462DF">
            <w:pPr>
              <w:spacing w:line="360" w:lineRule="auto"/>
              <w:cnfStyle w:val="000000100000" w:firstRow="0" w:lastRow="0" w:firstColumn="0" w:lastColumn="0" w:oddVBand="0" w:evenVBand="0" w:oddHBand="1" w:evenHBand="0" w:firstRowFirstColumn="0" w:firstRowLastColumn="0" w:lastRowFirstColumn="0" w:lastRowLastColumn="0"/>
              <w:rPr>
                <w:rFonts w:cs="Calibri"/>
              </w:rPr>
            </w:pPr>
          </w:p>
        </w:tc>
        <w:tc>
          <w:tcPr>
            <w:tcW w:w="4485" w:type="dxa"/>
          </w:tcPr>
          <w:p w14:paraId="69571364" w14:textId="77777777" w:rsidR="00D32B2F" w:rsidRPr="003B004A" w:rsidRDefault="00D32B2F" w:rsidP="005462DF">
            <w:pPr>
              <w:spacing w:line="360" w:lineRule="auto"/>
              <w:cnfStyle w:val="000000100000" w:firstRow="0" w:lastRow="0" w:firstColumn="0" w:lastColumn="0" w:oddVBand="0" w:evenVBand="0" w:oddHBand="1" w:evenHBand="0" w:firstRowFirstColumn="0" w:firstRowLastColumn="0" w:lastRowFirstColumn="0" w:lastRowLastColumn="0"/>
              <w:rPr>
                <w:rFonts w:cs="Calibri"/>
                <w:b/>
                <w:bCs/>
              </w:rPr>
            </w:pPr>
          </w:p>
        </w:tc>
      </w:tr>
    </w:tbl>
    <w:p w14:paraId="46F06BE3" w14:textId="77777777" w:rsidR="00D32B2F" w:rsidRPr="003B004A" w:rsidRDefault="00D32B2F" w:rsidP="00D32B2F"/>
    <w:p w14:paraId="1067D030" w14:textId="77777777" w:rsidR="00D32B2F" w:rsidRDefault="00D32B2F" w:rsidP="00D32B2F">
      <w:pPr>
        <w:spacing w:line="360" w:lineRule="auto"/>
      </w:pPr>
    </w:p>
    <w:p w14:paraId="14118129" w14:textId="3EF2048F" w:rsidR="00D32B2F" w:rsidRPr="00D32B2F" w:rsidRDefault="00D32B2F" w:rsidP="00D32B2F">
      <w:pPr>
        <w:pStyle w:val="Heading2"/>
        <w:numPr>
          <w:ilvl w:val="1"/>
          <w:numId w:val="4"/>
        </w:numPr>
      </w:pPr>
      <w:bookmarkStart w:id="20" w:name="_Toc203834739"/>
      <w:bookmarkStart w:id="21" w:name="_Toc206766683"/>
      <w:r>
        <w:lastRenderedPageBreak/>
        <w:t>Operating Environment</w:t>
      </w:r>
      <w:bookmarkEnd w:id="20"/>
      <w:bookmarkEnd w:id="21"/>
    </w:p>
    <w:p w14:paraId="2281D14C" w14:textId="77777777" w:rsidR="00D32B2F" w:rsidRPr="003B004A" w:rsidRDefault="00D32B2F" w:rsidP="00D32B2F">
      <w:pPr>
        <w:spacing w:line="360" w:lineRule="auto"/>
        <w:rPr>
          <w:rFonts w:cs="Calibri"/>
        </w:rPr>
      </w:pPr>
      <w:r w:rsidRPr="003B004A">
        <w:rPr>
          <w:rFonts w:cs="Calibri"/>
        </w:rPr>
        <w:t>The existing Environment would be used for UAT and Production.</w:t>
      </w:r>
    </w:p>
    <w:p w14:paraId="69471E3C" w14:textId="77777777" w:rsidR="00D32B2F" w:rsidRPr="003B004A" w:rsidRDefault="00D32B2F" w:rsidP="00D32B2F"/>
    <w:p w14:paraId="685FC487" w14:textId="77777777" w:rsidR="00D32B2F" w:rsidRDefault="00D32B2F" w:rsidP="00D32B2F">
      <w:pPr>
        <w:spacing w:line="360" w:lineRule="auto"/>
      </w:pPr>
    </w:p>
    <w:p w14:paraId="016E6D01" w14:textId="707542B5" w:rsidR="00D32B2F" w:rsidRPr="00D32B2F" w:rsidRDefault="00D32B2F" w:rsidP="00D32B2F">
      <w:pPr>
        <w:pStyle w:val="Heading2"/>
        <w:numPr>
          <w:ilvl w:val="1"/>
          <w:numId w:val="4"/>
        </w:numPr>
      </w:pPr>
      <w:bookmarkStart w:id="22" w:name="_Toc203834740"/>
      <w:bookmarkStart w:id="23" w:name="_Toc206766684"/>
      <w:r>
        <w:t>Deliverables</w:t>
      </w:r>
      <w:bookmarkEnd w:id="22"/>
      <w:bookmarkEnd w:id="23"/>
      <w:r>
        <w:t xml:space="preserve"> </w:t>
      </w:r>
    </w:p>
    <w:p w14:paraId="4CF91A70" w14:textId="77777777" w:rsidR="00D32B2F" w:rsidRDefault="00D32B2F" w:rsidP="00D32B2F">
      <w:r>
        <w:t xml:space="preserve">Release based on the requirements specified in this document. </w:t>
      </w:r>
    </w:p>
    <w:p w14:paraId="0B781BB9" w14:textId="77777777" w:rsidR="00D32B2F" w:rsidRDefault="00D32B2F" w:rsidP="00D32B2F"/>
    <w:p w14:paraId="19CC444D" w14:textId="77777777" w:rsidR="00D32B2F" w:rsidRDefault="00D32B2F" w:rsidP="00D32B2F"/>
    <w:p w14:paraId="5B722DB3" w14:textId="29774077" w:rsidR="00D32B2F" w:rsidRDefault="00D32B2F" w:rsidP="00D32B2F">
      <w:pPr>
        <w:pStyle w:val="Heading2"/>
        <w:numPr>
          <w:ilvl w:val="1"/>
          <w:numId w:val="4"/>
        </w:numPr>
      </w:pPr>
      <w:bookmarkStart w:id="24" w:name="_Toc203834741"/>
      <w:bookmarkStart w:id="25" w:name="_Toc206766685"/>
      <w:r>
        <w:t>Assumptions, Dependencies &amp; Constraints</w:t>
      </w:r>
      <w:bookmarkEnd w:id="24"/>
      <w:bookmarkEnd w:id="25"/>
      <w:r>
        <w:t xml:space="preserve"> </w:t>
      </w:r>
    </w:p>
    <w:p w14:paraId="46502556" w14:textId="77777777" w:rsidR="00D32B2F" w:rsidRPr="003B004A" w:rsidRDefault="00D32B2F" w:rsidP="00D32B2F">
      <w:pPr>
        <w:pStyle w:val="ListParagraph"/>
        <w:numPr>
          <w:ilvl w:val="0"/>
          <w:numId w:val="5"/>
        </w:numPr>
        <w:spacing w:line="360" w:lineRule="auto"/>
        <w:rPr>
          <w:rFonts w:cs="Calibri"/>
        </w:rPr>
      </w:pPr>
      <w:r w:rsidRPr="003B004A">
        <w:rPr>
          <w:rFonts w:cs="Calibri"/>
        </w:rPr>
        <w:t xml:space="preserve">The requirement specifications mentioned in the Scope Document are based on discussions with various teams/ departments/ business users of RAKBank. </w:t>
      </w:r>
    </w:p>
    <w:p w14:paraId="0BB53102" w14:textId="77777777" w:rsidR="00D32B2F" w:rsidRPr="003B004A" w:rsidRDefault="00D32B2F" w:rsidP="00D32B2F">
      <w:pPr>
        <w:pStyle w:val="ListParagraph"/>
        <w:numPr>
          <w:ilvl w:val="0"/>
          <w:numId w:val="5"/>
        </w:numPr>
        <w:spacing w:line="360" w:lineRule="auto"/>
        <w:rPr>
          <w:rFonts w:cs="Calibri"/>
        </w:rPr>
      </w:pPr>
      <w:r w:rsidRPr="003B004A">
        <w:rPr>
          <w:rFonts w:cs="Calibri"/>
        </w:rPr>
        <w:t xml:space="preserve">This implementation will be done on top of the Newgen IBPS product suite, the implementation depends on the IBPS product suite. </w:t>
      </w:r>
    </w:p>
    <w:p w14:paraId="4125C842" w14:textId="77777777" w:rsidR="00D32B2F" w:rsidRDefault="00D32B2F" w:rsidP="00D32B2F">
      <w:pPr>
        <w:pStyle w:val="ListParagraph"/>
        <w:numPr>
          <w:ilvl w:val="0"/>
          <w:numId w:val="5"/>
        </w:numPr>
        <w:spacing w:line="360" w:lineRule="auto"/>
        <w:rPr>
          <w:rFonts w:cs="Calibri"/>
        </w:rPr>
      </w:pPr>
      <w:r w:rsidRPr="003B004A">
        <w:rPr>
          <w:rFonts w:cs="Calibri"/>
        </w:rPr>
        <w:t>The workflow will be implemented in English Language only. There would not be any data entry or screens in any other languages.</w:t>
      </w:r>
    </w:p>
    <w:p w14:paraId="61805E19" w14:textId="77777777" w:rsidR="00D32B2F" w:rsidRDefault="00D32B2F" w:rsidP="00D32B2F">
      <w:pPr>
        <w:pStyle w:val="ListParagraph"/>
        <w:numPr>
          <w:ilvl w:val="0"/>
          <w:numId w:val="5"/>
        </w:numPr>
        <w:spacing w:line="360" w:lineRule="auto"/>
        <w:rPr>
          <w:rFonts w:cs="Calibri"/>
        </w:rPr>
      </w:pPr>
      <w:r>
        <w:rPr>
          <w:rFonts w:cs="Calibri"/>
        </w:rPr>
        <w:t xml:space="preserve">Any new requirement, addition or modification to the current requirements as mentioned in the current document will be treated as changes and will follow change request channel. </w:t>
      </w:r>
    </w:p>
    <w:p w14:paraId="14A6C1EC" w14:textId="77777777" w:rsidR="00D32B2F" w:rsidRDefault="00D32B2F" w:rsidP="00D32B2F">
      <w:pPr>
        <w:pStyle w:val="ListParagraph"/>
        <w:numPr>
          <w:ilvl w:val="0"/>
          <w:numId w:val="5"/>
        </w:numPr>
        <w:spacing w:line="360" w:lineRule="auto"/>
        <w:rPr>
          <w:rFonts w:cs="Calibri"/>
        </w:rPr>
      </w:pPr>
      <w:r>
        <w:rPr>
          <w:rFonts w:cs="Calibri"/>
        </w:rPr>
        <w:t xml:space="preserve">With respect to customer communication, iBPS will not send any direct communication to customers but will notify CPF and CPF will send out the communication to the customer. Communication Templates will be managed by CPF. </w:t>
      </w:r>
    </w:p>
    <w:p w14:paraId="70C93BCB" w14:textId="61B606A0" w:rsidR="00D32B2F" w:rsidRDefault="00D32B2F" w:rsidP="00D32B2F">
      <w:pPr>
        <w:pStyle w:val="ListParagraph"/>
        <w:numPr>
          <w:ilvl w:val="0"/>
          <w:numId w:val="5"/>
        </w:numPr>
        <w:spacing w:line="360" w:lineRule="auto"/>
        <w:rPr>
          <w:rFonts w:cs="Calibri"/>
        </w:rPr>
      </w:pPr>
      <w:r>
        <w:rPr>
          <w:rFonts w:cs="Calibri"/>
        </w:rPr>
        <w:t xml:space="preserve">Integration Details for iBPS to CPF Integrations will be as per the ‘TSD-Technical Specification Document’. </w:t>
      </w:r>
    </w:p>
    <w:p w14:paraId="032BF32F" w14:textId="44EB47D9" w:rsidR="00D32B2F" w:rsidRDefault="00D32B2F" w:rsidP="00D32B2F">
      <w:pPr>
        <w:pStyle w:val="ListParagraph"/>
        <w:numPr>
          <w:ilvl w:val="0"/>
          <w:numId w:val="5"/>
        </w:numPr>
        <w:spacing w:line="360" w:lineRule="auto"/>
        <w:rPr>
          <w:rFonts w:cs="Calibri"/>
        </w:rPr>
      </w:pPr>
      <w:r>
        <w:rPr>
          <w:rFonts w:cs="Calibri"/>
        </w:rPr>
        <w:t xml:space="preserve">Existing Process will remain as per BAU however only communication stages will be added as per requirements stated in this document. </w:t>
      </w:r>
    </w:p>
    <w:p w14:paraId="54B73359" w14:textId="44FF32D3" w:rsidR="005832C8" w:rsidRDefault="005832C8" w:rsidP="00D32B2F">
      <w:pPr>
        <w:pStyle w:val="ListParagraph"/>
        <w:numPr>
          <w:ilvl w:val="0"/>
          <w:numId w:val="5"/>
        </w:numPr>
        <w:spacing w:line="360" w:lineRule="auto"/>
        <w:rPr>
          <w:rFonts w:cs="Calibri"/>
        </w:rPr>
      </w:pPr>
      <w:r>
        <w:rPr>
          <w:rFonts w:cs="Calibri"/>
        </w:rPr>
        <w:t xml:space="preserve">Final Document List to be sent to the customer will be basis the Document Master </w:t>
      </w:r>
      <w:r w:rsidR="00163D63">
        <w:rPr>
          <w:rFonts w:cs="Calibri"/>
        </w:rPr>
        <w:t xml:space="preserve">being agreed along with CPF and Product teams. </w:t>
      </w:r>
    </w:p>
    <w:p w14:paraId="0F4567A4" w14:textId="73551614" w:rsidR="00480918" w:rsidRDefault="00480918" w:rsidP="00D32B2F">
      <w:pPr>
        <w:pStyle w:val="ListParagraph"/>
        <w:numPr>
          <w:ilvl w:val="0"/>
          <w:numId w:val="5"/>
        </w:numPr>
        <w:spacing w:line="360" w:lineRule="auto"/>
        <w:rPr>
          <w:rFonts w:cs="Calibri"/>
        </w:rPr>
      </w:pPr>
      <w:r>
        <w:rPr>
          <w:rFonts w:cs="Calibri"/>
        </w:rPr>
        <w:t xml:space="preserve">All the TAT calculations for Pending / Delayed or Reports will be as per 5 business / working days and exclude weekends. </w:t>
      </w:r>
    </w:p>
    <w:p w14:paraId="0FE8C822" w14:textId="77777777" w:rsidR="00D32B2F" w:rsidRDefault="00D32B2F" w:rsidP="00D32B2F">
      <w:pPr>
        <w:spacing w:line="360" w:lineRule="auto"/>
        <w:rPr>
          <w:rFonts w:cs="Calibri"/>
        </w:rPr>
      </w:pPr>
    </w:p>
    <w:p w14:paraId="774D9839" w14:textId="77777777" w:rsidR="00D32B2F" w:rsidRDefault="00D32B2F" w:rsidP="00D32B2F">
      <w:pPr>
        <w:spacing w:line="360" w:lineRule="auto"/>
      </w:pPr>
    </w:p>
    <w:p w14:paraId="00E94F95" w14:textId="77777777" w:rsidR="00D32B2F" w:rsidRDefault="00D32B2F" w:rsidP="00D32B2F">
      <w:pPr>
        <w:spacing w:line="360" w:lineRule="auto"/>
      </w:pPr>
    </w:p>
    <w:p w14:paraId="0FBD5141" w14:textId="77777777" w:rsidR="00D32B2F" w:rsidRDefault="00D32B2F" w:rsidP="00D32B2F">
      <w:pPr>
        <w:spacing w:line="360" w:lineRule="auto"/>
      </w:pPr>
    </w:p>
    <w:p w14:paraId="662F4205" w14:textId="77777777" w:rsidR="00D32B2F" w:rsidRDefault="00D32B2F" w:rsidP="00D32B2F">
      <w:pPr>
        <w:spacing w:line="360" w:lineRule="auto"/>
      </w:pPr>
    </w:p>
    <w:p w14:paraId="26B4F1F6" w14:textId="77777777" w:rsidR="002F2D75" w:rsidRDefault="002F2D75" w:rsidP="00D32B2F">
      <w:pPr>
        <w:spacing w:line="360" w:lineRule="auto"/>
      </w:pPr>
    </w:p>
    <w:p w14:paraId="2394D63A" w14:textId="77777777" w:rsidR="002F2D75" w:rsidRDefault="002F2D75" w:rsidP="00D32B2F">
      <w:pPr>
        <w:spacing w:line="360" w:lineRule="auto"/>
      </w:pPr>
    </w:p>
    <w:p w14:paraId="17C3C6B7" w14:textId="77777777" w:rsidR="002F2D75" w:rsidRDefault="002F2D75" w:rsidP="00D32B2F">
      <w:pPr>
        <w:spacing w:line="360" w:lineRule="auto"/>
      </w:pPr>
    </w:p>
    <w:p w14:paraId="52E60B94" w14:textId="7705B33B" w:rsidR="00D32B2F" w:rsidRDefault="00D32B2F" w:rsidP="00D32B2F">
      <w:pPr>
        <w:pStyle w:val="Heading1"/>
        <w:numPr>
          <w:ilvl w:val="0"/>
          <w:numId w:val="4"/>
        </w:numPr>
      </w:pPr>
      <w:bookmarkStart w:id="26" w:name="_Toc206766686"/>
      <w:r>
        <w:t>Workflow Description</w:t>
      </w:r>
      <w:bookmarkEnd w:id="26"/>
    </w:p>
    <w:p w14:paraId="72A2A476" w14:textId="77777777" w:rsidR="00D32B2F" w:rsidRDefault="00D32B2F" w:rsidP="00D32B2F"/>
    <w:p w14:paraId="797FF485" w14:textId="5077D27B" w:rsidR="00AE3A5C" w:rsidRDefault="001D7B46" w:rsidP="00D32B2F">
      <w:pPr>
        <w:spacing w:line="360" w:lineRule="auto"/>
      </w:pPr>
      <w:r>
        <w:fldChar w:fldCharType="begin"/>
      </w:r>
      <w:r>
        <w:instrText xml:space="preserve"> LINK AcroExch.Document.DC "C:\\Users\\xhchawla\\Downloads\\ML CPF Workflow V1.4.pdf" "" \a \p \f 0 </w:instrText>
      </w:r>
      <w:r>
        <w:fldChar w:fldCharType="separate"/>
      </w:r>
      <w:r w:rsidR="00000000">
        <w:object w:dxaOrig="1508" w:dyaOrig="984" w14:anchorId="4782D8F7">
          <v:shape id="_x0000_i1026" type="#_x0000_t75" style="width:75.8pt;height:49.5pt" o:ole="">
            <v:imagedata r:id="rId11" o:title=""/>
          </v:shape>
        </w:object>
      </w:r>
      <w:r>
        <w:fldChar w:fldCharType="end"/>
      </w:r>
    </w:p>
    <w:p w14:paraId="3E4B7500" w14:textId="77777777" w:rsidR="00AE3A5C" w:rsidRDefault="00AE3A5C" w:rsidP="00D32B2F">
      <w:pPr>
        <w:spacing w:line="360" w:lineRule="auto"/>
      </w:pPr>
    </w:p>
    <w:p w14:paraId="708362E9" w14:textId="5177BC4F" w:rsidR="00D32B2F" w:rsidRDefault="00D32B2F" w:rsidP="00D32B2F">
      <w:pPr>
        <w:spacing w:line="360" w:lineRule="auto"/>
      </w:pPr>
      <w:r>
        <w:t xml:space="preserve">The process flow displays the changes which will be done on the top of existing ML Process to identify the communication stages and </w:t>
      </w:r>
      <w:r w:rsidR="00DA78AB">
        <w:t xml:space="preserve">integrate with CPF for CPF to send out communication to the customer. </w:t>
      </w:r>
    </w:p>
    <w:p w14:paraId="748CF344" w14:textId="2EFB17F3" w:rsidR="00DA78AB" w:rsidRDefault="00DA78AB" w:rsidP="00D32B2F">
      <w:pPr>
        <w:spacing w:line="360" w:lineRule="auto"/>
      </w:pPr>
      <w:r>
        <w:t xml:space="preserve">Following new queues will be added to the existing process: </w:t>
      </w:r>
    </w:p>
    <w:p w14:paraId="36CAA39C" w14:textId="77777777" w:rsidR="00F823AE" w:rsidRDefault="00F823AE" w:rsidP="00D32B2F">
      <w:pPr>
        <w:spacing w:line="360" w:lineRule="auto"/>
      </w:pPr>
    </w:p>
    <w:p w14:paraId="3259235A" w14:textId="7CB26BF9" w:rsidR="002834D9" w:rsidRDefault="002834D9" w:rsidP="00E62694">
      <w:pPr>
        <w:pStyle w:val="ListParagraph"/>
        <w:numPr>
          <w:ilvl w:val="0"/>
          <w:numId w:val="8"/>
        </w:numPr>
        <w:spacing w:line="360" w:lineRule="auto"/>
      </w:pPr>
      <w:r>
        <w:t>Sys Doc Generate CPF (System Queue)</w:t>
      </w:r>
    </w:p>
    <w:p w14:paraId="6B876AF3" w14:textId="5D89CFEB" w:rsidR="002834D9" w:rsidRDefault="002834D9" w:rsidP="00E62694">
      <w:pPr>
        <w:pStyle w:val="ListParagraph"/>
        <w:numPr>
          <w:ilvl w:val="0"/>
          <w:numId w:val="8"/>
        </w:numPr>
        <w:spacing w:line="360" w:lineRule="auto"/>
      </w:pPr>
      <w:r>
        <w:t>Sys Await CPF Docs (System Queue)</w:t>
      </w:r>
    </w:p>
    <w:p w14:paraId="66717219" w14:textId="6DC825A5" w:rsidR="00706C11" w:rsidRDefault="005151F6" w:rsidP="00E62694">
      <w:pPr>
        <w:pStyle w:val="ListParagraph"/>
        <w:numPr>
          <w:ilvl w:val="0"/>
          <w:numId w:val="8"/>
        </w:numPr>
        <w:spacing w:line="360" w:lineRule="auto"/>
      </w:pPr>
      <w:r>
        <w:t>Sys Notify CPF (System Queue)</w:t>
      </w:r>
    </w:p>
    <w:p w14:paraId="257E7BE0" w14:textId="786D08CA" w:rsidR="005151F6" w:rsidRDefault="005151F6" w:rsidP="00E62694">
      <w:pPr>
        <w:pStyle w:val="ListParagraph"/>
        <w:numPr>
          <w:ilvl w:val="0"/>
          <w:numId w:val="8"/>
        </w:numPr>
        <w:spacing w:line="360" w:lineRule="auto"/>
      </w:pPr>
      <w:r>
        <w:t>Sys Await Email Status (System Queue)</w:t>
      </w:r>
    </w:p>
    <w:p w14:paraId="022809EC" w14:textId="43DA12E9" w:rsidR="00EF7FC6" w:rsidRDefault="00EF7FC6" w:rsidP="00E62694">
      <w:pPr>
        <w:pStyle w:val="ListParagraph"/>
        <w:numPr>
          <w:ilvl w:val="0"/>
          <w:numId w:val="8"/>
        </w:numPr>
        <w:spacing w:line="360" w:lineRule="auto"/>
      </w:pPr>
      <w:r>
        <w:t>Await CPF Consent (User &amp; System)</w:t>
      </w:r>
    </w:p>
    <w:p w14:paraId="472D700B" w14:textId="4FD40728" w:rsidR="00EF7FC6" w:rsidRDefault="00EF7FC6" w:rsidP="00E62694">
      <w:pPr>
        <w:pStyle w:val="ListParagraph"/>
        <w:numPr>
          <w:ilvl w:val="0"/>
          <w:numId w:val="8"/>
        </w:numPr>
        <w:spacing w:line="360" w:lineRule="auto"/>
      </w:pPr>
      <w:r>
        <w:t>Sys Doc Stamping (System)</w:t>
      </w:r>
    </w:p>
    <w:p w14:paraId="17109843" w14:textId="60871102" w:rsidR="005151F6" w:rsidRDefault="00025D65" w:rsidP="00E62694">
      <w:pPr>
        <w:pStyle w:val="ListParagraph"/>
        <w:numPr>
          <w:ilvl w:val="0"/>
          <w:numId w:val="8"/>
        </w:numPr>
        <w:spacing w:line="360" w:lineRule="auto"/>
      </w:pPr>
      <w:r>
        <w:t>Manual WI Update (User Queue)</w:t>
      </w:r>
    </w:p>
    <w:p w14:paraId="147C7831" w14:textId="78F98BFE" w:rsidR="002B2032" w:rsidRDefault="002B2032" w:rsidP="00E62694">
      <w:pPr>
        <w:pStyle w:val="ListParagraph"/>
        <w:numPr>
          <w:ilvl w:val="0"/>
          <w:numId w:val="8"/>
        </w:numPr>
        <w:spacing w:line="360" w:lineRule="auto"/>
      </w:pPr>
      <w:r>
        <w:t>Sys Hold 1 (System Queue)</w:t>
      </w:r>
    </w:p>
    <w:p w14:paraId="7C657AD4" w14:textId="2B5D0D45" w:rsidR="002B2032" w:rsidRDefault="002B2032" w:rsidP="00E62694">
      <w:pPr>
        <w:pStyle w:val="ListParagraph"/>
        <w:numPr>
          <w:ilvl w:val="0"/>
          <w:numId w:val="8"/>
        </w:numPr>
        <w:spacing w:line="360" w:lineRule="auto"/>
      </w:pPr>
      <w:r>
        <w:t>Sys Hold 2 (System Queue)</w:t>
      </w:r>
    </w:p>
    <w:p w14:paraId="1062ADCA" w14:textId="77777777" w:rsidR="00F823AE" w:rsidRDefault="00F823AE" w:rsidP="00F823AE">
      <w:pPr>
        <w:spacing w:line="360" w:lineRule="auto"/>
      </w:pPr>
    </w:p>
    <w:p w14:paraId="54A302B3" w14:textId="3DE6A40B" w:rsidR="00F823AE" w:rsidRDefault="00F823AE" w:rsidP="00F823AE">
      <w:pPr>
        <w:spacing w:line="360" w:lineRule="auto"/>
      </w:pPr>
      <w:r>
        <w:lastRenderedPageBreak/>
        <w:t xml:space="preserve">Following Existing Queues will be having changes: </w:t>
      </w:r>
    </w:p>
    <w:p w14:paraId="54EB799A" w14:textId="77777777" w:rsidR="00F823AE" w:rsidRDefault="00F823AE" w:rsidP="00F823AE">
      <w:pPr>
        <w:spacing w:line="360" w:lineRule="auto"/>
      </w:pPr>
    </w:p>
    <w:p w14:paraId="18BF8924" w14:textId="1CB6A2EE" w:rsidR="00F823AE" w:rsidRDefault="00F823AE" w:rsidP="00665AFE">
      <w:pPr>
        <w:pStyle w:val="ListParagraph"/>
        <w:numPr>
          <w:ilvl w:val="0"/>
          <w:numId w:val="50"/>
        </w:numPr>
        <w:spacing w:line="360" w:lineRule="auto"/>
      </w:pPr>
      <w:r>
        <w:t>Introduction</w:t>
      </w:r>
    </w:p>
    <w:p w14:paraId="6CF3B14A" w14:textId="1EAED735" w:rsidR="00F823AE" w:rsidRDefault="00F823AE" w:rsidP="00665AFE">
      <w:pPr>
        <w:pStyle w:val="ListParagraph"/>
        <w:numPr>
          <w:ilvl w:val="0"/>
          <w:numId w:val="50"/>
        </w:numPr>
        <w:spacing w:line="360" w:lineRule="auto"/>
      </w:pPr>
      <w:r>
        <w:t xml:space="preserve">Credit </w:t>
      </w:r>
    </w:p>
    <w:p w14:paraId="177DD50C" w14:textId="39FE8198" w:rsidR="00F823AE" w:rsidRDefault="00F823AE" w:rsidP="00665AFE">
      <w:pPr>
        <w:pStyle w:val="ListParagraph"/>
        <w:numPr>
          <w:ilvl w:val="0"/>
          <w:numId w:val="50"/>
        </w:numPr>
        <w:spacing w:line="360" w:lineRule="auto"/>
      </w:pPr>
      <w:r>
        <w:t>Sales Attach Document 1</w:t>
      </w:r>
    </w:p>
    <w:p w14:paraId="6D615DD8" w14:textId="402B3FDD" w:rsidR="00F823AE" w:rsidRDefault="00F823AE" w:rsidP="00665AFE">
      <w:pPr>
        <w:pStyle w:val="ListParagraph"/>
        <w:numPr>
          <w:ilvl w:val="0"/>
          <w:numId w:val="50"/>
        </w:numPr>
        <w:spacing w:line="360" w:lineRule="auto"/>
      </w:pPr>
      <w:r>
        <w:t xml:space="preserve">Sales Attach Document </w:t>
      </w:r>
    </w:p>
    <w:p w14:paraId="1DCA0F46" w14:textId="7D5D91C6" w:rsidR="00F823AE" w:rsidRDefault="008D565D" w:rsidP="00665AFE">
      <w:pPr>
        <w:pStyle w:val="ListParagraph"/>
        <w:numPr>
          <w:ilvl w:val="0"/>
          <w:numId w:val="50"/>
        </w:numPr>
        <w:spacing w:line="360" w:lineRule="auto"/>
      </w:pPr>
      <w:r>
        <w:t>CROPS Checker (Only for Mandatory Doc Upl</w:t>
      </w:r>
      <w:r w:rsidR="00876544">
        <w:t>oa</w:t>
      </w:r>
      <w:r>
        <w:t>d)</w:t>
      </w:r>
    </w:p>
    <w:p w14:paraId="54066E66" w14:textId="1117463F" w:rsidR="008D565D" w:rsidRDefault="00876544" w:rsidP="00665AFE">
      <w:pPr>
        <w:pStyle w:val="ListParagraph"/>
        <w:numPr>
          <w:ilvl w:val="0"/>
          <w:numId w:val="50"/>
        </w:numPr>
        <w:spacing w:line="360" w:lineRule="auto"/>
      </w:pPr>
      <w:r>
        <w:t>CROPS Document Checker</w:t>
      </w:r>
    </w:p>
    <w:p w14:paraId="0FB9A83A" w14:textId="358EE18F" w:rsidR="00876544" w:rsidRDefault="00876544" w:rsidP="00665AFE">
      <w:pPr>
        <w:pStyle w:val="ListParagraph"/>
        <w:numPr>
          <w:ilvl w:val="0"/>
          <w:numId w:val="50"/>
        </w:numPr>
        <w:spacing w:line="360" w:lineRule="auto"/>
      </w:pPr>
      <w:r>
        <w:t>CROPS Disbursal Maker (Only for Mandatory Doc Upload)</w:t>
      </w:r>
    </w:p>
    <w:p w14:paraId="00002624" w14:textId="75A414B5" w:rsidR="00876544" w:rsidRDefault="00876544" w:rsidP="00665AFE">
      <w:pPr>
        <w:pStyle w:val="ListParagraph"/>
        <w:numPr>
          <w:ilvl w:val="0"/>
          <w:numId w:val="50"/>
        </w:numPr>
        <w:spacing w:line="360" w:lineRule="auto"/>
      </w:pPr>
      <w:r>
        <w:t>CROPS Disbursal Checker</w:t>
      </w:r>
    </w:p>
    <w:p w14:paraId="4762ED83" w14:textId="0C05BB4B" w:rsidR="00667FE1" w:rsidRDefault="00667FE1" w:rsidP="00665AFE">
      <w:pPr>
        <w:pStyle w:val="ListParagraph"/>
        <w:numPr>
          <w:ilvl w:val="0"/>
          <w:numId w:val="50"/>
        </w:numPr>
        <w:spacing w:line="360" w:lineRule="auto"/>
      </w:pPr>
      <w:r>
        <w:t>Initiator Reject</w:t>
      </w:r>
    </w:p>
    <w:p w14:paraId="304336CE" w14:textId="0FBA8226" w:rsidR="00667FE1" w:rsidRDefault="00667FE1" w:rsidP="00665AFE">
      <w:pPr>
        <w:pStyle w:val="ListParagraph"/>
        <w:numPr>
          <w:ilvl w:val="0"/>
          <w:numId w:val="50"/>
        </w:numPr>
        <w:spacing w:line="360" w:lineRule="auto"/>
      </w:pPr>
      <w:r>
        <w:t>Initiator Hold</w:t>
      </w:r>
    </w:p>
    <w:p w14:paraId="05CD56CE" w14:textId="77777777" w:rsidR="009652D3" w:rsidRDefault="009652D3" w:rsidP="009652D3">
      <w:pPr>
        <w:pStyle w:val="ListParagraph"/>
        <w:spacing w:line="360" w:lineRule="auto"/>
      </w:pPr>
    </w:p>
    <w:p w14:paraId="27C149DA" w14:textId="0157820B" w:rsidR="00706C11" w:rsidRDefault="00706C11" w:rsidP="0012646F">
      <w:pPr>
        <w:pStyle w:val="Heading2"/>
        <w:numPr>
          <w:ilvl w:val="1"/>
          <w:numId w:val="4"/>
        </w:numPr>
      </w:pPr>
      <w:bookmarkStart w:id="27" w:name="_Toc206766687"/>
      <w:r>
        <w:t>As-Is v/s To-Be Process</w:t>
      </w:r>
      <w:bookmarkEnd w:id="27"/>
    </w:p>
    <w:p w14:paraId="0A6FDFD5" w14:textId="42F8BD49" w:rsidR="00F03E66" w:rsidRDefault="0012646F" w:rsidP="00F03E66">
      <w:pPr>
        <w:pStyle w:val="ListParagraph"/>
        <w:numPr>
          <w:ilvl w:val="0"/>
          <w:numId w:val="5"/>
        </w:numPr>
        <w:spacing w:line="360" w:lineRule="auto"/>
      </w:pPr>
      <w:r>
        <w:t xml:space="preserve">In the current BAU process for Mortgage Loans, there is no automated </w:t>
      </w:r>
      <w:r w:rsidR="00577B09">
        <w:t>communication</w:t>
      </w:r>
      <w:r w:rsidR="00F03E66">
        <w:t xml:space="preserve"> being sent to the customer but in the to-be process, system will identify the stages of communication and iBPS will integrate with CPF to send out </w:t>
      </w:r>
      <w:r w:rsidR="008D0E33">
        <w:t>emails</w:t>
      </w:r>
      <w:r w:rsidR="00F03E66">
        <w:t xml:space="preserve"> to the customer. </w:t>
      </w:r>
    </w:p>
    <w:p w14:paraId="6B84EF40" w14:textId="1C98236A" w:rsidR="00F03E66" w:rsidRDefault="00695780" w:rsidP="00F03E66">
      <w:pPr>
        <w:pStyle w:val="ListParagraph"/>
        <w:numPr>
          <w:ilvl w:val="0"/>
          <w:numId w:val="5"/>
        </w:numPr>
        <w:spacing w:line="360" w:lineRule="auto"/>
      </w:pPr>
      <w:r>
        <w:t xml:space="preserve">Currently when the WI is created and gets approved by the Credit Team for the Final Offer Letter, it moves </w:t>
      </w:r>
      <w:r w:rsidR="00DC52B3">
        <w:t>to the CROPS Team for due d</w:t>
      </w:r>
      <w:r w:rsidR="008D0E33">
        <w:t xml:space="preserve">iligence where CROPS Checker Approves the case </w:t>
      </w:r>
      <w:r w:rsidR="008506EC">
        <w:t>and case moves to Sales</w:t>
      </w:r>
      <w:r w:rsidR="004C300F">
        <w:t xml:space="preserve"> Attach</w:t>
      </w:r>
      <w:r w:rsidR="008506EC">
        <w:t xml:space="preserve"> Document </w:t>
      </w:r>
      <w:r w:rsidR="004C300F">
        <w:t>to collect and Originals from customers. This will be the Approval Stage where</w:t>
      </w:r>
      <w:r w:rsidR="000D46F1">
        <w:t xml:space="preserve"> iBPS will notify CPF for the Approval Stage and send required documents so that CPF can send the email to the customer</w:t>
      </w:r>
      <w:r w:rsidR="00EF7FC6">
        <w:t xml:space="preserve"> and take consent over email</w:t>
      </w:r>
      <w:r w:rsidR="00A8564C">
        <w:t xml:space="preserve">. Once </w:t>
      </w:r>
      <w:r w:rsidR="00EF7FC6">
        <w:t>consent is received</w:t>
      </w:r>
      <w:r w:rsidR="00A8564C">
        <w:t xml:space="preserve">, then the WI will come to Sales Attach Document queue as per BAU. </w:t>
      </w:r>
      <w:r w:rsidR="000D46F1">
        <w:t xml:space="preserve"> </w:t>
      </w:r>
    </w:p>
    <w:p w14:paraId="3C335FDD" w14:textId="04903D34" w:rsidR="00091379" w:rsidRDefault="000D46F1" w:rsidP="00091379">
      <w:pPr>
        <w:pStyle w:val="ListParagraph"/>
        <w:numPr>
          <w:ilvl w:val="0"/>
          <w:numId w:val="5"/>
        </w:numPr>
        <w:spacing w:line="360" w:lineRule="auto"/>
      </w:pPr>
      <w:r>
        <w:t>Similarly</w:t>
      </w:r>
      <w:r w:rsidR="00166932">
        <w:t xml:space="preserve">, </w:t>
      </w:r>
      <w:r w:rsidR="00474045">
        <w:t xml:space="preserve">for Loan Disbursal, currently when the WI gets approved by CROPS Disbursal team, system to send out the Disbursal Communication to CPF </w:t>
      </w:r>
      <w:r w:rsidR="00091379">
        <w:t xml:space="preserve">along with the required documentation. </w:t>
      </w:r>
    </w:p>
    <w:p w14:paraId="0A8E9D9E" w14:textId="59352FC6" w:rsidR="00091379" w:rsidRDefault="00091379" w:rsidP="00091379">
      <w:pPr>
        <w:pStyle w:val="ListParagraph"/>
        <w:numPr>
          <w:ilvl w:val="0"/>
          <w:numId w:val="5"/>
        </w:numPr>
        <w:spacing w:line="360" w:lineRule="auto"/>
      </w:pPr>
      <w:r>
        <w:lastRenderedPageBreak/>
        <w:t>The Rejection, Delay, Cancellation</w:t>
      </w:r>
      <w:r w:rsidR="00A45356">
        <w:t xml:space="preserve"> &amp; Pending</w:t>
      </w:r>
      <w:r>
        <w:t xml:space="preserve"> stage </w:t>
      </w:r>
      <w:r w:rsidR="00A8564C">
        <w:t>will also be</w:t>
      </w:r>
      <w:r>
        <w:t xml:space="preserve"> added in specific touchpoints</w:t>
      </w:r>
      <w:r w:rsidR="00A45356">
        <w:t xml:space="preserve"> as per this document. </w:t>
      </w:r>
    </w:p>
    <w:p w14:paraId="0F1CAEC2" w14:textId="76345E19" w:rsidR="00091379" w:rsidRDefault="00091379" w:rsidP="00091379">
      <w:pPr>
        <w:pStyle w:val="ListParagraph"/>
        <w:numPr>
          <w:ilvl w:val="0"/>
          <w:numId w:val="5"/>
        </w:numPr>
        <w:spacing w:line="360" w:lineRule="auto"/>
      </w:pPr>
      <w:r>
        <w:t xml:space="preserve">Hence, in the to-be process, </w:t>
      </w:r>
      <w:r w:rsidR="007F5764">
        <w:t xml:space="preserve">user won’t be sending any manual communications to the customer at all these stages but iBPS will be notifying CPF to send out the communications to the customer along with documents. </w:t>
      </w:r>
    </w:p>
    <w:p w14:paraId="03F476C3" w14:textId="77777777" w:rsidR="007F5764" w:rsidRDefault="007F5764" w:rsidP="007F5764">
      <w:pPr>
        <w:spacing w:line="360" w:lineRule="auto"/>
      </w:pPr>
    </w:p>
    <w:p w14:paraId="1EE6CE5E" w14:textId="72043E30" w:rsidR="007F5764" w:rsidRDefault="007F5764" w:rsidP="007F5764">
      <w:pPr>
        <w:spacing w:line="360" w:lineRule="auto"/>
      </w:pPr>
      <w:r>
        <w:t xml:space="preserve">Subsequent sections will provide detail </w:t>
      </w:r>
      <w:r w:rsidR="000B214A">
        <w:t>about each stage</w:t>
      </w:r>
      <w:r>
        <w:t xml:space="preserve"> and queue descriptions of new queues</w:t>
      </w:r>
      <w:r w:rsidR="000B214A">
        <w:t xml:space="preserve"> to accommodate the change: </w:t>
      </w:r>
    </w:p>
    <w:p w14:paraId="1BDACE24" w14:textId="77777777" w:rsidR="002F2D75" w:rsidRDefault="002F2D75" w:rsidP="007F5764">
      <w:pPr>
        <w:spacing w:line="360" w:lineRule="auto"/>
      </w:pPr>
    </w:p>
    <w:p w14:paraId="3C5EE0F0" w14:textId="138E3C50" w:rsidR="0057344D" w:rsidRPr="0057344D" w:rsidRDefault="0057344D" w:rsidP="0057344D">
      <w:pPr>
        <w:pStyle w:val="Heading2"/>
        <w:numPr>
          <w:ilvl w:val="1"/>
          <w:numId w:val="4"/>
        </w:numPr>
      </w:pPr>
      <w:bookmarkStart w:id="28" w:name="_Toc206766688"/>
      <w:r>
        <w:t>Communication Stages</w:t>
      </w:r>
      <w:bookmarkEnd w:id="28"/>
      <w:r>
        <w:t xml:space="preserve"> </w:t>
      </w:r>
    </w:p>
    <w:p w14:paraId="41ECB423" w14:textId="53F31973" w:rsidR="0057344D" w:rsidRPr="0057344D" w:rsidRDefault="000B214A" w:rsidP="0057344D">
      <w:pPr>
        <w:pStyle w:val="Heading3"/>
      </w:pPr>
      <w:bookmarkStart w:id="29" w:name="_Toc206766689"/>
      <w:r>
        <w:t>Approval Stage</w:t>
      </w:r>
      <w:bookmarkEnd w:id="29"/>
    </w:p>
    <w:p w14:paraId="03D5C8D3" w14:textId="6393F663" w:rsidR="00C027EC" w:rsidRDefault="00A84C1D" w:rsidP="000C5F0E">
      <w:pPr>
        <w:pStyle w:val="ListParagraph"/>
        <w:numPr>
          <w:ilvl w:val="0"/>
          <w:numId w:val="5"/>
        </w:numPr>
        <w:spacing w:line="360" w:lineRule="auto"/>
      </w:pPr>
      <w:r>
        <w:t xml:space="preserve">The Approval Stage Communication will be considered when </w:t>
      </w:r>
      <w:r w:rsidRPr="00D87044">
        <w:rPr>
          <w:b/>
          <w:bCs/>
        </w:rPr>
        <w:t>CROPS Checker</w:t>
      </w:r>
      <w:r>
        <w:t xml:space="preserve"> </w:t>
      </w:r>
      <w:r w:rsidR="00354EDE">
        <w:t>user takes decision as ‘</w:t>
      </w:r>
      <w:r w:rsidR="00354EDE" w:rsidRPr="00D87044">
        <w:rPr>
          <w:b/>
          <w:bCs/>
        </w:rPr>
        <w:t>Approve’</w:t>
      </w:r>
      <w:r w:rsidR="00354EDE">
        <w:t xml:space="preserve"> for the Request Type as ‘</w:t>
      </w:r>
      <w:r w:rsidR="00354EDE" w:rsidRPr="0091576C">
        <w:rPr>
          <w:b/>
          <w:bCs/>
        </w:rPr>
        <w:t>Final Offer Letter’</w:t>
      </w:r>
      <w:r w:rsidR="00354EDE">
        <w:t xml:space="preserve"> and </w:t>
      </w:r>
      <w:r w:rsidR="00663C49">
        <w:t>submits</w:t>
      </w:r>
      <w:r w:rsidR="00354EDE">
        <w:t xml:space="preserve"> the WI</w:t>
      </w:r>
      <w:r w:rsidR="000F65D5">
        <w:t xml:space="preserve">. </w:t>
      </w:r>
    </w:p>
    <w:p w14:paraId="032387B4" w14:textId="1F364296" w:rsidR="00FC64DF" w:rsidRDefault="00FC64DF" w:rsidP="000C5F0E">
      <w:pPr>
        <w:pStyle w:val="ListParagraph"/>
        <w:numPr>
          <w:ilvl w:val="0"/>
          <w:numId w:val="5"/>
        </w:numPr>
        <w:spacing w:line="360" w:lineRule="auto"/>
      </w:pPr>
      <w:r>
        <w:t xml:space="preserve">The </w:t>
      </w:r>
      <w:r w:rsidR="000252D9">
        <w:t>2</w:t>
      </w:r>
      <w:r w:rsidR="000252D9" w:rsidRPr="000252D9">
        <w:rPr>
          <w:vertAlign w:val="superscript"/>
        </w:rPr>
        <w:t>nd</w:t>
      </w:r>
      <w:r w:rsidR="000252D9">
        <w:t xml:space="preserve"> </w:t>
      </w:r>
      <w:r>
        <w:t xml:space="preserve">Approval Stage Communication can also be considered in case of </w:t>
      </w:r>
      <w:r w:rsidRPr="00FC64DF">
        <w:rPr>
          <w:b/>
          <w:bCs/>
        </w:rPr>
        <w:t>Final Offer Letter being re-issued</w:t>
      </w:r>
      <w:r>
        <w:t xml:space="preserve"> from </w:t>
      </w:r>
      <w:r w:rsidRPr="00FC64DF">
        <w:rPr>
          <w:b/>
          <w:bCs/>
        </w:rPr>
        <w:t>CROPS Document Checker</w:t>
      </w:r>
      <w:r>
        <w:t xml:space="preserve"> queue based on user decision on approval required again. </w:t>
      </w:r>
    </w:p>
    <w:p w14:paraId="169D98C7" w14:textId="66252C0A" w:rsidR="00776985" w:rsidRDefault="00354EDE" w:rsidP="00640AC4">
      <w:pPr>
        <w:pStyle w:val="ListParagraph"/>
        <w:numPr>
          <w:ilvl w:val="0"/>
          <w:numId w:val="5"/>
        </w:numPr>
        <w:spacing w:line="360" w:lineRule="auto"/>
      </w:pPr>
      <w:r>
        <w:t xml:space="preserve">On </w:t>
      </w:r>
      <w:r w:rsidR="004526B1">
        <w:t>th</w:t>
      </w:r>
      <w:r w:rsidR="00B602E6">
        <w:t>ese</w:t>
      </w:r>
      <w:r w:rsidR="004526B1">
        <w:t xml:space="preserve"> decision</w:t>
      </w:r>
      <w:r w:rsidR="00B602E6">
        <w:t>s</w:t>
      </w:r>
      <w:r>
        <w:t xml:space="preserve"> the </w:t>
      </w:r>
      <w:r w:rsidR="00663C49">
        <w:t xml:space="preserve">WI will move to Integrate with CPF </w:t>
      </w:r>
      <w:r w:rsidR="00211229">
        <w:t>for document generati</w:t>
      </w:r>
      <w:r w:rsidR="00640AC4">
        <w:t xml:space="preserve">on </w:t>
      </w:r>
      <w:r w:rsidR="00211229">
        <w:t xml:space="preserve">&amp; </w:t>
      </w:r>
      <w:r w:rsidR="00A06FDD">
        <w:t>notify</w:t>
      </w:r>
      <w:r w:rsidR="00CB500B">
        <w:t xml:space="preserve"> the platform about the communication stage.</w:t>
      </w:r>
    </w:p>
    <w:p w14:paraId="0CEE49D3" w14:textId="7E347DE5" w:rsidR="00640AC4" w:rsidRPr="00640AC4" w:rsidRDefault="00640AC4" w:rsidP="00640AC4">
      <w:pPr>
        <w:pStyle w:val="ListParagraph"/>
        <w:numPr>
          <w:ilvl w:val="0"/>
          <w:numId w:val="5"/>
        </w:numPr>
        <w:spacing w:line="360" w:lineRule="auto"/>
      </w:pPr>
      <w:r>
        <w:t xml:space="preserve">The list </w:t>
      </w:r>
      <w:r w:rsidR="00FC735D">
        <w:t>of documents to be sent</w:t>
      </w:r>
      <w:r w:rsidR="009F2A4A">
        <w:t xml:space="preserve"> </w:t>
      </w:r>
      <w:r w:rsidR="00747C01">
        <w:t>during each stage</w:t>
      </w:r>
      <w:r w:rsidR="00996878">
        <w:t xml:space="preserve"> </w:t>
      </w:r>
      <w:r w:rsidR="006358E5">
        <w:t xml:space="preserve">will be as per </w:t>
      </w:r>
      <w:r w:rsidR="00FF5BC0">
        <w:t xml:space="preserve">Document Master Section 3.5. </w:t>
      </w:r>
    </w:p>
    <w:p w14:paraId="5DB18286" w14:textId="0CFEE1F7" w:rsidR="009A09A8" w:rsidRDefault="0001648C" w:rsidP="009A09A8">
      <w:pPr>
        <w:pStyle w:val="ListParagraph"/>
        <w:numPr>
          <w:ilvl w:val="0"/>
          <w:numId w:val="5"/>
        </w:numPr>
        <w:spacing w:line="360" w:lineRule="auto"/>
      </w:pPr>
      <w:r>
        <w:t>For 1</w:t>
      </w:r>
      <w:r w:rsidRPr="0001648C">
        <w:rPr>
          <w:vertAlign w:val="superscript"/>
        </w:rPr>
        <w:t>st</w:t>
      </w:r>
      <w:r>
        <w:t xml:space="preserve"> Approval t</w:t>
      </w:r>
      <w:r w:rsidR="00CB500B">
        <w:t>he WI will route to</w:t>
      </w:r>
      <w:r w:rsidR="00886A80">
        <w:t xml:space="preserve"> </w:t>
      </w:r>
      <w:r w:rsidR="000000B0">
        <w:t>‘</w:t>
      </w:r>
      <w:r w:rsidR="000000B0" w:rsidRPr="00886A80">
        <w:rPr>
          <w:b/>
          <w:bCs/>
        </w:rPr>
        <w:t>Sys Doc Generate CPF</w:t>
      </w:r>
      <w:r w:rsidR="000000B0">
        <w:t xml:space="preserve">’ </w:t>
      </w:r>
      <w:r>
        <w:t xml:space="preserve">to trigger call to CPF </w:t>
      </w:r>
      <w:r w:rsidR="002D1F02">
        <w:t xml:space="preserve">for document generation. </w:t>
      </w:r>
    </w:p>
    <w:p w14:paraId="07874871" w14:textId="10DBDE71" w:rsidR="008D389F" w:rsidRDefault="002D1F02" w:rsidP="00FC4DF8">
      <w:pPr>
        <w:pStyle w:val="ListParagraph"/>
        <w:numPr>
          <w:ilvl w:val="0"/>
          <w:numId w:val="5"/>
        </w:numPr>
        <w:spacing w:line="360" w:lineRule="auto"/>
      </w:pPr>
      <w:r>
        <w:t>For 2</w:t>
      </w:r>
      <w:r w:rsidRPr="002D1F02">
        <w:rPr>
          <w:vertAlign w:val="superscript"/>
        </w:rPr>
        <w:t>nd</w:t>
      </w:r>
      <w:r>
        <w:t xml:space="preserve"> Approval</w:t>
      </w:r>
      <w:r w:rsidR="003C259A">
        <w:t>(FOL Re-Issue)</w:t>
      </w:r>
      <w:r>
        <w:t xml:space="preserve"> the WI will route to ‘</w:t>
      </w:r>
      <w:r>
        <w:rPr>
          <w:b/>
          <w:bCs/>
        </w:rPr>
        <w:t xml:space="preserve">Sys Notify CPF’ </w:t>
      </w:r>
      <w:r w:rsidR="000405F6">
        <w:t xml:space="preserve">to trigger call to CPF for sending email. </w:t>
      </w:r>
    </w:p>
    <w:p w14:paraId="5A28878B" w14:textId="77777777" w:rsidR="008D389F" w:rsidRDefault="008D389F" w:rsidP="00FC4DF8">
      <w:pPr>
        <w:spacing w:line="360" w:lineRule="auto"/>
      </w:pPr>
    </w:p>
    <w:p w14:paraId="559EA064" w14:textId="50A99514" w:rsidR="0057344D" w:rsidRDefault="0057344D" w:rsidP="0057344D">
      <w:pPr>
        <w:pStyle w:val="Heading3"/>
      </w:pPr>
      <w:bookmarkStart w:id="30" w:name="_Toc206766690"/>
      <w:r>
        <w:lastRenderedPageBreak/>
        <w:t>Disbursal Stage</w:t>
      </w:r>
      <w:bookmarkEnd w:id="30"/>
      <w:r>
        <w:t xml:space="preserve"> </w:t>
      </w:r>
    </w:p>
    <w:p w14:paraId="12E97310" w14:textId="302F0C15" w:rsidR="0057344D" w:rsidRDefault="008B68D4" w:rsidP="008B68D4">
      <w:pPr>
        <w:pStyle w:val="ListParagraph"/>
        <w:numPr>
          <w:ilvl w:val="0"/>
          <w:numId w:val="5"/>
        </w:numPr>
        <w:spacing w:line="360" w:lineRule="auto"/>
      </w:pPr>
      <w:r>
        <w:t xml:space="preserve">The Disbursal Stage communication will be considered when </w:t>
      </w:r>
      <w:r w:rsidRPr="00642849">
        <w:rPr>
          <w:b/>
          <w:bCs/>
        </w:rPr>
        <w:t>CROPS Disbursal Checker</w:t>
      </w:r>
      <w:r>
        <w:t xml:space="preserve"> user takes decision as ‘</w:t>
      </w:r>
      <w:r w:rsidRPr="00642849">
        <w:rPr>
          <w:b/>
          <w:bCs/>
        </w:rPr>
        <w:t>Approve</w:t>
      </w:r>
      <w:r>
        <w:t xml:space="preserve">’ and submits the WI. </w:t>
      </w:r>
    </w:p>
    <w:p w14:paraId="0A435283" w14:textId="62635C8C" w:rsidR="00D149E3" w:rsidRDefault="00D149E3" w:rsidP="008B68D4">
      <w:pPr>
        <w:pStyle w:val="ListParagraph"/>
        <w:numPr>
          <w:ilvl w:val="0"/>
          <w:numId w:val="5"/>
        </w:numPr>
        <w:spacing w:line="360" w:lineRule="auto"/>
      </w:pPr>
      <w:r>
        <w:t xml:space="preserve">On this decision, the WI will move to Integrate with CPF to notify the platform about the communication stage. </w:t>
      </w:r>
    </w:p>
    <w:p w14:paraId="3A7364E9" w14:textId="2B340064" w:rsidR="00284384" w:rsidRDefault="00756FDE" w:rsidP="00BC5DB0">
      <w:pPr>
        <w:pStyle w:val="ListParagraph"/>
        <w:numPr>
          <w:ilvl w:val="0"/>
          <w:numId w:val="5"/>
        </w:numPr>
        <w:spacing w:line="360" w:lineRule="auto"/>
      </w:pPr>
      <w:r>
        <w:t xml:space="preserve">The system will check if </w:t>
      </w:r>
      <w:r w:rsidR="006C4809">
        <w:t xml:space="preserve">there is MCQ Required = Yes or Deferral Held. </w:t>
      </w:r>
      <w:r w:rsidR="00BC5DB0">
        <w:t xml:space="preserve">If yes, then a child WI will get created for Disbursal Communication while the Parent WI will move as per BAU to CROPS MCQ Maker or Sales Deferral Maker as per existing process. </w:t>
      </w:r>
    </w:p>
    <w:p w14:paraId="6EDC213F" w14:textId="6D592037" w:rsidR="006C4809" w:rsidRDefault="006C4809" w:rsidP="008B68D4">
      <w:pPr>
        <w:pStyle w:val="ListParagraph"/>
        <w:numPr>
          <w:ilvl w:val="0"/>
          <w:numId w:val="5"/>
        </w:numPr>
        <w:spacing w:line="360" w:lineRule="auto"/>
      </w:pPr>
      <w:r>
        <w:t xml:space="preserve">If there is </w:t>
      </w:r>
      <w:r w:rsidR="00284384">
        <w:t xml:space="preserve">no MCQ Required or No Deferral Held, then </w:t>
      </w:r>
      <w:r w:rsidR="00BC5DB0">
        <w:t xml:space="preserve">no child will be </w:t>
      </w:r>
      <w:r w:rsidR="0005235D">
        <w:t>created,</w:t>
      </w:r>
      <w:r w:rsidR="00BC5DB0">
        <w:t xml:space="preserve"> and main</w:t>
      </w:r>
      <w:r w:rsidR="00284384">
        <w:t xml:space="preserve"> WI will</w:t>
      </w:r>
      <w:r w:rsidR="00BC5DB0">
        <w:t xml:space="preserve"> only</w:t>
      </w:r>
      <w:r w:rsidR="00284384">
        <w:t xml:space="preserve"> move for Disbursal </w:t>
      </w:r>
      <w:r w:rsidR="00BC5DB0">
        <w:t xml:space="preserve">Communication. </w:t>
      </w:r>
    </w:p>
    <w:p w14:paraId="4DD4949A" w14:textId="3408B132" w:rsidR="00D149E3" w:rsidRPr="00ED3C04" w:rsidRDefault="00BC5DB0" w:rsidP="00BC5DB0">
      <w:pPr>
        <w:pStyle w:val="ListParagraph"/>
        <w:numPr>
          <w:ilvl w:val="0"/>
          <w:numId w:val="5"/>
        </w:numPr>
        <w:spacing w:line="360" w:lineRule="auto"/>
      </w:pPr>
      <w:r>
        <w:t xml:space="preserve">The list of documents to be sent during each stage will be as per Document Master Section 3.5. </w:t>
      </w:r>
    </w:p>
    <w:p w14:paraId="0A1A8CEC" w14:textId="73883FA0" w:rsidR="006053F6" w:rsidRDefault="00221439" w:rsidP="0005235D">
      <w:pPr>
        <w:pStyle w:val="ListParagraph"/>
        <w:numPr>
          <w:ilvl w:val="0"/>
          <w:numId w:val="5"/>
        </w:numPr>
        <w:spacing w:line="360" w:lineRule="auto"/>
      </w:pPr>
      <w:r>
        <w:t>The WI will route to ‘</w:t>
      </w:r>
      <w:r w:rsidR="00BC5DB0">
        <w:rPr>
          <w:b/>
          <w:bCs/>
        </w:rPr>
        <w:t xml:space="preserve">Sys Doc Generate CPF’ </w:t>
      </w:r>
      <w:r>
        <w:t xml:space="preserve">queue for triggering </w:t>
      </w:r>
      <w:r w:rsidR="00BC5DB0">
        <w:t xml:space="preserve">call </w:t>
      </w:r>
      <w:r>
        <w:t xml:space="preserve">to CPF </w:t>
      </w:r>
      <w:r w:rsidR="0005235D">
        <w:t xml:space="preserve">for generating disbursal documents. </w:t>
      </w:r>
    </w:p>
    <w:p w14:paraId="416E7948" w14:textId="77777777" w:rsidR="0005235D" w:rsidRDefault="0005235D" w:rsidP="0005235D">
      <w:pPr>
        <w:pStyle w:val="ListParagraph"/>
        <w:spacing w:line="360" w:lineRule="auto"/>
      </w:pPr>
    </w:p>
    <w:p w14:paraId="16EB985D" w14:textId="4B370277" w:rsidR="00880167" w:rsidRDefault="00534DAD" w:rsidP="00880167">
      <w:pPr>
        <w:pStyle w:val="Heading3"/>
      </w:pPr>
      <w:bookmarkStart w:id="31" w:name="_Toc206766691"/>
      <w:r>
        <w:t>Rejection</w:t>
      </w:r>
      <w:r w:rsidR="00880167">
        <w:t xml:space="preserve"> / Cancellation</w:t>
      </w:r>
      <w:r>
        <w:t xml:space="preserve"> Stage</w:t>
      </w:r>
      <w:bookmarkEnd w:id="31"/>
      <w:r>
        <w:t xml:space="preserve"> </w:t>
      </w:r>
    </w:p>
    <w:p w14:paraId="3DDDF745" w14:textId="78609CE1" w:rsidR="00E068AD" w:rsidRDefault="00642849" w:rsidP="00E068AD">
      <w:pPr>
        <w:pStyle w:val="ListParagraph"/>
        <w:numPr>
          <w:ilvl w:val="0"/>
          <w:numId w:val="5"/>
        </w:numPr>
        <w:spacing w:line="360" w:lineRule="auto"/>
      </w:pPr>
      <w:r>
        <w:t xml:space="preserve">The Rejection Communication Stage </w:t>
      </w:r>
      <w:r w:rsidR="002D1A52">
        <w:t>will be considered when users from following queues takes decision as ‘</w:t>
      </w:r>
      <w:r w:rsidR="002D1A52" w:rsidRPr="00EB27F1">
        <w:rPr>
          <w:b/>
          <w:bCs/>
        </w:rPr>
        <w:t>Reject</w:t>
      </w:r>
      <w:r w:rsidR="002D1A52">
        <w:t xml:space="preserve">’: </w:t>
      </w:r>
    </w:p>
    <w:p w14:paraId="1DA6B35E" w14:textId="5DB38660" w:rsidR="002D1A52" w:rsidRDefault="00E068AD" w:rsidP="00E62694">
      <w:pPr>
        <w:pStyle w:val="ListParagraph"/>
        <w:numPr>
          <w:ilvl w:val="0"/>
          <w:numId w:val="6"/>
        </w:numPr>
        <w:spacing w:line="360" w:lineRule="auto"/>
        <w:rPr>
          <w:b/>
          <w:bCs/>
        </w:rPr>
      </w:pPr>
      <w:r>
        <w:rPr>
          <w:b/>
          <w:bCs/>
        </w:rPr>
        <w:t xml:space="preserve">Credit </w:t>
      </w:r>
    </w:p>
    <w:p w14:paraId="7F4C172A" w14:textId="42868CA2" w:rsidR="00E068AD" w:rsidRPr="00C125A4" w:rsidRDefault="00E068AD" w:rsidP="00E62694">
      <w:pPr>
        <w:pStyle w:val="ListParagraph"/>
        <w:numPr>
          <w:ilvl w:val="0"/>
          <w:numId w:val="6"/>
        </w:numPr>
        <w:spacing w:line="360" w:lineRule="auto"/>
        <w:rPr>
          <w:b/>
          <w:bCs/>
          <w:highlight w:val="yellow"/>
        </w:rPr>
      </w:pPr>
      <w:r w:rsidRPr="00C125A4">
        <w:rPr>
          <w:b/>
          <w:bCs/>
          <w:highlight w:val="yellow"/>
        </w:rPr>
        <w:t>Sales Attach Document 1</w:t>
      </w:r>
    </w:p>
    <w:p w14:paraId="238DFAFE" w14:textId="61117840" w:rsidR="00E068AD" w:rsidRPr="00EB27F1" w:rsidRDefault="00E068AD" w:rsidP="00E62694">
      <w:pPr>
        <w:pStyle w:val="ListParagraph"/>
        <w:numPr>
          <w:ilvl w:val="0"/>
          <w:numId w:val="6"/>
        </w:numPr>
        <w:spacing w:line="360" w:lineRule="auto"/>
        <w:rPr>
          <w:b/>
          <w:bCs/>
        </w:rPr>
      </w:pPr>
      <w:commentRangeStart w:id="32"/>
      <w:commentRangeStart w:id="33"/>
      <w:r>
        <w:rPr>
          <w:b/>
          <w:bCs/>
        </w:rPr>
        <w:t>Sales</w:t>
      </w:r>
      <w:commentRangeEnd w:id="32"/>
      <w:r w:rsidR="00C125A4">
        <w:rPr>
          <w:rStyle w:val="CommentReference"/>
        </w:rPr>
        <w:commentReference w:id="32"/>
      </w:r>
      <w:commentRangeEnd w:id="33"/>
      <w:r w:rsidR="00CE2F25">
        <w:rPr>
          <w:rStyle w:val="CommentReference"/>
        </w:rPr>
        <w:commentReference w:id="33"/>
      </w:r>
      <w:r>
        <w:rPr>
          <w:b/>
          <w:bCs/>
        </w:rPr>
        <w:t xml:space="preserve"> Attach Document</w:t>
      </w:r>
    </w:p>
    <w:p w14:paraId="0F912422" w14:textId="4645AC58" w:rsidR="002D1A52" w:rsidRPr="00D61C2C" w:rsidRDefault="002D1A52" w:rsidP="00E62694">
      <w:pPr>
        <w:pStyle w:val="ListParagraph"/>
        <w:numPr>
          <w:ilvl w:val="0"/>
          <w:numId w:val="6"/>
        </w:numPr>
        <w:spacing w:line="360" w:lineRule="auto"/>
      </w:pPr>
      <w:r w:rsidRPr="00EB27F1">
        <w:rPr>
          <w:b/>
          <w:bCs/>
        </w:rPr>
        <w:t>Initiator Return</w:t>
      </w:r>
    </w:p>
    <w:p w14:paraId="41A44800" w14:textId="189BA33C" w:rsidR="00D61C2C" w:rsidRDefault="00D61C2C" w:rsidP="00E62694">
      <w:pPr>
        <w:pStyle w:val="ListParagraph"/>
        <w:numPr>
          <w:ilvl w:val="0"/>
          <w:numId w:val="6"/>
        </w:numPr>
        <w:spacing w:line="360" w:lineRule="auto"/>
      </w:pPr>
      <w:r>
        <w:rPr>
          <w:b/>
          <w:bCs/>
        </w:rPr>
        <w:t>Initiator Hold (Auto – Discard</w:t>
      </w:r>
      <w:r w:rsidR="00991806">
        <w:rPr>
          <w:b/>
          <w:bCs/>
        </w:rPr>
        <w:t>ed WIs)</w:t>
      </w:r>
    </w:p>
    <w:p w14:paraId="3D889F42" w14:textId="2CD93390" w:rsidR="002D1A52" w:rsidRDefault="002D1A52" w:rsidP="002D1A52">
      <w:pPr>
        <w:pStyle w:val="ListParagraph"/>
        <w:numPr>
          <w:ilvl w:val="0"/>
          <w:numId w:val="5"/>
        </w:numPr>
        <w:spacing w:line="360" w:lineRule="auto"/>
      </w:pPr>
      <w:r>
        <w:t xml:space="preserve">On </w:t>
      </w:r>
      <w:r w:rsidR="00E068AD">
        <w:t>all</w:t>
      </w:r>
      <w:r>
        <w:t xml:space="preserve"> the</w:t>
      </w:r>
      <w:r w:rsidR="00E068AD">
        <w:t>se</w:t>
      </w:r>
      <w:r>
        <w:t xml:space="preserve"> queues, when user will take decision as </w:t>
      </w:r>
      <w:r w:rsidR="00E068AD">
        <w:t>Decline (For Credit) or Reject (</w:t>
      </w:r>
      <w:r w:rsidR="00512625">
        <w:t>For Sales / Business)</w:t>
      </w:r>
      <w:r>
        <w:t>, there will be a new field as ‘</w:t>
      </w:r>
      <w:r w:rsidRPr="00EB27F1">
        <w:rPr>
          <w:b/>
          <w:bCs/>
        </w:rPr>
        <w:t>Reject Reaso</w:t>
      </w:r>
      <w:r w:rsidR="006A12D1" w:rsidRPr="00512625">
        <w:rPr>
          <w:b/>
          <w:bCs/>
        </w:rPr>
        <w:t>n</w:t>
      </w:r>
      <w:r w:rsidR="00F7593C">
        <w:rPr>
          <w:b/>
          <w:bCs/>
        </w:rPr>
        <w:t xml:space="preserve"> </w:t>
      </w:r>
      <w:r w:rsidR="000E6B3B">
        <w:rPr>
          <w:b/>
          <w:bCs/>
        </w:rPr>
        <w:t>for Customer Communication</w:t>
      </w:r>
      <w:r w:rsidR="006A12D1" w:rsidRPr="00512625">
        <w:rPr>
          <w:b/>
          <w:bCs/>
        </w:rPr>
        <w:t>’</w:t>
      </w:r>
      <w:r w:rsidR="006A12D1">
        <w:t xml:space="preserve"> which will be mandatory for the user</w:t>
      </w:r>
      <w:r w:rsidR="000E6B3B">
        <w:t>s</w:t>
      </w:r>
      <w:r w:rsidR="006A12D1">
        <w:t xml:space="preserve"> and will have following values in the dropdown: </w:t>
      </w:r>
    </w:p>
    <w:p w14:paraId="2C395079" w14:textId="5B075F2F" w:rsidR="00CD23A1" w:rsidRDefault="00CD23A1" w:rsidP="00E62694">
      <w:pPr>
        <w:pStyle w:val="ListParagraph"/>
        <w:numPr>
          <w:ilvl w:val="0"/>
          <w:numId w:val="7"/>
        </w:numPr>
        <w:spacing w:line="360" w:lineRule="auto"/>
      </w:pPr>
      <w:r w:rsidRPr="00320235">
        <w:rPr>
          <w:b/>
          <w:bCs/>
        </w:rPr>
        <w:lastRenderedPageBreak/>
        <w:t>Due to Internal Policy/Credibility</w:t>
      </w:r>
      <w:r>
        <w:t xml:space="preserve"> (</w:t>
      </w:r>
      <w:r w:rsidR="000E6B3B">
        <w:t xml:space="preserve">In this case </w:t>
      </w:r>
      <w:r>
        <w:t>Rejection Email</w:t>
      </w:r>
      <w:r w:rsidR="000E6B3B">
        <w:t xml:space="preserve"> will be sent</w:t>
      </w:r>
      <w:r w:rsidR="006E021E">
        <w:t xml:space="preserve"> by CPF</w:t>
      </w:r>
      <w:r>
        <w:t>)</w:t>
      </w:r>
    </w:p>
    <w:p w14:paraId="2C7F0149" w14:textId="0E6B0EED" w:rsidR="00CD23A1" w:rsidRDefault="00CD23A1" w:rsidP="00E62694">
      <w:pPr>
        <w:pStyle w:val="ListParagraph"/>
        <w:numPr>
          <w:ilvl w:val="0"/>
          <w:numId w:val="7"/>
        </w:numPr>
        <w:spacing w:line="360" w:lineRule="auto"/>
      </w:pPr>
      <w:r w:rsidRPr="00320235">
        <w:rPr>
          <w:b/>
          <w:bCs/>
        </w:rPr>
        <w:t>As per Customer’s Request</w:t>
      </w:r>
      <w:r>
        <w:t xml:space="preserve"> (</w:t>
      </w:r>
      <w:r w:rsidR="000E6B3B">
        <w:t xml:space="preserve">In this </w:t>
      </w:r>
      <w:r>
        <w:t>Cancellation Email</w:t>
      </w:r>
      <w:r w:rsidR="006E021E">
        <w:t xml:space="preserve"> will be sent by CPF</w:t>
      </w:r>
      <w:r>
        <w:t xml:space="preserve">) </w:t>
      </w:r>
    </w:p>
    <w:p w14:paraId="3289C139" w14:textId="457EC8A9" w:rsidR="00EB27F1" w:rsidRDefault="00EB27F1" w:rsidP="00EB27F1">
      <w:pPr>
        <w:pStyle w:val="ListParagraph"/>
        <w:numPr>
          <w:ilvl w:val="0"/>
          <w:numId w:val="5"/>
        </w:numPr>
        <w:spacing w:line="360" w:lineRule="auto"/>
      </w:pPr>
      <w:r>
        <w:t>User</w:t>
      </w:r>
      <w:r w:rsidR="006E021E">
        <w:t>s</w:t>
      </w:r>
      <w:r>
        <w:t xml:space="preserve"> will select Reject Reason and submit the WI post which WI will move to ‘</w:t>
      </w:r>
      <w:r w:rsidRPr="00320235">
        <w:rPr>
          <w:b/>
          <w:bCs/>
        </w:rPr>
        <w:t>Sys Notify CPF’</w:t>
      </w:r>
      <w:r>
        <w:t xml:space="preserve"> for triggering Rejection or Cancellation API to CPF </w:t>
      </w:r>
      <w:r w:rsidR="006E021E">
        <w:t>basis</w:t>
      </w:r>
      <w:r>
        <w:t xml:space="preserve"> decision</w:t>
      </w:r>
      <w:r w:rsidR="006E021E">
        <w:t xml:space="preserve"> &amp; reason selected</w:t>
      </w:r>
      <w:r>
        <w:t xml:space="preserve"> by </w:t>
      </w:r>
      <w:r w:rsidR="006E021E">
        <w:t xml:space="preserve">the </w:t>
      </w:r>
      <w:r>
        <w:t>use</w:t>
      </w:r>
      <w:r w:rsidR="006E021E">
        <w:t>rs</w:t>
      </w:r>
      <w:r>
        <w:t xml:space="preserve">. </w:t>
      </w:r>
    </w:p>
    <w:p w14:paraId="04DDD016" w14:textId="148D98D9" w:rsidR="006E021E" w:rsidRDefault="006E021E" w:rsidP="00EB27F1">
      <w:pPr>
        <w:pStyle w:val="ListParagraph"/>
        <w:numPr>
          <w:ilvl w:val="0"/>
          <w:numId w:val="5"/>
        </w:numPr>
        <w:spacing w:line="360" w:lineRule="auto"/>
      </w:pPr>
      <w:r>
        <w:t xml:space="preserve">If at any moment </w:t>
      </w:r>
      <w:r w:rsidR="001B1E04">
        <w:t>a Rejection is happening on a Parent WI</w:t>
      </w:r>
      <w:r w:rsidR="00D61C2C">
        <w:t xml:space="preserve"> (main)</w:t>
      </w:r>
      <w:r w:rsidR="001B1E04">
        <w:t xml:space="preserve"> where a parallel Child WI was created, then automatically the Child WI will be deleted wherever it is. </w:t>
      </w:r>
    </w:p>
    <w:p w14:paraId="7661E36A" w14:textId="77777777" w:rsidR="00320235" w:rsidRDefault="00320235" w:rsidP="00320235">
      <w:pPr>
        <w:spacing w:line="360" w:lineRule="auto"/>
      </w:pPr>
    </w:p>
    <w:p w14:paraId="0BD17C38" w14:textId="77777777" w:rsidR="005F307E" w:rsidRDefault="005F307E" w:rsidP="00320235">
      <w:pPr>
        <w:spacing w:line="360" w:lineRule="auto"/>
      </w:pPr>
    </w:p>
    <w:p w14:paraId="0887F27B" w14:textId="77777777" w:rsidR="005F307E" w:rsidRDefault="005F307E" w:rsidP="00320235">
      <w:pPr>
        <w:spacing w:line="360" w:lineRule="auto"/>
      </w:pPr>
    </w:p>
    <w:p w14:paraId="301FE7CB" w14:textId="77777777" w:rsidR="005F307E" w:rsidRDefault="005F307E" w:rsidP="00320235">
      <w:pPr>
        <w:spacing w:line="360" w:lineRule="auto"/>
      </w:pPr>
    </w:p>
    <w:p w14:paraId="2DD6DCBD" w14:textId="32687C12" w:rsidR="00320235" w:rsidRPr="000B7CDE" w:rsidRDefault="00462090" w:rsidP="00EF7FC6">
      <w:pPr>
        <w:pStyle w:val="Heading3"/>
        <w:rPr>
          <w:highlight w:val="yellow"/>
        </w:rPr>
      </w:pPr>
      <w:bookmarkStart w:id="34" w:name="_Toc206766692"/>
      <w:r w:rsidRPr="000B7CDE">
        <w:rPr>
          <w:highlight w:val="yellow"/>
        </w:rPr>
        <w:t>Pending Stage</w:t>
      </w:r>
      <w:bookmarkEnd w:id="34"/>
    </w:p>
    <w:p w14:paraId="652CCAD9" w14:textId="77777777" w:rsidR="00462090" w:rsidRDefault="00462090" w:rsidP="00462090"/>
    <w:p w14:paraId="01B44C80" w14:textId="58337571" w:rsidR="00991806" w:rsidRDefault="005540A8" w:rsidP="00991806">
      <w:pPr>
        <w:pStyle w:val="ListParagraph"/>
        <w:numPr>
          <w:ilvl w:val="0"/>
          <w:numId w:val="5"/>
        </w:numPr>
        <w:spacing w:line="360" w:lineRule="auto"/>
      </w:pPr>
      <w:r>
        <w:t xml:space="preserve">The Pending </w:t>
      </w:r>
      <w:r w:rsidR="008636AB">
        <w:t>Stage</w:t>
      </w:r>
      <w:r>
        <w:t xml:space="preserve"> will be considered </w:t>
      </w:r>
      <w:r w:rsidRPr="000B5B1D">
        <w:rPr>
          <w:b/>
          <w:bCs/>
        </w:rPr>
        <w:t>when Ini</w:t>
      </w:r>
      <w:r w:rsidR="00305052" w:rsidRPr="000B5B1D">
        <w:rPr>
          <w:b/>
          <w:bCs/>
        </w:rPr>
        <w:t>tiator Reject</w:t>
      </w:r>
      <w:r w:rsidR="00305052">
        <w:t xml:space="preserve"> user takes decision as ‘</w:t>
      </w:r>
      <w:r w:rsidR="008636AB">
        <w:rPr>
          <w:b/>
          <w:bCs/>
        </w:rPr>
        <w:t>Information Required from Customer</w:t>
      </w:r>
      <w:r w:rsidR="00305052">
        <w:t xml:space="preserve">. This </w:t>
      </w:r>
      <w:r w:rsidR="008636AB">
        <w:t>is an existing</w:t>
      </w:r>
      <w:r w:rsidR="00305052">
        <w:t xml:space="preserve"> decision </w:t>
      </w:r>
      <w:r w:rsidR="00CE1976">
        <w:t>available on this queue as per BAU</w:t>
      </w:r>
      <w:r w:rsidR="00305052">
        <w:t xml:space="preserve">. </w:t>
      </w:r>
    </w:p>
    <w:p w14:paraId="5DF8780A" w14:textId="2025F694" w:rsidR="00B75623" w:rsidRDefault="005816AF" w:rsidP="00B75623">
      <w:pPr>
        <w:pStyle w:val="ListParagraph"/>
        <w:numPr>
          <w:ilvl w:val="0"/>
          <w:numId w:val="5"/>
        </w:numPr>
        <w:spacing w:line="360" w:lineRule="auto"/>
      </w:pPr>
      <w:r>
        <w:t xml:space="preserve">On selecting </w:t>
      </w:r>
      <w:r w:rsidR="00CE1976">
        <w:t xml:space="preserve">this decision, </w:t>
      </w:r>
      <w:r>
        <w:t xml:space="preserve">the WI will move to </w:t>
      </w:r>
      <w:r w:rsidR="00AE3A5C">
        <w:t>‘</w:t>
      </w:r>
      <w:r w:rsidRPr="00AE3A5C">
        <w:rPr>
          <w:b/>
          <w:bCs/>
        </w:rPr>
        <w:t>Sys Notify CPF</w:t>
      </w:r>
      <w:r w:rsidR="00AE3A5C" w:rsidRPr="00AE3A5C">
        <w:rPr>
          <w:b/>
          <w:bCs/>
        </w:rPr>
        <w:t>’</w:t>
      </w:r>
      <w:r>
        <w:t xml:space="preserve"> queue for triggering </w:t>
      </w:r>
      <w:r w:rsidR="009C76D7">
        <w:t>Pending</w:t>
      </w:r>
      <w:r w:rsidR="00AA4E64">
        <w:t xml:space="preserve"> Communication Notify</w:t>
      </w:r>
      <w:r w:rsidR="009C76D7">
        <w:t xml:space="preserve"> </w:t>
      </w:r>
      <w:r w:rsidR="00AE3A5C">
        <w:t>API to CP</w:t>
      </w:r>
      <w:r w:rsidR="00AA4E64">
        <w:t>F</w:t>
      </w:r>
      <w:r w:rsidR="00AE3A5C">
        <w:t xml:space="preserve">. </w:t>
      </w:r>
    </w:p>
    <w:p w14:paraId="11ABD12E" w14:textId="14A59C62" w:rsidR="00802BEC" w:rsidRDefault="00CE1976" w:rsidP="00802BEC">
      <w:pPr>
        <w:pStyle w:val="ListParagraph"/>
        <w:numPr>
          <w:ilvl w:val="0"/>
          <w:numId w:val="5"/>
        </w:numPr>
        <w:spacing w:line="360" w:lineRule="auto"/>
      </w:pPr>
      <w:r>
        <w:t xml:space="preserve">Once the Pending Communication is sent, the WI will move to Initiator Hold (Existing queue) and user will be </w:t>
      </w:r>
      <w:r w:rsidR="00802BEC">
        <w:t xml:space="preserve">clearing the pending scenario. </w:t>
      </w:r>
    </w:p>
    <w:p w14:paraId="69813390" w14:textId="77777777" w:rsidR="000C77D0" w:rsidRDefault="00802BEC" w:rsidP="00802BEC">
      <w:pPr>
        <w:pStyle w:val="ListParagraph"/>
        <w:numPr>
          <w:ilvl w:val="0"/>
          <w:numId w:val="5"/>
        </w:numPr>
        <w:spacing w:line="360" w:lineRule="auto"/>
      </w:pPr>
      <w:r>
        <w:t>Once Pending scenario is cleared, the user will take decision as</w:t>
      </w:r>
      <w:r w:rsidR="00700B6D">
        <w:t xml:space="preserve"> </w:t>
      </w:r>
      <w:r w:rsidR="000E28B8">
        <w:t>‘</w:t>
      </w:r>
      <w:r w:rsidR="00700B6D" w:rsidRPr="000E28B8">
        <w:rPr>
          <w:b/>
          <w:bCs/>
        </w:rPr>
        <w:t>Submit</w:t>
      </w:r>
      <w:r w:rsidR="006E0704">
        <w:t>, and WI will move to the previous queue of Initiator Reject.</w:t>
      </w:r>
    </w:p>
    <w:p w14:paraId="6D9B03B0" w14:textId="77777777" w:rsidR="00946C15" w:rsidRDefault="000C77D0" w:rsidP="00802BEC">
      <w:pPr>
        <w:pStyle w:val="ListParagraph"/>
        <w:numPr>
          <w:ilvl w:val="0"/>
          <w:numId w:val="5"/>
        </w:numPr>
        <w:spacing w:line="360" w:lineRule="auto"/>
      </w:pPr>
      <w:r>
        <w:t>For Pending Stage, there will be auto</w:t>
      </w:r>
      <w:r w:rsidR="00946C15">
        <w:t xml:space="preserve"> reminders if the WI is on Initiator Hold queue as per the below logic:</w:t>
      </w:r>
    </w:p>
    <w:p w14:paraId="67D7AFFC" w14:textId="46F489F6" w:rsidR="001A684A" w:rsidRDefault="00946C15" w:rsidP="00665AFE">
      <w:pPr>
        <w:pStyle w:val="ListParagraph"/>
        <w:numPr>
          <w:ilvl w:val="0"/>
          <w:numId w:val="30"/>
        </w:numPr>
        <w:spacing w:line="360" w:lineRule="auto"/>
      </w:pPr>
      <w:commentRangeStart w:id="35"/>
      <w:commentRangeStart w:id="36"/>
      <w:r w:rsidRPr="00BB3465">
        <w:rPr>
          <w:highlight w:val="yellow"/>
        </w:rPr>
        <w:t xml:space="preserve">If FOL is </w:t>
      </w:r>
      <w:r w:rsidR="00DF26A3" w:rsidRPr="00BB3465">
        <w:rPr>
          <w:highlight w:val="yellow"/>
        </w:rPr>
        <w:t>not s</w:t>
      </w:r>
      <w:r w:rsidRPr="00BB3465">
        <w:rPr>
          <w:highlight w:val="yellow"/>
        </w:rPr>
        <w:t xml:space="preserve">igned </w:t>
      </w:r>
      <w:r w:rsidR="00DF26A3" w:rsidRPr="00BB3465">
        <w:rPr>
          <w:highlight w:val="yellow"/>
        </w:rPr>
        <w:t>basis the flag update done by Initiator Reject, then there will be pending communication reminders in every 3 days until 10 days</w:t>
      </w:r>
      <w:r w:rsidR="00B35D5A" w:rsidRPr="00BB3465">
        <w:rPr>
          <w:highlight w:val="yellow"/>
        </w:rPr>
        <w:t xml:space="preserve"> if the WI is in </w:t>
      </w:r>
      <w:r w:rsidR="009B7654" w:rsidRPr="00BB3465">
        <w:rPr>
          <w:highlight w:val="yellow"/>
        </w:rPr>
        <w:t>Initiator Hold queue</w:t>
      </w:r>
      <w:r w:rsidR="00DF26A3" w:rsidRPr="00BB3465">
        <w:rPr>
          <w:highlight w:val="yellow"/>
        </w:rPr>
        <w:t xml:space="preserve">. </w:t>
      </w:r>
      <w:r w:rsidR="00B35D5A" w:rsidRPr="00BB3465">
        <w:rPr>
          <w:highlight w:val="yellow"/>
        </w:rPr>
        <w:t xml:space="preserve">This will happen every time the WI comes to </w:t>
      </w:r>
      <w:r w:rsidR="009B7654" w:rsidRPr="00BB3465">
        <w:rPr>
          <w:highlight w:val="yellow"/>
        </w:rPr>
        <w:t>this queue</w:t>
      </w:r>
      <w:r w:rsidR="00B35D5A" w:rsidRPr="00BB3465">
        <w:rPr>
          <w:highlight w:val="yellow"/>
        </w:rPr>
        <w:t>. After 10</w:t>
      </w:r>
      <w:r w:rsidR="00B35D5A" w:rsidRPr="00BB3465">
        <w:rPr>
          <w:highlight w:val="yellow"/>
          <w:vertAlign w:val="superscript"/>
        </w:rPr>
        <w:t>th</w:t>
      </w:r>
      <w:r w:rsidR="00B35D5A" w:rsidRPr="00BB3465">
        <w:rPr>
          <w:highlight w:val="yellow"/>
        </w:rPr>
        <w:t xml:space="preserve"> Day, </w:t>
      </w:r>
      <w:r w:rsidR="009B7654" w:rsidRPr="00BB3465">
        <w:rPr>
          <w:highlight w:val="yellow"/>
        </w:rPr>
        <w:t xml:space="preserve">the WI will be auto-discarded and move towards </w:t>
      </w:r>
      <w:commentRangeEnd w:id="35"/>
      <w:r w:rsidR="002B7D4A" w:rsidRPr="00BB3465">
        <w:rPr>
          <w:rStyle w:val="CommentReference"/>
          <w:highlight w:val="yellow"/>
        </w:rPr>
        <w:lastRenderedPageBreak/>
        <w:commentReference w:id="35"/>
      </w:r>
      <w:commentRangeEnd w:id="36"/>
      <w:r w:rsidR="001538B5" w:rsidRPr="00BB3465">
        <w:rPr>
          <w:rStyle w:val="CommentReference"/>
          <w:highlight w:val="yellow"/>
        </w:rPr>
        <w:commentReference w:id="36"/>
      </w:r>
      <w:r w:rsidR="009B7654">
        <w:t xml:space="preserve">sending the cancellation communication to CPF </w:t>
      </w:r>
      <w:r w:rsidR="001A684A">
        <w:t xml:space="preserve">(if any child WI, that will be deleted too). After Cancellation communication, the WI will move to Discard. </w:t>
      </w:r>
    </w:p>
    <w:p w14:paraId="551C3BC9" w14:textId="19CE67CF" w:rsidR="001A684A" w:rsidRDefault="001A684A" w:rsidP="00665AFE">
      <w:pPr>
        <w:pStyle w:val="ListParagraph"/>
        <w:numPr>
          <w:ilvl w:val="0"/>
          <w:numId w:val="30"/>
        </w:numPr>
        <w:spacing w:line="360" w:lineRule="auto"/>
      </w:pPr>
      <w:r>
        <w:t>If FOL is signed basis the flag update done by Initiator Reject, then there will be pending communication reminders in every 30 days until 90 days if the WI is in Initiator Hold queue. This will happen every time the WI comes to this queue. After 90</w:t>
      </w:r>
      <w:r w:rsidRPr="00B35D5A">
        <w:rPr>
          <w:vertAlign w:val="superscript"/>
        </w:rPr>
        <w:t>th</w:t>
      </w:r>
      <w:r>
        <w:t xml:space="preserve"> Day, </w:t>
      </w:r>
      <w:commentRangeStart w:id="37"/>
      <w:r>
        <w:t>the WI will be auto-discarded and move towards sending the cancellation communication to CPF (if any child WI, that will be deleted too). After Cancellation communication, the WI will move to Discard.</w:t>
      </w:r>
      <w:commentRangeEnd w:id="37"/>
      <w:r w:rsidR="002B7D4A">
        <w:rPr>
          <w:rStyle w:val="CommentReference"/>
        </w:rPr>
        <w:commentReference w:id="37"/>
      </w:r>
    </w:p>
    <w:p w14:paraId="1B31301B" w14:textId="42DC8533" w:rsidR="000C77D0" w:rsidRDefault="00D33ED4" w:rsidP="000C77D0">
      <w:pPr>
        <w:pStyle w:val="ListParagraph"/>
        <w:numPr>
          <w:ilvl w:val="0"/>
          <w:numId w:val="5"/>
        </w:numPr>
        <w:spacing w:line="360" w:lineRule="auto"/>
      </w:pPr>
      <w:r>
        <w:t xml:space="preserve">While sending Pending reminders as per above logic, the WI will still remain in Initiator Hold and parallelly the reminders will be sent by the system without impacting the WI. </w:t>
      </w:r>
    </w:p>
    <w:p w14:paraId="22BFE9FE" w14:textId="77777777" w:rsidR="00700B6D" w:rsidRPr="00CE1976" w:rsidRDefault="00700B6D" w:rsidP="00700B6D">
      <w:pPr>
        <w:spacing w:line="360" w:lineRule="auto"/>
      </w:pPr>
    </w:p>
    <w:p w14:paraId="40AE0B56" w14:textId="766FBD53" w:rsidR="00B75623" w:rsidRPr="000B7CDE" w:rsidRDefault="00B75623" w:rsidP="00EF7FC6">
      <w:pPr>
        <w:pStyle w:val="Heading3"/>
        <w:rPr>
          <w:highlight w:val="yellow"/>
        </w:rPr>
      </w:pPr>
      <w:bookmarkStart w:id="38" w:name="_Toc206766693"/>
      <w:r w:rsidRPr="000B7CDE">
        <w:rPr>
          <w:highlight w:val="yellow"/>
        </w:rPr>
        <w:t xml:space="preserve">Delay </w:t>
      </w:r>
      <w:r w:rsidR="006E4B25" w:rsidRPr="000B7CDE">
        <w:rPr>
          <w:highlight w:val="yellow"/>
        </w:rPr>
        <w:t>Stage</w:t>
      </w:r>
      <w:bookmarkEnd w:id="38"/>
      <w:r w:rsidR="006E4B25" w:rsidRPr="000B7CDE">
        <w:rPr>
          <w:highlight w:val="yellow"/>
        </w:rPr>
        <w:t xml:space="preserve"> </w:t>
      </w:r>
    </w:p>
    <w:p w14:paraId="33ECC8F3" w14:textId="77777777" w:rsidR="006E4B25" w:rsidRDefault="006E4B25" w:rsidP="006E4B25"/>
    <w:p w14:paraId="68467F94" w14:textId="4971BD69" w:rsidR="001A684A" w:rsidRDefault="001A684A" w:rsidP="00861C2F">
      <w:pPr>
        <w:pStyle w:val="ListParagraph"/>
        <w:numPr>
          <w:ilvl w:val="0"/>
          <w:numId w:val="5"/>
        </w:numPr>
        <w:spacing w:line="360" w:lineRule="auto"/>
      </w:pPr>
      <w:r>
        <w:t>There will be two stages for Delay Communication</w:t>
      </w:r>
      <w:r w:rsidR="000B5B1D">
        <w:t xml:space="preserve"> where system will be checking for the TAT starting from </w:t>
      </w:r>
      <w:r w:rsidR="00D00EA4">
        <w:t xml:space="preserve">a defined stage till the end stage only on specific queues. </w:t>
      </w:r>
      <w:r w:rsidR="00B635D7">
        <w:t>Below are the logics for delay communications:</w:t>
      </w:r>
    </w:p>
    <w:p w14:paraId="203582D9" w14:textId="7F7864FF" w:rsidR="00121617" w:rsidRPr="00121617" w:rsidRDefault="00121617" w:rsidP="00861C2F">
      <w:pPr>
        <w:pStyle w:val="ListParagraph"/>
        <w:numPr>
          <w:ilvl w:val="0"/>
          <w:numId w:val="5"/>
        </w:numPr>
        <w:spacing w:line="360" w:lineRule="auto"/>
        <w:rPr>
          <w:b/>
          <w:bCs/>
        </w:rPr>
      </w:pPr>
      <w:r w:rsidRPr="00121617">
        <w:rPr>
          <w:b/>
          <w:bCs/>
        </w:rPr>
        <w:t xml:space="preserve">Delay Logic 1: </w:t>
      </w:r>
    </w:p>
    <w:p w14:paraId="2B8A9BD1" w14:textId="19F7DD42" w:rsidR="00121617" w:rsidRDefault="00121617" w:rsidP="00665AFE">
      <w:pPr>
        <w:pStyle w:val="ListParagraph"/>
        <w:numPr>
          <w:ilvl w:val="0"/>
          <w:numId w:val="31"/>
        </w:numPr>
        <w:spacing w:line="360" w:lineRule="auto"/>
      </w:pPr>
      <w:r>
        <w:t xml:space="preserve">If the WI is Introduced </w:t>
      </w:r>
      <w:r w:rsidR="007F3F76">
        <w:t xml:space="preserve">for Request Type IPA – Credit/Express and the user submits the WI </w:t>
      </w:r>
      <w:r w:rsidR="00FB2C53">
        <w:t>to Credit, from the introduction date time of WI in Credit Queue till the time</w:t>
      </w:r>
      <w:r w:rsidR="00421EC6">
        <w:t xml:space="preserve"> the</w:t>
      </w:r>
      <w:r w:rsidR="00FB2C53">
        <w:t xml:space="preserve"> Credit user Approves the WI</w:t>
      </w:r>
      <w:r w:rsidR="004373FD">
        <w:t>, the TAT will be calculated</w:t>
      </w:r>
      <w:r w:rsidR="00421EC6">
        <w:t xml:space="preserve"> for Delay Comms. </w:t>
      </w:r>
    </w:p>
    <w:p w14:paraId="7B9AA6EB" w14:textId="2617DDE6" w:rsidR="004373FD" w:rsidRDefault="004373FD" w:rsidP="00665AFE">
      <w:pPr>
        <w:pStyle w:val="ListParagraph"/>
        <w:numPr>
          <w:ilvl w:val="0"/>
          <w:numId w:val="31"/>
        </w:numPr>
        <w:spacing w:line="360" w:lineRule="auto"/>
      </w:pPr>
      <w:r>
        <w:t xml:space="preserve">The TAT will include the </w:t>
      </w:r>
      <w:r w:rsidRPr="005F307E">
        <w:rPr>
          <w:b/>
          <w:bCs/>
        </w:rPr>
        <w:t>Credit &amp; Initiator Reject</w:t>
      </w:r>
      <w:r>
        <w:t xml:space="preserve"> queue. (If</w:t>
      </w:r>
      <w:r w:rsidR="00421EC6">
        <w:t xml:space="preserve"> Credit</w:t>
      </w:r>
      <w:r>
        <w:t xml:space="preserve"> user Rejects to Initiator).</w:t>
      </w:r>
    </w:p>
    <w:p w14:paraId="465E150F" w14:textId="6E3A7256" w:rsidR="00653E71" w:rsidRDefault="00653E71" w:rsidP="00665AFE">
      <w:pPr>
        <w:pStyle w:val="ListParagraph"/>
        <w:numPr>
          <w:ilvl w:val="0"/>
          <w:numId w:val="31"/>
        </w:numPr>
        <w:spacing w:line="360" w:lineRule="auto"/>
      </w:pPr>
      <w:r>
        <w:t xml:space="preserve">System will add the TATs of both these queues to check if Delay Comms. Is to be sent. </w:t>
      </w:r>
    </w:p>
    <w:p w14:paraId="629A48C0" w14:textId="772FB7A9" w:rsidR="00145629" w:rsidRDefault="004373FD" w:rsidP="00665AFE">
      <w:pPr>
        <w:pStyle w:val="ListParagraph"/>
        <w:numPr>
          <w:ilvl w:val="0"/>
          <w:numId w:val="31"/>
        </w:numPr>
        <w:spacing w:line="360" w:lineRule="auto"/>
      </w:pPr>
      <w:r>
        <w:t>The TAT will be 14 days</w:t>
      </w:r>
      <w:r w:rsidR="00145629">
        <w:t xml:space="preserve"> for first Delay Communication and then will become for every 7 days if still the WI is not approved by Credit. </w:t>
      </w:r>
    </w:p>
    <w:p w14:paraId="7D757209" w14:textId="0B90C2B7" w:rsidR="00094B5A" w:rsidRPr="00653E71" w:rsidRDefault="00094B5A" w:rsidP="00094B5A">
      <w:pPr>
        <w:pStyle w:val="ListParagraph"/>
        <w:numPr>
          <w:ilvl w:val="0"/>
          <w:numId w:val="5"/>
        </w:numPr>
        <w:spacing w:line="360" w:lineRule="auto"/>
        <w:rPr>
          <w:b/>
          <w:bCs/>
        </w:rPr>
      </w:pPr>
      <w:r w:rsidRPr="00653E71">
        <w:rPr>
          <w:b/>
          <w:bCs/>
        </w:rPr>
        <w:t>Delay Logic 2:</w:t>
      </w:r>
    </w:p>
    <w:p w14:paraId="228877EA" w14:textId="0B31409C" w:rsidR="00094B5A" w:rsidRDefault="00094B5A" w:rsidP="00665AFE">
      <w:pPr>
        <w:pStyle w:val="ListParagraph"/>
        <w:numPr>
          <w:ilvl w:val="0"/>
          <w:numId w:val="32"/>
        </w:numPr>
        <w:spacing w:line="360" w:lineRule="auto"/>
      </w:pPr>
      <w:r>
        <w:lastRenderedPageBreak/>
        <w:t>If the WI is submitted by Sales Attach Document 1 by changing the Request Type to Final Offer Letter</w:t>
      </w:r>
      <w:r w:rsidR="00653E71">
        <w:t xml:space="preserve"> and again submits the WI to Credit, from the Introduction date time of WI in Credit Queue for Final Offer Letter till the time CROPS Disbursal Checker approves the WI, the TAT will be calculated for a Delay Comms. </w:t>
      </w:r>
    </w:p>
    <w:p w14:paraId="3608BEE3" w14:textId="0BB4FB32" w:rsidR="00653E71" w:rsidRDefault="00653E71" w:rsidP="00665AFE">
      <w:pPr>
        <w:pStyle w:val="ListParagraph"/>
        <w:numPr>
          <w:ilvl w:val="0"/>
          <w:numId w:val="32"/>
        </w:numPr>
        <w:spacing w:line="360" w:lineRule="auto"/>
      </w:pPr>
      <w:r>
        <w:t>The TAT will include the following queues:</w:t>
      </w:r>
    </w:p>
    <w:p w14:paraId="4DA5731E" w14:textId="28970D49" w:rsidR="00653E71" w:rsidRPr="005F307E" w:rsidRDefault="00653E71" w:rsidP="00665AFE">
      <w:pPr>
        <w:pStyle w:val="ListParagraph"/>
        <w:numPr>
          <w:ilvl w:val="1"/>
          <w:numId w:val="32"/>
        </w:numPr>
        <w:spacing w:line="360" w:lineRule="auto"/>
        <w:rPr>
          <w:b/>
          <w:bCs/>
        </w:rPr>
      </w:pPr>
      <w:r w:rsidRPr="005F307E">
        <w:rPr>
          <w:b/>
          <w:bCs/>
        </w:rPr>
        <w:t>Credit</w:t>
      </w:r>
      <w:r w:rsidR="00C362C8" w:rsidRPr="005F307E">
        <w:rPr>
          <w:b/>
          <w:bCs/>
        </w:rPr>
        <w:t xml:space="preserve"> (When WI is submitted for Final Offer Letter)</w:t>
      </w:r>
    </w:p>
    <w:p w14:paraId="0FB479C5" w14:textId="2037F442" w:rsidR="00C362C8" w:rsidRPr="005F307E" w:rsidRDefault="00C362C8" w:rsidP="00665AFE">
      <w:pPr>
        <w:pStyle w:val="ListParagraph"/>
        <w:numPr>
          <w:ilvl w:val="1"/>
          <w:numId w:val="32"/>
        </w:numPr>
        <w:spacing w:line="360" w:lineRule="auto"/>
        <w:rPr>
          <w:b/>
          <w:bCs/>
        </w:rPr>
      </w:pPr>
      <w:r w:rsidRPr="005F307E">
        <w:rPr>
          <w:b/>
          <w:bCs/>
        </w:rPr>
        <w:t>CROPS Maker &amp; Checker</w:t>
      </w:r>
    </w:p>
    <w:p w14:paraId="737C468F" w14:textId="38C7D73A" w:rsidR="00C362C8" w:rsidRPr="005F307E" w:rsidRDefault="00C362C8" w:rsidP="00665AFE">
      <w:pPr>
        <w:pStyle w:val="ListParagraph"/>
        <w:numPr>
          <w:ilvl w:val="1"/>
          <w:numId w:val="32"/>
        </w:numPr>
        <w:spacing w:line="360" w:lineRule="auto"/>
        <w:rPr>
          <w:b/>
          <w:bCs/>
        </w:rPr>
      </w:pPr>
      <w:r w:rsidRPr="005F307E">
        <w:rPr>
          <w:b/>
          <w:bCs/>
        </w:rPr>
        <w:t>CROPS Document Checker</w:t>
      </w:r>
    </w:p>
    <w:p w14:paraId="667682CA" w14:textId="35861500" w:rsidR="00C362C8" w:rsidRPr="005F307E" w:rsidRDefault="00C362C8" w:rsidP="00665AFE">
      <w:pPr>
        <w:pStyle w:val="ListParagraph"/>
        <w:numPr>
          <w:ilvl w:val="1"/>
          <w:numId w:val="32"/>
        </w:numPr>
        <w:spacing w:line="360" w:lineRule="auto"/>
        <w:rPr>
          <w:b/>
          <w:bCs/>
        </w:rPr>
      </w:pPr>
      <w:r w:rsidRPr="005F307E">
        <w:rPr>
          <w:b/>
          <w:bCs/>
        </w:rPr>
        <w:t>CROPS Disbursal Maker &amp; Checker</w:t>
      </w:r>
      <w:r w:rsidR="001076ED" w:rsidRPr="005F307E">
        <w:rPr>
          <w:b/>
          <w:bCs/>
        </w:rPr>
        <w:t xml:space="preserve"> (Till the time Disbursal Checker approves the WI)</w:t>
      </w:r>
    </w:p>
    <w:p w14:paraId="053FE282" w14:textId="2637B26F" w:rsidR="001076ED" w:rsidRDefault="001076ED" w:rsidP="00665AFE">
      <w:pPr>
        <w:pStyle w:val="ListParagraph"/>
        <w:numPr>
          <w:ilvl w:val="1"/>
          <w:numId w:val="32"/>
        </w:numPr>
        <w:spacing w:line="360" w:lineRule="auto"/>
        <w:rPr>
          <w:b/>
          <w:bCs/>
        </w:rPr>
      </w:pPr>
      <w:r w:rsidRPr="005F307E">
        <w:rPr>
          <w:b/>
          <w:bCs/>
        </w:rPr>
        <w:t>Initiator Reject</w:t>
      </w:r>
    </w:p>
    <w:p w14:paraId="73697F56" w14:textId="4E7728D8" w:rsidR="007261E4" w:rsidRPr="00C44461" w:rsidRDefault="007261E4" w:rsidP="00665AFE">
      <w:pPr>
        <w:pStyle w:val="ListParagraph"/>
        <w:numPr>
          <w:ilvl w:val="1"/>
          <w:numId w:val="32"/>
        </w:numPr>
        <w:spacing w:line="360" w:lineRule="auto"/>
        <w:rPr>
          <w:b/>
          <w:bCs/>
        </w:rPr>
      </w:pPr>
      <w:r w:rsidRPr="00C44461">
        <w:rPr>
          <w:b/>
          <w:bCs/>
        </w:rPr>
        <w:t>Sales Attach Document (Optional Queue – Only if “</w:t>
      </w:r>
      <w:r w:rsidR="007B4009" w:rsidRPr="00C44461">
        <w:rPr>
          <w:b/>
          <w:bCs/>
        </w:rPr>
        <w:t>Waiting for Customer” checkbox is not ticked</w:t>
      </w:r>
      <w:r w:rsidR="00D669EC" w:rsidRPr="00C44461">
        <w:rPr>
          <w:b/>
          <w:bCs/>
        </w:rPr>
        <w:t xml:space="preserve"> by the user. </w:t>
      </w:r>
    </w:p>
    <w:p w14:paraId="4017304E" w14:textId="35BF0AF0" w:rsidR="001076ED" w:rsidRDefault="001076ED" w:rsidP="00665AFE">
      <w:pPr>
        <w:pStyle w:val="ListParagraph"/>
        <w:numPr>
          <w:ilvl w:val="0"/>
          <w:numId w:val="32"/>
        </w:numPr>
        <w:spacing w:line="360" w:lineRule="auto"/>
      </w:pPr>
      <w:r>
        <w:t xml:space="preserve">System will add the TATs of all the above queues to check if Delay Comms. Is to be sent. </w:t>
      </w:r>
    </w:p>
    <w:p w14:paraId="1F8022E3" w14:textId="37FBD631" w:rsidR="001076ED" w:rsidRDefault="001076ED" w:rsidP="00665AFE">
      <w:pPr>
        <w:pStyle w:val="ListParagraph"/>
        <w:numPr>
          <w:ilvl w:val="0"/>
          <w:numId w:val="32"/>
        </w:numPr>
        <w:spacing w:line="360" w:lineRule="auto"/>
      </w:pPr>
      <w:r>
        <w:t xml:space="preserve">The TAT will be 14 days for first Delay Communication and then will become for every 7 days if still the WI is not approved by CROPS Disbursal Checker. </w:t>
      </w:r>
    </w:p>
    <w:p w14:paraId="4E1D3A13" w14:textId="234B439E" w:rsidR="008B2BAE" w:rsidRDefault="008B2BAE" w:rsidP="00754234">
      <w:pPr>
        <w:pStyle w:val="ListParagraph"/>
        <w:numPr>
          <w:ilvl w:val="0"/>
          <w:numId w:val="5"/>
        </w:numPr>
        <w:spacing w:line="360" w:lineRule="auto"/>
      </w:pPr>
      <w:r>
        <w:t xml:space="preserve">The WI </w:t>
      </w:r>
      <w:r w:rsidR="008A03AA">
        <w:t xml:space="preserve">wherever it is </w:t>
      </w:r>
      <w:r>
        <w:t>will continue to move as per dedicated flow</w:t>
      </w:r>
      <w:r w:rsidR="00455183">
        <w:t xml:space="preserve"> meanwhile delayed communication is being sent. </w:t>
      </w:r>
      <w:r w:rsidR="008A03AA">
        <w:t xml:space="preserve">This will not impact the WI movement. </w:t>
      </w:r>
    </w:p>
    <w:p w14:paraId="75A518F0" w14:textId="77777777" w:rsidR="00ED11B8" w:rsidRDefault="00ED11B8" w:rsidP="00ED11B8">
      <w:pPr>
        <w:spacing w:line="360" w:lineRule="auto"/>
      </w:pPr>
    </w:p>
    <w:p w14:paraId="3611BB88" w14:textId="3A668D73" w:rsidR="00ED11B8" w:rsidRPr="006E4B25" w:rsidRDefault="00AE0166" w:rsidP="00ED11B8">
      <w:pPr>
        <w:pStyle w:val="Heading3"/>
      </w:pPr>
      <w:bookmarkStart w:id="39" w:name="_Toc206766694"/>
      <w:r>
        <w:t>Post Approval Stage</w:t>
      </w:r>
      <w:bookmarkEnd w:id="39"/>
    </w:p>
    <w:p w14:paraId="1E9436B6" w14:textId="4977BCC7" w:rsidR="006A12D1" w:rsidRDefault="00B635D7" w:rsidP="00B635D7">
      <w:pPr>
        <w:pStyle w:val="ListParagraph"/>
        <w:numPr>
          <w:ilvl w:val="0"/>
          <w:numId w:val="5"/>
        </w:numPr>
        <w:spacing w:line="360" w:lineRule="auto"/>
      </w:pPr>
      <w:r>
        <w:t xml:space="preserve">The Post Approval or Cooling Period Communication stage will be considered </w:t>
      </w:r>
      <w:r w:rsidR="00FE3BC7">
        <w:t xml:space="preserve">when </w:t>
      </w:r>
      <w:r w:rsidR="000A3255">
        <w:t xml:space="preserve">the user at </w:t>
      </w:r>
      <w:r w:rsidR="00FE3BC7">
        <w:t>‘</w:t>
      </w:r>
      <w:r w:rsidR="00FE3BC7" w:rsidRPr="006A0916">
        <w:rPr>
          <w:b/>
          <w:bCs/>
        </w:rPr>
        <w:t>Sales Attach Document’</w:t>
      </w:r>
      <w:r w:rsidR="00FE3BC7">
        <w:t xml:space="preserve"> </w:t>
      </w:r>
      <w:r w:rsidR="000A3255">
        <w:t xml:space="preserve">queue will Submit the WI for Final Offer Letter (post taking wet signatures as per business process). </w:t>
      </w:r>
    </w:p>
    <w:p w14:paraId="28BDB874" w14:textId="7379F81A" w:rsidR="000A3255" w:rsidRDefault="000A3255" w:rsidP="00B635D7">
      <w:pPr>
        <w:pStyle w:val="ListParagraph"/>
        <w:numPr>
          <w:ilvl w:val="0"/>
          <w:numId w:val="5"/>
        </w:numPr>
        <w:spacing w:line="360" w:lineRule="auto"/>
      </w:pPr>
      <w:r>
        <w:t xml:space="preserve">At this stage while submitting the WI, the user will be updating </w:t>
      </w:r>
      <w:r w:rsidR="00B020A6">
        <w:t xml:space="preserve">in the WI whether </w:t>
      </w:r>
      <w:r w:rsidR="00B020A6" w:rsidRPr="00DC2587">
        <w:rPr>
          <w:b/>
          <w:bCs/>
        </w:rPr>
        <w:t>Cooling Period Waived Off (Yes or No) and the Final Offer Letter Signed Date.</w:t>
      </w:r>
      <w:r w:rsidR="00B020A6">
        <w:t xml:space="preserve"> </w:t>
      </w:r>
    </w:p>
    <w:p w14:paraId="435610F8" w14:textId="690C7691" w:rsidR="007F343A" w:rsidRDefault="00B020A6" w:rsidP="00296B27">
      <w:pPr>
        <w:pStyle w:val="ListParagraph"/>
        <w:numPr>
          <w:ilvl w:val="0"/>
          <w:numId w:val="5"/>
        </w:numPr>
        <w:spacing w:line="360" w:lineRule="auto"/>
      </w:pPr>
      <w:r>
        <w:lastRenderedPageBreak/>
        <w:t xml:space="preserve">Based on this data entered </w:t>
      </w:r>
      <w:r w:rsidR="007F343A">
        <w:t>and the WI submitted by the user, the system will validate</w:t>
      </w:r>
      <w:r w:rsidR="00296B27">
        <w:t xml:space="preserve"> </w:t>
      </w:r>
      <w:r w:rsidR="0096710F">
        <w:t>the cooling period logic as per below:</w:t>
      </w:r>
    </w:p>
    <w:p w14:paraId="51413B9B" w14:textId="137A5CAE" w:rsidR="0096710F" w:rsidRDefault="0096710F" w:rsidP="00665AFE">
      <w:pPr>
        <w:pStyle w:val="ListParagraph"/>
        <w:numPr>
          <w:ilvl w:val="0"/>
          <w:numId w:val="33"/>
        </w:numPr>
        <w:spacing w:line="360" w:lineRule="auto"/>
      </w:pPr>
      <w:r w:rsidRPr="00DC2587">
        <w:rPr>
          <w:b/>
          <w:bCs/>
        </w:rPr>
        <w:t>If Cooling Period is Waived Off</w:t>
      </w:r>
      <w:r>
        <w:t xml:space="preserve"> </w:t>
      </w:r>
      <w:r w:rsidR="008B48EA">
        <w:t>–</w:t>
      </w:r>
      <w:r>
        <w:t xml:space="preserve"> </w:t>
      </w:r>
      <w:r w:rsidR="008B48EA">
        <w:t xml:space="preserve">System will identify the same respective communication will be sent to CPF via Notify Call for CPF to send customer communication </w:t>
      </w:r>
      <w:r w:rsidR="00B12F13">
        <w:t xml:space="preserve">of ‘Cooling Period Waived Off’. </w:t>
      </w:r>
    </w:p>
    <w:p w14:paraId="473694D2" w14:textId="415043BE" w:rsidR="00B12F13" w:rsidRDefault="00B12F13" w:rsidP="00665AFE">
      <w:pPr>
        <w:pStyle w:val="ListParagraph"/>
        <w:numPr>
          <w:ilvl w:val="0"/>
          <w:numId w:val="33"/>
        </w:numPr>
        <w:spacing w:line="360" w:lineRule="auto"/>
      </w:pPr>
      <w:r w:rsidRPr="00DC2587">
        <w:rPr>
          <w:b/>
          <w:bCs/>
        </w:rPr>
        <w:t>If Cooling Period is Not Waived Off</w:t>
      </w:r>
      <w:r>
        <w:t xml:space="preserve">, </w:t>
      </w:r>
      <w:commentRangeStart w:id="40"/>
      <w:commentRangeStart w:id="41"/>
      <w:r>
        <w:t xml:space="preserve">system will calculate the no. of days </w:t>
      </w:r>
      <w:commentRangeEnd w:id="40"/>
      <w:r w:rsidR="008C28E2">
        <w:rPr>
          <w:rStyle w:val="CommentReference"/>
        </w:rPr>
        <w:commentReference w:id="40"/>
      </w:r>
      <w:commentRangeEnd w:id="41"/>
      <w:r w:rsidR="009B3DC6">
        <w:rPr>
          <w:rStyle w:val="CommentReference"/>
        </w:rPr>
        <w:commentReference w:id="41"/>
      </w:r>
      <w:r w:rsidR="009D4BEC">
        <w:t>based on the Final Offer Letter signed date and current date</w:t>
      </w:r>
      <w:r w:rsidR="009D4BEC" w:rsidRPr="00F36E9A">
        <w:rPr>
          <w:b/>
          <w:bCs/>
        </w:rPr>
        <w:t xml:space="preserve"> (</w:t>
      </w:r>
      <w:r w:rsidR="00F36E9A">
        <w:rPr>
          <w:b/>
          <w:bCs/>
        </w:rPr>
        <w:t xml:space="preserve">= </w:t>
      </w:r>
      <w:r w:rsidR="009D4BEC" w:rsidRPr="00F36E9A">
        <w:rPr>
          <w:b/>
          <w:bCs/>
        </w:rPr>
        <w:t>Current Date – FOL Signed Date).</w:t>
      </w:r>
      <w:r w:rsidR="009D4BEC">
        <w:t xml:space="preserve"> </w:t>
      </w:r>
    </w:p>
    <w:p w14:paraId="1018A22D" w14:textId="4D6D0114" w:rsidR="00B46731" w:rsidRDefault="00B46731" w:rsidP="00665AFE">
      <w:pPr>
        <w:pStyle w:val="ListParagraph"/>
        <w:numPr>
          <w:ilvl w:val="1"/>
          <w:numId w:val="33"/>
        </w:numPr>
        <w:spacing w:line="360" w:lineRule="auto"/>
      </w:pPr>
      <w:r>
        <w:t xml:space="preserve">If the remaining days are less than </w:t>
      </w:r>
      <w:r w:rsidR="000C2BB2">
        <w:t xml:space="preserve">5 days, which means </w:t>
      </w:r>
      <w:r w:rsidR="000C2BB2" w:rsidRPr="00DC2587">
        <w:rPr>
          <w:b/>
          <w:bCs/>
        </w:rPr>
        <w:t>cooling period is active</w:t>
      </w:r>
      <w:r w:rsidR="000C2BB2">
        <w:t xml:space="preserve">, then </w:t>
      </w:r>
      <w:r w:rsidR="0015289E">
        <w:t xml:space="preserve">system will notify CPF about the Cooling Period Active communication stage. </w:t>
      </w:r>
    </w:p>
    <w:p w14:paraId="7A2968DD" w14:textId="35622B91" w:rsidR="0015289E" w:rsidRDefault="0015289E" w:rsidP="00665AFE">
      <w:pPr>
        <w:pStyle w:val="ListParagraph"/>
        <w:numPr>
          <w:ilvl w:val="1"/>
          <w:numId w:val="33"/>
        </w:numPr>
        <w:spacing w:line="360" w:lineRule="auto"/>
      </w:pPr>
      <w:r>
        <w:t xml:space="preserve">If the remaining days are more than or equal to 5 days, which means </w:t>
      </w:r>
      <w:r w:rsidRPr="00DC2587">
        <w:rPr>
          <w:b/>
          <w:bCs/>
        </w:rPr>
        <w:t>cooling period is not active</w:t>
      </w:r>
      <w:r>
        <w:t xml:space="preserve">, the system will notify CPF about the Cooling Period Inactive communication stage. </w:t>
      </w:r>
    </w:p>
    <w:p w14:paraId="52AFAD3A" w14:textId="3E557BE8" w:rsidR="004F41B4" w:rsidRDefault="003A03D1" w:rsidP="004F41B4">
      <w:pPr>
        <w:pStyle w:val="ListParagraph"/>
        <w:numPr>
          <w:ilvl w:val="0"/>
          <w:numId w:val="5"/>
        </w:numPr>
        <w:spacing w:line="360" w:lineRule="auto"/>
      </w:pPr>
      <w:r>
        <w:t xml:space="preserve">The above system check will be done when user submits the WI, in this case always a child WI will be created for sending cooling period communication to CPF however, the main WI will move as per BAU to </w:t>
      </w:r>
      <w:commentRangeStart w:id="42"/>
      <w:commentRangeStart w:id="43"/>
      <w:r>
        <w:t xml:space="preserve">CROPS Hold always. </w:t>
      </w:r>
      <w:commentRangeEnd w:id="42"/>
      <w:r w:rsidR="00B82FAC">
        <w:rPr>
          <w:rStyle w:val="CommentReference"/>
        </w:rPr>
        <w:commentReference w:id="42"/>
      </w:r>
      <w:commentRangeEnd w:id="43"/>
      <w:r w:rsidR="009D3DF1">
        <w:rPr>
          <w:rStyle w:val="CommentReference"/>
        </w:rPr>
        <w:commentReference w:id="43"/>
      </w:r>
    </w:p>
    <w:p w14:paraId="0FE644E6" w14:textId="5CD229F8" w:rsidR="0015007B" w:rsidRDefault="004F41B4" w:rsidP="0015007B">
      <w:pPr>
        <w:pStyle w:val="Heading2"/>
        <w:numPr>
          <w:ilvl w:val="1"/>
          <w:numId w:val="4"/>
        </w:numPr>
      </w:pPr>
      <w:bookmarkStart w:id="44" w:name="_Toc206766695"/>
      <w:r>
        <w:t>Queue Description</w:t>
      </w:r>
      <w:r w:rsidR="0015007B">
        <w:t>s</w:t>
      </w:r>
      <w:bookmarkEnd w:id="44"/>
    </w:p>
    <w:p w14:paraId="267FBE4B" w14:textId="7D097337" w:rsidR="007500B1" w:rsidRPr="007500B1" w:rsidRDefault="007500B1" w:rsidP="0015121B">
      <w:pPr>
        <w:pStyle w:val="Heading3"/>
      </w:pPr>
      <w:bookmarkStart w:id="45" w:name="_Toc206766696"/>
      <w:r>
        <w:t xml:space="preserve">Sys Doc Generate CPF </w:t>
      </w:r>
      <w:r w:rsidR="00716F69">
        <w:t>(New Queue)</w:t>
      </w:r>
      <w:bookmarkEnd w:id="45"/>
    </w:p>
    <w:p w14:paraId="5953A9EA" w14:textId="77777777" w:rsidR="0015121B" w:rsidRDefault="0015121B" w:rsidP="0015121B">
      <w:pPr>
        <w:pStyle w:val="ListParagraph"/>
        <w:numPr>
          <w:ilvl w:val="0"/>
          <w:numId w:val="5"/>
        </w:numPr>
        <w:spacing w:line="360" w:lineRule="auto"/>
      </w:pPr>
      <w:r>
        <w:t xml:space="preserve">This will be a system queue. i.e., the users will not have access to this queue. </w:t>
      </w:r>
    </w:p>
    <w:p w14:paraId="79AA61C0" w14:textId="77777777" w:rsidR="0015121B" w:rsidRDefault="0015121B" w:rsidP="0015121B">
      <w:pPr>
        <w:pStyle w:val="ListParagraph"/>
        <w:numPr>
          <w:ilvl w:val="0"/>
          <w:numId w:val="5"/>
        </w:numPr>
        <w:spacing w:line="360" w:lineRule="auto"/>
      </w:pPr>
      <w:r>
        <w:t xml:space="preserve">The purpose of this queue is to Notify CPF with Doc Generate CPF API to generate mandatory documents for Approval &amp; Disbursal Stage. </w:t>
      </w:r>
    </w:p>
    <w:p w14:paraId="18750A99" w14:textId="77777777" w:rsidR="0015121B" w:rsidRDefault="0015121B" w:rsidP="0015121B">
      <w:pPr>
        <w:pStyle w:val="ListParagraph"/>
        <w:numPr>
          <w:ilvl w:val="0"/>
          <w:numId w:val="5"/>
        </w:numPr>
        <w:spacing w:line="360" w:lineRule="auto"/>
      </w:pPr>
      <w:r>
        <w:t xml:space="preserve">The WI will route to this queue based on the condition below: </w:t>
      </w:r>
    </w:p>
    <w:p w14:paraId="2CF6C9B0" w14:textId="77777777" w:rsidR="004720DA" w:rsidRPr="004720DA" w:rsidRDefault="004720DA" w:rsidP="00665AFE">
      <w:pPr>
        <w:pStyle w:val="ListParagraph"/>
        <w:numPr>
          <w:ilvl w:val="0"/>
          <w:numId w:val="24"/>
        </w:numPr>
        <w:spacing w:line="360" w:lineRule="auto"/>
        <w:rPr>
          <w:b/>
          <w:bCs/>
        </w:rPr>
      </w:pPr>
      <w:r w:rsidRPr="004720DA">
        <w:rPr>
          <w:b/>
          <w:bCs/>
        </w:rPr>
        <w:t>Approval Stage</w:t>
      </w:r>
    </w:p>
    <w:p w14:paraId="42267A27" w14:textId="77777777" w:rsidR="004720DA" w:rsidRPr="00AF4AD8" w:rsidRDefault="0015121B" w:rsidP="00665AFE">
      <w:pPr>
        <w:pStyle w:val="ListParagraph"/>
        <w:numPr>
          <w:ilvl w:val="1"/>
          <w:numId w:val="24"/>
        </w:numPr>
        <w:spacing w:line="360" w:lineRule="auto"/>
      </w:pPr>
      <w:r w:rsidRPr="00AF4AD8">
        <w:t>From CROPS Checker queue when user takes decision as ‘</w:t>
      </w:r>
      <w:r w:rsidRPr="00FB33E5">
        <w:rPr>
          <w:b/>
          <w:bCs/>
        </w:rPr>
        <w:t>Approve’</w:t>
      </w:r>
      <w:r w:rsidRPr="00AF4AD8">
        <w:t xml:space="preserve"> and if the </w:t>
      </w:r>
      <w:r w:rsidR="00FD189F" w:rsidRPr="00AF4AD8">
        <w:t xml:space="preserve">documents to be generated by </w:t>
      </w:r>
      <w:commentRangeStart w:id="46"/>
      <w:commentRangeStart w:id="47"/>
      <w:commentRangeStart w:id="48"/>
      <w:commentRangeStart w:id="49"/>
      <w:r w:rsidR="00FD189F" w:rsidRPr="00AF4AD8">
        <w:t xml:space="preserve">CPF are not present in the WI. </w:t>
      </w:r>
      <w:commentRangeEnd w:id="46"/>
      <w:r w:rsidR="008405C7" w:rsidRPr="00AF4AD8">
        <w:rPr>
          <w:rStyle w:val="CommentReference"/>
        </w:rPr>
        <w:commentReference w:id="46"/>
      </w:r>
      <w:commentRangeEnd w:id="47"/>
      <w:r w:rsidR="000806A6">
        <w:rPr>
          <w:rStyle w:val="CommentReference"/>
        </w:rPr>
        <w:commentReference w:id="47"/>
      </w:r>
      <w:commentRangeEnd w:id="48"/>
      <w:r w:rsidR="00D153E7">
        <w:rPr>
          <w:rStyle w:val="CommentReference"/>
        </w:rPr>
        <w:commentReference w:id="48"/>
      </w:r>
      <w:commentRangeEnd w:id="49"/>
      <w:r w:rsidR="00C212CA">
        <w:rPr>
          <w:rStyle w:val="CommentReference"/>
        </w:rPr>
        <w:commentReference w:id="49"/>
      </w:r>
    </w:p>
    <w:p w14:paraId="7AE3325A" w14:textId="77777777" w:rsidR="004720DA" w:rsidRPr="004720DA" w:rsidRDefault="004720DA" w:rsidP="00665AFE">
      <w:pPr>
        <w:pStyle w:val="ListParagraph"/>
        <w:numPr>
          <w:ilvl w:val="0"/>
          <w:numId w:val="24"/>
        </w:numPr>
        <w:spacing w:line="360" w:lineRule="auto"/>
        <w:rPr>
          <w:b/>
          <w:bCs/>
        </w:rPr>
      </w:pPr>
      <w:r w:rsidRPr="004720DA">
        <w:rPr>
          <w:b/>
          <w:bCs/>
        </w:rPr>
        <w:t>Disbursal Stage</w:t>
      </w:r>
    </w:p>
    <w:p w14:paraId="25EE8DC8" w14:textId="2EDF065E" w:rsidR="004720DA" w:rsidRPr="000806A6" w:rsidRDefault="004720DA" w:rsidP="00665AFE">
      <w:pPr>
        <w:pStyle w:val="ListParagraph"/>
        <w:numPr>
          <w:ilvl w:val="1"/>
          <w:numId w:val="24"/>
        </w:numPr>
        <w:spacing w:line="360" w:lineRule="auto"/>
      </w:pPr>
      <w:r w:rsidRPr="000806A6">
        <w:lastRenderedPageBreak/>
        <w:t>From CROPS Disbursal Checker queue when user takes decision as ‘</w:t>
      </w:r>
      <w:r w:rsidRPr="00FB33E5">
        <w:rPr>
          <w:b/>
          <w:bCs/>
        </w:rPr>
        <w:t>Approve</w:t>
      </w:r>
      <w:r w:rsidRPr="000806A6">
        <w:t xml:space="preserve">’ and documents to be generated by CPF are not present in the WI. </w:t>
      </w:r>
    </w:p>
    <w:p w14:paraId="53C92334" w14:textId="77777777" w:rsidR="005D477D" w:rsidRDefault="005D477D" w:rsidP="005D477D">
      <w:pPr>
        <w:pStyle w:val="ListParagraph"/>
        <w:numPr>
          <w:ilvl w:val="0"/>
          <w:numId w:val="5"/>
        </w:numPr>
        <w:spacing w:line="360" w:lineRule="auto"/>
      </w:pPr>
      <w:r w:rsidRPr="00796A62">
        <w:rPr>
          <w:highlight w:val="yellow"/>
        </w:rPr>
        <w:t>On this queue, the system will trigger ‘Doc Generate API’ to CPF, asking to generate the required documents</w:t>
      </w:r>
      <w:r>
        <w:t xml:space="preserve">. </w:t>
      </w:r>
    </w:p>
    <w:p w14:paraId="0356D28E" w14:textId="7F1CAAC1" w:rsidR="00AD6E2A" w:rsidRPr="005F600C" w:rsidRDefault="00AD6E2A" w:rsidP="00AD6E2A">
      <w:pPr>
        <w:pStyle w:val="ListParagraph"/>
        <w:numPr>
          <w:ilvl w:val="0"/>
          <w:numId w:val="5"/>
        </w:numPr>
        <w:spacing w:line="360" w:lineRule="auto"/>
        <w:rPr>
          <w:highlight w:val="yellow"/>
        </w:rPr>
      </w:pPr>
      <w:r w:rsidRPr="005F600C">
        <w:rPr>
          <w:highlight w:val="yellow"/>
        </w:rPr>
        <w:t xml:space="preserve">The list of documents to be sent during each stage will be as per Document Master Section 3.5. </w:t>
      </w:r>
    </w:p>
    <w:p w14:paraId="624FA500" w14:textId="77777777" w:rsidR="00270B22" w:rsidRPr="005F600C" w:rsidRDefault="00270B22" w:rsidP="00270B22">
      <w:pPr>
        <w:pStyle w:val="ListParagraph"/>
        <w:numPr>
          <w:ilvl w:val="0"/>
          <w:numId w:val="5"/>
        </w:numPr>
        <w:spacing w:line="360" w:lineRule="auto"/>
        <w:rPr>
          <w:highlight w:val="yellow"/>
        </w:rPr>
      </w:pPr>
      <w:r w:rsidRPr="005F600C">
        <w:rPr>
          <w:highlight w:val="yellow"/>
        </w:rPr>
        <w:t>Below parameters will be sent during the API call:</w:t>
      </w:r>
    </w:p>
    <w:p w14:paraId="2479D9E7" w14:textId="77777777" w:rsidR="00270B22" w:rsidRPr="005F600C" w:rsidRDefault="00270B22" w:rsidP="00665AFE">
      <w:pPr>
        <w:pStyle w:val="ListParagraph"/>
        <w:numPr>
          <w:ilvl w:val="0"/>
          <w:numId w:val="22"/>
        </w:numPr>
        <w:spacing w:line="360" w:lineRule="auto"/>
        <w:rPr>
          <w:highlight w:val="yellow"/>
        </w:rPr>
      </w:pPr>
      <w:r w:rsidRPr="005F600C">
        <w:rPr>
          <w:b/>
          <w:bCs/>
          <w:highlight w:val="yellow"/>
        </w:rPr>
        <w:t>Folder Index:</w:t>
      </w:r>
      <w:r w:rsidRPr="005F600C">
        <w:rPr>
          <w:highlight w:val="yellow"/>
        </w:rPr>
        <w:t xml:space="preserve"> Where CPF will be uploading the documents post generating. </w:t>
      </w:r>
    </w:p>
    <w:p w14:paraId="71A931C8" w14:textId="77777777" w:rsidR="00270B22" w:rsidRPr="005F600C" w:rsidRDefault="00270B22" w:rsidP="00665AFE">
      <w:pPr>
        <w:pStyle w:val="ListParagraph"/>
        <w:numPr>
          <w:ilvl w:val="0"/>
          <w:numId w:val="22"/>
        </w:numPr>
        <w:spacing w:line="360" w:lineRule="auto"/>
        <w:rPr>
          <w:highlight w:val="yellow"/>
        </w:rPr>
      </w:pPr>
      <w:r w:rsidRPr="005F600C">
        <w:rPr>
          <w:b/>
          <w:bCs/>
          <w:highlight w:val="yellow"/>
        </w:rPr>
        <w:t>Work-item Number:</w:t>
      </w:r>
      <w:r w:rsidRPr="005F600C">
        <w:rPr>
          <w:highlight w:val="yellow"/>
        </w:rPr>
        <w:t xml:space="preserve"> iBPS Unique WI Number</w:t>
      </w:r>
    </w:p>
    <w:p w14:paraId="02E7AEB6" w14:textId="77777777" w:rsidR="00270B22" w:rsidRPr="005F600C" w:rsidRDefault="00270B22" w:rsidP="00665AFE">
      <w:pPr>
        <w:pStyle w:val="ListParagraph"/>
        <w:numPr>
          <w:ilvl w:val="0"/>
          <w:numId w:val="22"/>
        </w:numPr>
        <w:spacing w:line="360" w:lineRule="auto"/>
        <w:rPr>
          <w:highlight w:val="yellow"/>
        </w:rPr>
      </w:pPr>
      <w:r w:rsidRPr="005F600C">
        <w:rPr>
          <w:b/>
          <w:bCs/>
          <w:highlight w:val="yellow"/>
        </w:rPr>
        <w:t>CIF ID:</w:t>
      </w:r>
      <w:r w:rsidRPr="005F600C">
        <w:rPr>
          <w:highlight w:val="yellow"/>
        </w:rPr>
        <w:t xml:space="preserve"> Customer’s CIF ID from the WI. </w:t>
      </w:r>
    </w:p>
    <w:p w14:paraId="0D2622B5" w14:textId="3E299B68" w:rsidR="00270B22" w:rsidRPr="005F600C" w:rsidRDefault="00270B22" w:rsidP="00665AFE">
      <w:pPr>
        <w:pStyle w:val="ListParagraph"/>
        <w:numPr>
          <w:ilvl w:val="0"/>
          <w:numId w:val="22"/>
        </w:numPr>
        <w:spacing w:line="360" w:lineRule="auto"/>
        <w:rPr>
          <w:highlight w:val="yellow"/>
        </w:rPr>
      </w:pPr>
      <w:r w:rsidRPr="005F600C">
        <w:rPr>
          <w:b/>
          <w:bCs/>
          <w:highlight w:val="yellow"/>
        </w:rPr>
        <w:t>Doc List:</w:t>
      </w:r>
      <w:r w:rsidRPr="005F600C">
        <w:rPr>
          <w:highlight w:val="yellow"/>
        </w:rPr>
        <w:t xml:space="preserve"> Document name which needs to be generated</w:t>
      </w:r>
      <w:r w:rsidR="00252DB4" w:rsidRPr="005F600C">
        <w:rPr>
          <w:highlight w:val="yellow"/>
        </w:rPr>
        <w:t xml:space="preserve"> as per the stage.</w:t>
      </w:r>
    </w:p>
    <w:p w14:paraId="0B0E4224" w14:textId="4BDCEA50" w:rsidR="00270B22" w:rsidRPr="005F600C" w:rsidRDefault="00270B22" w:rsidP="00665AFE">
      <w:pPr>
        <w:pStyle w:val="ListParagraph"/>
        <w:numPr>
          <w:ilvl w:val="0"/>
          <w:numId w:val="22"/>
        </w:numPr>
        <w:spacing w:line="360" w:lineRule="auto"/>
        <w:rPr>
          <w:highlight w:val="yellow"/>
        </w:rPr>
      </w:pPr>
      <w:r w:rsidRPr="005F600C">
        <w:rPr>
          <w:b/>
          <w:bCs/>
          <w:highlight w:val="yellow"/>
        </w:rPr>
        <w:t>Credit</w:t>
      </w:r>
      <w:r w:rsidR="005C2927" w:rsidRPr="005F600C">
        <w:rPr>
          <w:b/>
          <w:bCs/>
          <w:highlight w:val="yellow"/>
        </w:rPr>
        <w:t xml:space="preserve"> Officer</w:t>
      </w:r>
      <w:r w:rsidRPr="005F600C">
        <w:rPr>
          <w:highlight w:val="yellow"/>
        </w:rPr>
        <w:t xml:space="preserve"> User ID (iBPS User ID</w:t>
      </w:r>
      <w:r w:rsidR="005C2927" w:rsidRPr="005F600C">
        <w:rPr>
          <w:highlight w:val="yellow"/>
        </w:rPr>
        <w:t xml:space="preserve"> who actioned on Credit WS</w:t>
      </w:r>
      <w:r w:rsidRPr="005F600C">
        <w:rPr>
          <w:highlight w:val="yellow"/>
        </w:rPr>
        <w:t xml:space="preserve">) &amp; Full Name (User’s </w:t>
      </w:r>
      <w:r w:rsidR="00252DB4" w:rsidRPr="005F600C">
        <w:rPr>
          <w:highlight w:val="yellow"/>
        </w:rPr>
        <w:t>Name) (</w:t>
      </w:r>
      <w:r w:rsidRPr="005F600C">
        <w:rPr>
          <w:highlight w:val="yellow"/>
        </w:rPr>
        <w:t>These details will be picked from PDB User Details)</w:t>
      </w:r>
      <w:r w:rsidR="004720DA" w:rsidRPr="005F600C">
        <w:rPr>
          <w:highlight w:val="yellow"/>
        </w:rPr>
        <w:t xml:space="preserve"> – Only for Approval Stage. </w:t>
      </w:r>
    </w:p>
    <w:p w14:paraId="7F768D59" w14:textId="77777777" w:rsidR="00E21116" w:rsidRDefault="00E21116" w:rsidP="00E21116">
      <w:pPr>
        <w:pStyle w:val="ListParagraph"/>
        <w:numPr>
          <w:ilvl w:val="0"/>
          <w:numId w:val="5"/>
        </w:numPr>
        <w:spacing w:line="360" w:lineRule="auto"/>
      </w:pPr>
      <w:r>
        <w:t xml:space="preserve">Once the API call is successful, the WI will be treated as a Success to move ahead. </w:t>
      </w:r>
    </w:p>
    <w:p w14:paraId="245F3317" w14:textId="77777777" w:rsidR="00E21116" w:rsidRDefault="00E21116" w:rsidP="00E21116">
      <w:pPr>
        <w:pStyle w:val="ListParagraph"/>
        <w:numPr>
          <w:ilvl w:val="0"/>
          <w:numId w:val="5"/>
        </w:numPr>
        <w:spacing w:line="360" w:lineRule="auto"/>
      </w:pPr>
      <w:r>
        <w:t>In case of Success, the WI will move to ‘</w:t>
      </w:r>
      <w:r w:rsidRPr="00252DB4">
        <w:rPr>
          <w:b/>
          <w:bCs/>
        </w:rPr>
        <w:t>Sys Await CPF Docs’</w:t>
      </w:r>
      <w:r>
        <w:t xml:space="preserve"> queue. </w:t>
      </w:r>
    </w:p>
    <w:p w14:paraId="0E1C0452" w14:textId="77777777" w:rsidR="00E21116" w:rsidRDefault="00E21116" w:rsidP="00E21116">
      <w:pPr>
        <w:pStyle w:val="ListParagraph"/>
        <w:numPr>
          <w:ilvl w:val="0"/>
          <w:numId w:val="5"/>
        </w:numPr>
        <w:spacing w:line="360" w:lineRule="auto"/>
      </w:pPr>
      <w:r>
        <w:t xml:space="preserve">If there was any failure while triggering the API, the WI will be treated as a Failure. </w:t>
      </w:r>
    </w:p>
    <w:p w14:paraId="54681D49" w14:textId="73869C03" w:rsidR="00E21116" w:rsidRDefault="00E21116" w:rsidP="00E21116">
      <w:pPr>
        <w:pStyle w:val="ListParagraph"/>
        <w:numPr>
          <w:ilvl w:val="0"/>
          <w:numId w:val="5"/>
        </w:numPr>
        <w:spacing w:line="360" w:lineRule="auto"/>
      </w:pPr>
      <w:r>
        <w:t>In case of Failure, the WI will move to ‘</w:t>
      </w:r>
      <w:r w:rsidRPr="00252DB4">
        <w:rPr>
          <w:b/>
          <w:bCs/>
        </w:rPr>
        <w:t>Integration Error Handling’</w:t>
      </w:r>
      <w:r>
        <w:t xml:space="preserve"> queue. </w:t>
      </w:r>
    </w:p>
    <w:p w14:paraId="39384AF8" w14:textId="77777777" w:rsidR="00E21116" w:rsidRDefault="00E21116" w:rsidP="00E21116">
      <w:pPr>
        <w:spacing w:line="360" w:lineRule="auto"/>
      </w:pPr>
    </w:p>
    <w:p w14:paraId="3FA0DC0B" w14:textId="77777777" w:rsidR="00E21116" w:rsidRDefault="00E21116" w:rsidP="00E21116">
      <w:pPr>
        <w:spacing w:line="360" w:lineRule="auto"/>
      </w:pPr>
      <w:r>
        <w:t xml:space="preserve">The WI will route as per: </w:t>
      </w:r>
    </w:p>
    <w:tbl>
      <w:tblPr>
        <w:tblStyle w:val="TableGrid"/>
        <w:tblW w:w="0" w:type="auto"/>
        <w:tblLook w:val="04A0" w:firstRow="1" w:lastRow="0" w:firstColumn="1" w:lastColumn="0" w:noHBand="0" w:noVBand="1"/>
      </w:tblPr>
      <w:tblGrid>
        <w:gridCol w:w="3005"/>
        <w:gridCol w:w="3005"/>
        <w:gridCol w:w="3006"/>
      </w:tblGrid>
      <w:tr w:rsidR="00E21116" w14:paraId="01A4231E" w14:textId="77777777" w:rsidTr="004F0926">
        <w:tc>
          <w:tcPr>
            <w:tcW w:w="3005" w:type="dxa"/>
          </w:tcPr>
          <w:p w14:paraId="19266492" w14:textId="77777777" w:rsidR="00E21116" w:rsidRPr="002C3E8D" w:rsidRDefault="00E21116" w:rsidP="004F0926">
            <w:pPr>
              <w:spacing w:line="360" w:lineRule="auto"/>
              <w:rPr>
                <w:b/>
                <w:bCs/>
              </w:rPr>
            </w:pPr>
            <w:r w:rsidRPr="002C3E8D">
              <w:rPr>
                <w:b/>
                <w:bCs/>
              </w:rPr>
              <w:t>Decision</w:t>
            </w:r>
          </w:p>
        </w:tc>
        <w:tc>
          <w:tcPr>
            <w:tcW w:w="3005" w:type="dxa"/>
          </w:tcPr>
          <w:p w14:paraId="70ECEEF5" w14:textId="77777777" w:rsidR="00E21116" w:rsidRPr="002C3E8D" w:rsidRDefault="00E21116" w:rsidP="004F0926">
            <w:pPr>
              <w:spacing w:line="360" w:lineRule="auto"/>
              <w:rPr>
                <w:b/>
                <w:bCs/>
              </w:rPr>
            </w:pPr>
            <w:r w:rsidRPr="002C3E8D">
              <w:rPr>
                <w:b/>
                <w:bCs/>
              </w:rPr>
              <w:t>Condition</w:t>
            </w:r>
          </w:p>
        </w:tc>
        <w:tc>
          <w:tcPr>
            <w:tcW w:w="3006" w:type="dxa"/>
          </w:tcPr>
          <w:p w14:paraId="4C981681" w14:textId="77777777" w:rsidR="00E21116" w:rsidRPr="002C3E8D" w:rsidRDefault="00E21116" w:rsidP="004F0926">
            <w:pPr>
              <w:spacing w:line="360" w:lineRule="auto"/>
              <w:rPr>
                <w:b/>
                <w:bCs/>
              </w:rPr>
            </w:pPr>
            <w:r w:rsidRPr="002C3E8D">
              <w:rPr>
                <w:b/>
                <w:bCs/>
              </w:rPr>
              <w:t>WI moves to</w:t>
            </w:r>
          </w:p>
        </w:tc>
      </w:tr>
      <w:tr w:rsidR="00E21116" w14:paraId="0726C692" w14:textId="77777777" w:rsidTr="004F0926">
        <w:tc>
          <w:tcPr>
            <w:tcW w:w="3005" w:type="dxa"/>
          </w:tcPr>
          <w:p w14:paraId="10E3D79F" w14:textId="77777777" w:rsidR="00E21116" w:rsidRDefault="00E21116" w:rsidP="004F0926">
            <w:pPr>
              <w:spacing w:line="360" w:lineRule="auto"/>
            </w:pPr>
            <w:r>
              <w:t>Success</w:t>
            </w:r>
          </w:p>
        </w:tc>
        <w:tc>
          <w:tcPr>
            <w:tcW w:w="3005" w:type="dxa"/>
          </w:tcPr>
          <w:p w14:paraId="0FD39834" w14:textId="77777777" w:rsidR="00E21116" w:rsidRDefault="00E21116" w:rsidP="004F0926">
            <w:pPr>
              <w:spacing w:line="360" w:lineRule="auto"/>
            </w:pPr>
          </w:p>
        </w:tc>
        <w:tc>
          <w:tcPr>
            <w:tcW w:w="3006" w:type="dxa"/>
          </w:tcPr>
          <w:p w14:paraId="4382ACAA" w14:textId="77777777" w:rsidR="00E21116" w:rsidRDefault="00E21116" w:rsidP="004F0926">
            <w:pPr>
              <w:spacing w:line="360" w:lineRule="auto"/>
            </w:pPr>
            <w:r>
              <w:t>Sys Await CPF Docs</w:t>
            </w:r>
          </w:p>
        </w:tc>
      </w:tr>
      <w:tr w:rsidR="00E21116" w14:paraId="4F1E019E" w14:textId="77777777" w:rsidTr="004F0926">
        <w:tc>
          <w:tcPr>
            <w:tcW w:w="3005" w:type="dxa"/>
          </w:tcPr>
          <w:p w14:paraId="759C91DF" w14:textId="77777777" w:rsidR="00E21116" w:rsidRDefault="00E21116" w:rsidP="004F0926">
            <w:pPr>
              <w:spacing w:line="360" w:lineRule="auto"/>
            </w:pPr>
            <w:r>
              <w:t>Failure</w:t>
            </w:r>
          </w:p>
        </w:tc>
        <w:tc>
          <w:tcPr>
            <w:tcW w:w="3005" w:type="dxa"/>
          </w:tcPr>
          <w:p w14:paraId="1295191E" w14:textId="77777777" w:rsidR="00E21116" w:rsidRDefault="00E21116" w:rsidP="004F0926">
            <w:pPr>
              <w:spacing w:line="360" w:lineRule="auto"/>
            </w:pPr>
          </w:p>
        </w:tc>
        <w:tc>
          <w:tcPr>
            <w:tcW w:w="3006" w:type="dxa"/>
          </w:tcPr>
          <w:p w14:paraId="7CF1462C" w14:textId="77777777" w:rsidR="00E21116" w:rsidRDefault="00E21116" w:rsidP="004F0926">
            <w:pPr>
              <w:spacing w:line="360" w:lineRule="auto"/>
            </w:pPr>
            <w:r>
              <w:t>Integration Error Handling</w:t>
            </w:r>
          </w:p>
        </w:tc>
      </w:tr>
    </w:tbl>
    <w:p w14:paraId="3BA37BDE" w14:textId="201D9174" w:rsidR="00612592" w:rsidRDefault="00612592" w:rsidP="001267BE">
      <w:pPr>
        <w:spacing w:line="360" w:lineRule="auto"/>
      </w:pPr>
    </w:p>
    <w:p w14:paraId="0396C1F8" w14:textId="77777777" w:rsidR="0052726F" w:rsidRDefault="0052726F" w:rsidP="001267BE">
      <w:pPr>
        <w:spacing w:line="360" w:lineRule="auto"/>
      </w:pPr>
    </w:p>
    <w:p w14:paraId="3A08970C" w14:textId="77777777" w:rsidR="0052726F" w:rsidRPr="00B46FCB" w:rsidRDefault="0052726F" w:rsidP="0052726F">
      <w:pPr>
        <w:spacing w:line="360" w:lineRule="auto"/>
        <w:rPr>
          <w:b/>
          <w:bCs/>
        </w:rPr>
      </w:pPr>
      <w:r w:rsidRPr="00B46FCB">
        <w:rPr>
          <w:b/>
          <w:bCs/>
        </w:rPr>
        <w:t xml:space="preserve">Access Details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52726F" w:rsidRPr="00785349" w14:paraId="3950A9C0" w14:textId="77777777" w:rsidTr="004F0926">
        <w:tc>
          <w:tcPr>
            <w:tcW w:w="3681" w:type="dxa"/>
          </w:tcPr>
          <w:p w14:paraId="76977881"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lastRenderedPageBreak/>
              <w:t>User Group</w:t>
            </w:r>
          </w:p>
        </w:tc>
        <w:tc>
          <w:tcPr>
            <w:tcW w:w="4626" w:type="dxa"/>
          </w:tcPr>
          <w:p w14:paraId="2BF6E234" w14:textId="77777777" w:rsidR="0052726F" w:rsidRPr="00785349" w:rsidRDefault="0052726F" w:rsidP="004F0926">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Query group. </w:t>
            </w:r>
          </w:p>
        </w:tc>
      </w:tr>
      <w:tr w:rsidR="0052726F" w:rsidRPr="00785349" w14:paraId="666C547A" w14:textId="77777777" w:rsidTr="004F0926">
        <w:tc>
          <w:tcPr>
            <w:tcW w:w="3681" w:type="dxa"/>
          </w:tcPr>
          <w:p w14:paraId="668D01D1"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t xml:space="preserve">Filters </w:t>
            </w:r>
          </w:p>
        </w:tc>
        <w:tc>
          <w:tcPr>
            <w:tcW w:w="4626" w:type="dxa"/>
          </w:tcPr>
          <w:p w14:paraId="4A8B8B50"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t>NA</w:t>
            </w:r>
          </w:p>
        </w:tc>
      </w:tr>
      <w:tr w:rsidR="0052726F" w:rsidRPr="00785349" w14:paraId="5C226D42" w14:textId="77777777" w:rsidTr="004F0926">
        <w:tc>
          <w:tcPr>
            <w:tcW w:w="3681" w:type="dxa"/>
          </w:tcPr>
          <w:p w14:paraId="64F1B30C"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276EAE53"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52726F" w:rsidRPr="00785349" w14:paraId="44ABD8DF" w14:textId="77777777" w:rsidTr="004F0926">
        <w:tc>
          <w:tcPr>
            <w:tcW w:w="3681" w:type="dxa"/>
          </w:tcPr>
          <w:p w14:paraId="2FC66547"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t>Default Sorting (work-item listing)</w:t>
            </w:r>
          </w:p>
        </w:tc>
        <w:tc>
          <w:tcPr>
            <w:tcW w:w="4626" w:type="dxa"/>
          </w:tcPr>
          <w:p w14:paraId="692828A3"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52726F" w:rsidRPr="00785349" w14:paraId="67E2416F" w14:textId="77777777" w:rsidTr="004F0926">
        <w:tc>
          <w:tcPr>
            <w:tcW w:w="3681" w:type="dxa"/>
          </w:tcPr>
          <w:p w14:paraId="0FABACD2"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t>Additional display columns</w:t>
            </w:r>
          </w:p>
        </w:tc>
        <w:tc>
          <w:tcPr>
            <w:tcW w:w="4626" w:type="dxa"/>
          </w:tcPr>
          <w:p w14:paraId="4811A48B" w14:textId="77777777" w:rsidR="0052726F" w:rsidRPr="00785349" w:rsidRDefault="0052726F" w:rsidP="004F0926">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7DB23E2F" w14:textId="77777777" w:rsidR="0052726F" w:rsidRDefault="0052726F" w:rsidP="001267BE">
      <w:pPr>
        <w:spacing w:line="360" w:lineRule="auto"/>
      </w:pPr>
    </w:p>
    <w:p w14:paraId="6FB7DAEE" w14:textId="77777777" w:rsidR="001267BE" w:rsidRDefault="001267BE" w:rsidP="001267BE">
      <w:pPr>
        <w:spacing w:line="360" w:lineRule="auto"/>
      </w:pPr>
    </w:p>
    <w:p w14:paraId="4A48DD74" w14:textId="77777777" w:rsidR="001267BE" w:rsidRDefault="001267BE" w:rsidP="001267BE">
      <w:pPr>
        <w:spacing w:line="360" w:lineRule="auto"/>
      </w:pPr>
    </w:p>
    <w:p w14:paraId="6D79795D" w14:textId="77777777" w:rsidR="004720DA" w:rsidRDefault="004720DA" w:rsidP="001267BE">
      <w:pPr>
        <w:spacing w:line="360" w:lineRule="auto"/>
      </w:pPr>
    </w:p>
    <w:p w14:paraId="5836E8C3" w14:textId="77777777" w:rsidR="004720DA" w:rsidRDefault="004720DA" w:rsidP="001267BE">
      <w:pPr>
        <w:spacing w:line="360" w:lineRule="auto"/>
      </w:pPr>
    </w:p>
    <w:p w14:paraId="5EA1B13A" w14:textId="77777777" w:rsidR="00852E04" w:rsidRDefault="00852E04" w:rsidP="001267BE">
      <w:pPr>
        <w:spacing w:line="360" w:lineRule="auto"/>
      </w:pPr>
    </w:p>
    <w:p w14:paraId="69C31282" w14:textId="77777777" w:rsidR="00852E04" w:rsidRDefault="00852E04" w:rsidP="001267BE">
      <w:pPr>
        <w:spacing w:line="360" w:lineRule="auto"/>
      </w:pPr>
    </w:p>
    <w:p w14:paraId="4197018D" w14:textId="77777777" w:rsidR="00852E04" w:rsidRDefault="00852E04" w:rsidP="001267BE">
      <w:pPr>
        <w:spacing w:line="360" w:lineRule="auto"/>
      </w:pPr>
    </w:p>
    <w:p w14:paraId="3BEAB001" w14:textId="77777777" w:rsidR="00852E04" w:rsidRDefault="00852E04" w:rsidP="001267BE">
      <w:pPr>
        <w:spacing w:line="360" w:lineRule="auto"/>
      </w:pPr>
    </w:p>
    <w:p w14:paraId="78A93319" w14:textId="77777777" w:rsidR="00852E04" w:rsidRDefault="00852E04" w:rsidP="001267BE">
      <w:pPr>
        <w:spacing w:line="360" w:lineRule="auto"/>
      </w:pPr>
    </w:p>
    <w:p w14:paraId="21073045" w14:textId="77777777" w:rsidR="00852E04" w:rsidRDefault="00852E04" w:rsidP="001267BE">
      <w:pPr>
        <w:spacing w:line="360" w:lineRule="auto"/>
      </w:pPr>
    </w:p>
    <w:p w14:paraId="20AA06E8" w14:textId="77777777" w:rsidR="004720DA" w:rsidRDefault="004720DA" w:rsidP="001267BE">
      <w:pPr>
        <w:spacing w:line="360" w:lineRule="auto"/>
      </w:pPr>
    </w:p>
    <w:p w14:paraId="725129B5" w14:textId="5B30E983" w:rsidR="0052726F" w:rsidRDefault="0052726F" w:rsidP="0052726F">
      <w:pPr>
        <w:pStyle w:val="Heading3"/>
      </w:pPr>
      <w:bookmarkStart w:id="51" w:name="_Toc206766697"/>
      <w:r>
        <w:t>Sys Await CPF Docs</w:t>
      </w:r>
      <w:r w:rsidR="00252DB4">
        <w:t xml:space="preserve"> (New Queue)</w:t>
      </w:r>
      <w:bookmarkEnd w:id="51"/>
    </w:p>
    <w:p w14:paraId="29CB60DA" w14:textId="77777777" w:rsidR="006724D9" w:rsidRDefault="006724D9" w:rsidP="006724D9">
      <w:pPr>
        <w:pStyle w:val="ListParagraph"/>
        <w:numPr>
          <w:ilvl w:val="0"/>
          <w:numId w:val="5"/>
        </w:numPr>
        <w:spacing w:line="360" w:lineRule="auto"/>
      </w:pPr>
      <w:r>
        <w:t xml:space="preserve">This will be a system queue. i.e., the users will not have access to this queue. </w:t>
      </w:r>
    </w:p>
    <w:p w14:paraId="7A4F45DC" w14:textId="77777777" w:rsidR="006724D9" w:rsidRDefault="006724D9" w:rsidP="006724D9">
      <w:pPr>
        <w:pStyle w:val="ListParagraph"/>
        <w:numPr>
          <w:ilvl w:val="0"/>
          <w:numId w:val="5"/>
        </w:numPr>
        <w:spacing w:line="360" w:lineRule="auto"/>
      </w:pPr>
      <w:r>
        <w:t xml:space="preserve">The WI will route to this queue based on the condition below: </w:t>
      </w:r>
    </w:p>
    <w:p w14:paraId="4E3811BE" w14:textId="77777777" w:rsidR="006724D9" w:rsidRDefault="006724D9" w:rsidP="00665AFE">
      <w:pPr>
        <w:pStyle w:val="ListParagraph"/>
        <w:numPr>
          <w:ilvl w:val="0"/>
          <w:numId w:val="23"/>
        </w:numPr>
        <w:spacing w:line="360" w:lineRule="auto"/>
      </w:pPr>
      <w:r>
        <w:t xml:space="preserve">From Sys Doc Generate CPF queue, when the API call to CPF is successfully triggered, the WI will move to this queue. </w:t>
      </w:r>
    </w:p>
    <w:p w14:paraId="580D7393" w14:textId="77777777" w:rsidR="006724D9" w:rsidRDefault="006724D9" w:rsidP="006724D9">
      <w:pPr>
        <w:pStyle w:val="ListParagraph"/>
        <w:numPr>
          <w:ilvl w:val="0"/>
          <w:numId w:val="5"/>
        </w:numPr>
        <w:spacing w:line="360" w:lineRule="auto"/>
      </w:pPr>
      <w:r>
        <w:t xml:space="preserve">The WI at this queue will wait for CPF to upload the documents in Omnidocs at the shared folder index which was sent during Doc Generate API. </w:t>
      </w:r>
    </w:p>
    <w:p w14:paraId="1717A82B" w14:textId="77777777" w:rsidR="006724D9" w:rsidRPr="005E13FC" w:rsidRDefault="006724D9" w:rsidP="006724D9">
      <w:pPr>
        <w:pStyle w:val="ListParagraph"/>
        <w:numPr>
          <w:ilvl w:val="0"/>
          <w:numId w:val="5"/>
        </w:numPr>
        <w:spacing w:line="360" w:lineRule="auto"/>
      </w:pPr>
      <w:r w:rsidRPr="005E13FC">
        <w:t xml:space="preserve">CPF will generate the required documents and upload them to the required folder and then send a WI Update to iBPS. </w:t>
      </w:r>
    </w:p>
    <w:p w14:paraId="019B4454" w14:textId="77777777" w:rsidR="006724D9" w:rsidRPr="005E13FC" w:rsidRDefault="006724D9" w:rsidP="006724D9">
      <w:pPr>
        <w:pStyle w:val="ListParagraph"/>
        <w:numPr>
          <w:ilvl w:val="0"/>
          <w:numId w:val="5"/>
        </w:numPr>
        <w:spacing w:line="360" w:lineRule="auto"/>
      </w:pPr>
      <w:r w:rsidRPr="005E13FC">
        <w:t xml:space="preserve">Once the WI Update is received in iBPS, the system will attach the documents to the WI. </w:t>
      </w:r>
    </w:p>
    <w:p w14:paraId="3C9901AA" w14:textId="77777777" w:rsidR="006724D9" w:rsidRPr="005F600C" w:rsidRDefault="006724D9" w:rsidP="006724D9">
      <w:pPr>
        <w:pStyle w:val="ListParagraph"/>
        <w:numPr>
          <w:ilvl w:val="0"/>
          <w:numId w:val="5"/>
        </w:numPr>
        <w:spacing w:line="360" w:lineRule="auto"/>
        <w:rPr>
          <w:highlight w:val="yellow"/>
        </w:rPr>
      </w:pPr>
      <w:r w:rsidRPr="005F600C">
        <w:rPr>
          <w:highlight w:val="yellow"/>
        </w:rPr>
        <w:lastRenderedPageBreak/>
        <w:t xml:space="preserve">The WI will wait for a maximum of 58 hours from the time of introduction at this queue to wait for the WI update from CPF. </w:t>
      </w:r>
    </w:p>
    <w:p w14:paraId="54E1A49C" w14:textId="77777777" w:rsidR="006724D9" w:rsidRPr="005E13FC" w:rsidRDefault="006724D9" w:rsidP="006724D9">
      <w:pPr>
        <w:pStyle w:val="ListParagraph"/>
        <w:numPr>
          <w:ilvl w:val="0"/>
          <w:numId w:val="5"/>
        </w:numPr>
        <w:spacing w:line="360" w:lineRule="auto"/>
      </w:pPr>
      <w:r w:rsidRPr="005F600C">
        <w:rPr>
          <w:highlight w:val="yellow"/>
        </w:rPr>
        <w:t>If the WI Update is not received in 58 hours, WI will be automatically routed to Manual WI Update queue.</w:t>
      </w:r>
      <w:r w:rsidRPr="005E13FC">
        <w:t xml:space="preserve"> </w:t>
      </w:r>
    </w:p>
    <w:p w14:paraId="6F74CF68" w14:textId="77777777" w:rsidR="006724D9" w:rsidRDefault="006724D9" w:rsidP="006724D9">
      <w:pPr>
        <w:pStyle w:val="ListParagraph"/>
        <w:numPr>
          <w:ilvl w:val="0"/>
          <w:numId w:val="5"/>
        </w:numPr>
        <w:spacing w:line="360" w:lineRule="auto"/>
      </w:pPr>
      <w:r>
        <w:t>If the required documents are uploaded in the WI within the above timespan, WI will be treated as Success and will move ahead to ‘</w:t>
      </w:r>
      <w:r w:rsidRPr="007C0F45">
        <w:rPr>
          <w:b/>
          <w:bCs/>
        </w:rPr>
        <w:t>Sys Notify CPF’</w:t>
      </w:r>
      <w:r>
        <w:t xml:space="preserve"> queue. </w:t>
      </w:r>
    </w:p>
    <w:p w14:paraId="6F45C7B5" w14:textId="77777777" w:rsidR="006724D9" w:rsidRDefault="006724D9" w:rsidP="006724D9">
      <w:pPr>
        <w:pStyle w:val="ListParagraph"/>
        <w:numPr>
          <w:ilvl w:val="0"/>
          <w:numId w:val="5"/>
        </w:numPr>
        <w:spacing w:line="360" w:lineRule="auto"/>
      </w:pPr>
      <w:r>
        <w:t>If even after the maximum waiting time, the documents are not uploaded, the WI will be treated as a Failure and will move to a user queue ‘</w:t>
      </w:r>
      <w:r w:rsidRPr="007C0F45">
        <w:rPr>
          <w:b/>
          <w:bCs/>
        </w:rPr>
        <w:t>Manual WI Update’</w:t>
      </w:r>
      <w:r>
        <w:t xml:space="preserve"> for users to upload the documents manually. </w:t>
      </w:r>
    </w:p>
    <w:p w14:paraId="630B5F91" w14:textId="77777777" w:rsidR="006724D9" w:rsidRDefault="006724D9" w:rsidP="006724D9">
      <w:pPr>
        <w:spacing w:line="360" w:lineRule="auto"/>
      </w:pPr>
      <w:r>
        <w:t xml:space="preserve">WI will move as per below: </w:t>
      </w:r>
    </w:p>
    <w:tbl>
      <w:tblPr>
        <w:tblStyle w:val="TableGrid"/>
        <w:tblW w:w="0" w:type="auto"/>
        <w:tblLook w:val="04A0" w:firstRow="1" w:lastRow="0" w:firstColumn="1" w:lastColumn="0" w:noHBand="0" w:noVBand="1"/>
      </w:tblPr>
      <w:tblGrid>
        <w:gridCol w:w="3005"/>
        <w:gridCol w:w="3005"/>
        <w:gridCol w:w="3006"/>
      </w:tblGrid>
      <w:tr w:rsidR="006724D9" w14:paraId="799BA3D4" w14:textId="77777777" w:rsidTr="004F0926">
        <w:tc>
          <w:tcPr>
            <w:tcW w:w="3005" w:type="dxa"/>
          </w:tcPr>
          <w:p w14:paraId="465E1E68" w14:textId="77777777" w:rsidR="006724D9" w:rsidRPr="00193354" w:rsidRDefault="006724D9" w:rsidP="004F0926">
            <w:pPr>
              <w:spacing w:line="360" w:lineRule="auto"/>
              <w:rPr>
                <w:b/>
                <w:bCs/>
              </w:rPr>
            </w:pPr>
            <w:r w:rsidRPr="00193354">
              <w:rPr>
                <w:b/>
                <w:bCs/>
              </w:rPr>
              <w:t>Decision</w:t>
            </w:r>
          </w:p>
        </w:tc>
        <w:tc>
          <w:tcPr>
            <w:tcW w:w="3005" w:type="dxa"/>
          </w:tcPr>
          <w:p w14:paraId="23C168BB" w14:textId="77777777" w:rsidR="006724D9" w:rsidRPr="00193354" w:rsidRDefault="006724D9" w:rsidP="004F0926">
            <w:pPr>
              <w:spacing w:line="360" w:lineRule="auto"/>
              <w:rPr>
                <w:b/>
                <w:bCs/>
              </w:rPr>
            </w:pPr>
            <w:r w:rsidRPr="00193354">
              <w:rPr>
                <w:b/>
                <w:bCs/>
              </w:rPr>
              <w:t>Condition</w:t>
            </w:r>
          </w:p>
        </w:tc>
        <w:tc>
          <w:tcPr>
            <w:tcW w:w="3006" w:type="dxa"/>
          </w:tcPr>
          <w:p w14:paraId="4DDB8574" w14:textId="77777777" w:rsidR="006724D9" w:rsidRPr="00193354" w:rsidRDefault="006724D9" w:rsidP="004F0926">
            <w:pPr>
              <w:spacing w:line="360" w:lineRule="auto"/>
              <w:rPr>
                <w:b/>
                <w:bCs/>
              </w:rPr>
            </w:pPr>
            <w:r w:rsidRPr="00193354">
              <w:rPr>
                <w:b/>
                <w:bCs/>
              </w:rPr>
              <w:t xml:space="preserve">WI moves to </w:t>
            </w:r>
          </w:p>
        </w:tc>
      </w:tr>
      <w:tr w:rsidR="006724D9" w14:paraId="76D2660C" w14:textId="77777777" w:rsidTr="004F0926">
        <w:tc>
          <w:tcPr>
            <w:tcW w:w="3005" w:type="dxa"/>
          </w:tcPr>
          <w:p w14:paraId="62E90369" w14:textId="77777777" w:rsidR="006724D9" w:rsidRDefault="006724D9" w:rsidP="004F0926">
            <w:pPr>
              <w:spacing w:line="360" w:lineRule="auto"/>
            </w:pPr>
            <w:r>
              <w:t>Success</w:t>
            </w:r>
          </w:p>
        </w:tc>
        <w:tc>
          <w:tcPr>
            <w:tcW w:w="3005" w:type="dxa"/>
          </w:tcPr>
          <w:p w14:paraId="2034B5AD" w14:textId="77777777" w:rsidR="006724D9" w:rsidRDefault="006724D9" w:rsidP="004F0926">
            <w:pPr>
              <w:spacing w:line="360" w:lineRule="auto"/>
            </w:pPr>
            <w:r>
              <w:t>If WI Update is received and documents attached to the WI</w:t>
            </w:r>
          </w:p>
        </w:tc>
        <w:tc>
          <w:tcPr>
            <w:tcW w:w="3006" w:type="dxa"/>
          </w:tcPr>
          <w:p w14:paraId="212A8238" w14:textId="77777777" w:rsidR="006724D9" w:rsidRDefault="006724D9" w:rsidP="004F0926">
            <w:pPr>
              <w:spacing w:line="360" w:lineRule="auto"/>
            </w:pPr>
            <w:r>
              <w:t>Sys Notify CPF</w:t>
            </w:r>
          </w:p>
        </w:tc>
      </w:tr>
      <w:tr w:rsidR="006724D9" w14:paraId="11D7CA3D" w14:textId="77777777" w:rsidTr="004F0926">
        <w:tc>
          <w:tcPr>
            <w:tcW w:w="3005" w:type="dxa"/>
          </w:tcPr>
          <w:p w14:paraId="00A1D40C" w14:textId="77777777" w:rsidR="006724D9" w:rsidRDefault="006724D9" w:rsidP="004F0926">
            <w:pPr>
              <w:spacing w:line="360" w:lineRule="auto"/>
            </w:pPr>
            <w:r>
              <w:t xml:space="preserve">Auto Expiry </w:t>
            </w:r>
          </w:p>
        </w:tc>
        <w:tc>
          <w:tcPr>
            <w:tcW w:w="3005" w:type="dxa"/>
          </w:tcPr>
          <w:p w14:paraId="5B50833C" w14:textId="77777777" w:rsidR="006724D9" w:rsidRDefault="006724D9" w:rsidP="004F0926">
            <w:pPr>
              <w:spacing w:line="360" w:lineRule="auto"/>
            </w:pPr>
            <w:r>
              <w:t>If no WI Update is received (Maximum 58 hours expiry)</w:t>
            </w:r>
          </w:p>
        </w:tc>
        <w:tc>
          <w:tcPr>
            <w:tcW w:w="3006" w:type="dxa"/>
          </w:tcPr>
          <w:p w14:paraId="3AC77B73" w14:textId="77777777" w:rsidR="006724D9" w:rsidRDefault="006724D9" w:rsidP="004F0926">
            <w:pPr>
              <w:spacing w:line="360" w:lineRule="auto"/>
            </w:pPr>
            <w:r>
              <w:t>Manual WI Update</w:t>
            </w:r>
          </w:p>
        </w:tc>
      </w:tr>
    </w:tbl>
    <w:p w14:paraId="6E557F23" w14:textId="77777777" w:rsidR="0052726F" w:rsidRDefault="0052726F" w:rsidP="0052726F"/>
    <w:p w14:paraId="23D78980" w14:textId="21E7C13A" w:rsidR="0052726F" w:rsidRDefault="0052726F" w:rsidP="006724D9"/>
    <w:p w14:paraId="104E7556" w14:textId="77777777" w:rsidR="006724D9" w:rsidRPr="00B46FCB" w:rsidRDefault="006724D9" w:rsidP="006724D9">
      <w:pPr>
        <w:spacing w:line="360" w:lineRule="auto"/>
        <w:rPr>
          <w:b/>
          <w:bCs/>
        </w:rPr>
      </w:pPr>
      <w:r w:rsidRPr="00B46FCB">
        <w:rPr>
          <w:b/>
          <w:bCs/>
        </w:rPr>
        <w:t xml:space="preserve">Access Details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6724D9" w:rsidRPr="00785349" w14:paraId="39F64C80" w14:textId="77777777" w:rsidTr="004F0926">
        <w:tc>
          <w:tcPr>
            <w:tcW w:w="3681" w:type="dxa"/>
          </w:tcPr>
          <w:p w14:paraId="2CF814DF"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User Group</w:t>
            </w:r>
          </w:p>
        </w:tc>
        <w:tc>
          <w:tcPr>
            <w:tcW w:w="4626" w:type="dxa"/>
          </w:tcPr>
          <w:p w14:paraId="4445846E" w14:textId="77777777" w:rsidR="006724D9" w:rsidRPr="00785349" w:rsidRDefault="006724D9" w:rsidP="004F0926">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Query group. </w:t>
            </w:r>
          </w:p>
        </w:tc>
      </w:tr>
      <w:tr w:rsidR="006724D9" w:rsidRPr="00785349" w14:paraId="48571BE7" w14:textId="77777777" w:rsidTr="004F0926">
        <w:tc>
          <w:tcPr>
            <w:tcW w:w="3681" w:type="dxa"/>
          </w:tcPr>
          <w:p w14:paraId="38E18A7D"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 xml:space="preserve">Filters </w:t>
            </w:r>
          </w:p>
        </w:tc>
        <w:tc>
          <w:tcPr>
            <w:tcW w:w="4626" w:type="dxa"/>
          </w:tcPr>
          <w:p w14:paraId="3F8ABBE5"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NA</w:t>
            </w:r>
          </w:p>
        </w:tc>
      </w:tr>
      <w:tr w:rsidR="006724D9" w:rsidRPr="00785349" w14:paraId="7342D2D3" w14:textId="77777777" w:rsidTr="004F0926">
        <w:tc>
          <w:tcPr>
            <w:tcW w:w="3681" w:type="dxa"/>
          </w:tcPr>
          <w:p w14:paraId="50D65358"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49483C6C"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6724D9" w:rsidRPr="00785349" w14:paraId="6CA9D6E3" w14:textId="77777777" w:rsidTr="004F0926">
        <w:tc>
          <w:tcPr>
            <w:tcW w:w="3681" w:type="dxa"/>
          </w:tcPr>
          <w:p w14:paraId="659ECF74"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Default Sorting (work-item listing)</w:t>
            </w:r>
          </w:p>
        </w:tc>
        <w:tc>
          <w:tcPr>
            <w:tcW w:w="4626" w:type="dxa"/>
          </w:tcPr>
          <w:p w14:paraId="18897713"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6724D9" w:rsidRPr="00785349" w14:paraId="24ECA257" w14:textId="77777777" w:rsidTr="004F0926">
        <w:tc>
          <w:tcPr>
            <w:tcW w:w="3681" w:type="dxa"/>
          </w:tcPr>
          <w:p w14:paraId="4AA5AB24"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Additional display columns</w:t>
            </w:r>
          </w:p>
        </w:tc>
        <w:tc>
          <w:tcPr>
            <w:tcW w:w="4626" w:type="dxa"/>
          </w:tcPr>
          <w:p w14:paraId="50A3547A" w14:textId="77777777" w:rsidR="006724D9" w:rsidRPr="00785349" w:rsidRDefault="006724D9" w:rsidP="004F0926">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4FE16136" w14:textId="77777777" w:rsidR="0052726F" w:rsidRDefault="0052726F" w:rsidP="001267BE">
      <w:pPr>
        <w:spacing w:line="360" w:lineRule="auto"/>
      </w:pPr>
    </w:p>
    <w:p w14:paraId="78AE28E7" w14:textId="77777777" w:rsidR="007500B1" w:rsidRDefault="007500B1" w:rsidP="0015007B"/>
    <w:p w14:paraId="0A7711A9" w14:textId="77777777" w:rsidR="007500B1" w:rsidRDefault="007500B1" w:rsidP="0015007B"/>
    <w:p w14:paraId="2887DF34" w14:textId="5D17C971" w:rsidR="0015007B" w:rsidRDefault="0015007B" w:rsidP="0015007B">
      <w:pPr>
        <w:pStyle w:val="Heading3"/>
      </w:pPr>
      <w:bookmarkStart w:id="52" w:name="_Toc206766698"/>
      <w:r>
        <w:t>Sys Notify CPF</w:t>
      </w:r>
      <w:r w:rsidR="008364D9">
        <w:t xml:space="preserve"> (New Queue)</w:t>
      </w:r>
      <w:bookmarkEnd w:id="52"/>
    </w:p>
    <w:p w14:paraId="496C29C5" w14:textId="63925CBB" w:rsidR="0015007B" w:rsidRDefault="0015007B" w:rsidP="0015007B">
      <w:pPr>
        <w:pStyle w:val="ListParagraph"/>
        <w:numPr>
          <w:ilvl w:val="0"/>
          <w:numId w:val="5"/>
        </w:numPr>
        <w:spacing w:line="360" w:lineRule="auto"/>
      </w:pPr>
      <w:r>
        <w:t>This will be a system queue. i.e., the users will not have access to this queue.</w:t>
      </w:r>
    </w:p>
    <w:p w14:paraId="51CC58FF" w14:textId="07BBB806" w:rsidR="00511D41" w:rsidRDefault="00511D41" w:rsidP="00511D41">
      <w:pPr>
        <w:pStyle w:val="ListParagraph"/>
        <w:numPr>
          <w:ilvl w:val="0"/>
          <w:numId w:val="5"/>
        </w:numPr>
        <w:spacing w:line="360" w:lineRule="auto"/>
      </w:pPr>
      <w:r>
        <w:t>The purpose of this queue is to trigger Notify CPF call in case of ‘Approval’, ‘Pending’, ‘Delayed’, ‘Rejected’</w:t>
      </w:r>
      <w:r w:rsidR="00634327">
        <w:t xml:space="preserve">, </w:t>
      </w:r>
      <w:r>
        <w:t>‘Disbursal’</w:t>
      </w:r>
      <w:r w:rsidR="00634327">
        <w:t xml:space="preserve"> or ‘Cancellation’</w:t>
      </w:r>
      <w:r>
        <w:t xml:space="preserve">. </w:t>
      </w:r>
    </w:p>
    <w:p w14:paraId="277F03AF" w14:textId="77777777" w:rsidR="00511D41" w:rsidRDefault="00511D41" w:rsidP="00511D41">
      <w:pPr>
        <w:pStyle w:val="ListParagraph"/>
        <w:numPr>
          <w:ilvl w:val="0"/>
          <w:numId w:val="5"/>
        </w:numPr>
        <w:spacing w:line="360" w:lineRule="auto"/>
      </w:pPr>
      <w:r>
        <w:lastRenderedPageBreak/>
        <w:t xml:space="preserve">The WI will route to this queue based on the conditions below: </w:t>
      </w:r>
    </w:p>
    <w:p w14:paraId="38F58A51" w14:textId="42B45671" w:rsidR="00511D41" w:rsidRDefault="00511D41" w:rsidP="00E62694">
      <w:pPr>
        <w:pStyle w:val="ListParagraph"/>
        <w:numPr>
          <w:ilvl w:val="0"/>
          <w:numId w:val="9"/>
        </w:numPr>
        <w:spacing w:line="360" w:lineRule="auto"/>
      </w:pPr>
      <w:r w:rsidRPr="001B2C94">
        <w:rPr>
          <w:b/>
          <w:bCs/>
        </w:rPr>
        <w:t>Approval Stage:</w:t>
      </w:r>
    </w:p>
    <w:p w14:paraId="55F151A9" w14:textId="69CBCA3A" w:rsidR="00896295" w:rsidRDefault="00715FA8" w:rsidP="00E62694">
      <w:pPr>
        <w:pStyle w:val="ListParagraph"/>
        <w:numPr>
          <w:ilvl w:val="1"/>
          <w:numId w:val="9"/>
        </w:numPr>
        <w:spacing w:line="360" w:lineRule="auto"/>
      </w:pPr>
      <w:r>
        <w:t>For t</w:t>
      </w:r>
      <w:r w:rsidR="00902A5D">
        <w:t>he 1</w:t>
      </w:r>
      <w:r w:rsidR="00902A5D" w:rsidRPr="00902A5D">
        <w:rPr>
          <w:vertAlign w:val="superscript"/>
        </w:rPr>
        <w:t>st</w:t>
      </w:r>
      <w:r w:rsidR="00902A5D">
        <w:t xml:space="preserve"> Approval</w:t>
      </w:r>
      <w:r>
        <w:t xml:space="preserve"> </w:t>
      </w:r>
      <w:r w:rsidR="00902A5D">
        <w:t>S</w:t>
      </w:r>
      <w:r>
        <w:t xml:space="preserve">tage, the WI will route </w:t>
      </w:r>
      <w:r w:rsidR="00896295">
        <w:t xml:space="preserve">from </w:t>
      </w:r>
      <w:r w:rsidR="00896295" w:rsidRPr="005E6B81">
        <w:rPr>
          <w:b/>
          <w:bCs/>
        </w:rPr>
        <w:t>Sys Await CPF Docs</w:t>
      </w:r>
      <w:r w:rsidR="00896295">
        <w:t xml:space="preserve"> or </w:t>
      </w:r>
      <w:r w:rsidR="00896295" w:rsidRPr="005E6B81">
        <w:rPr>
          <w:b/>
          <w:bCs/>
        </w:rPr>
        <w:t>Manual WI Update</w:t>
      </w:r>
      <w:r w:rsidR="00896295">
        <w:t xml:space="preserve"> once CPF generated documents are received in Omnidocs are uploaded to the WI or by the </w:t>
      </w:r>
      <w:r w:rsidR="00896295" w:rsidRPr="004C1413">
        <w:rPr>
          <w:b/>
          <w:bCs/>
        </w:rPr>
        <w:t>Manual WI Update</w:t>
      </w:r>
      <w:r w:rsidR="00896295">
        <w:t xml:space="preserve"> user in case of errors.</w:t>
      </w:r>
    </w:p>
    <w:p w14:paraId="103CF026" w14:textId="762E6865" w:rsidR="00511D41" w:rsidRDefault="002433AC" w:rsidP="00E62694">
      <w:pPr>
        <w:pStyle w:val="ListParagraph"/>
        <w:numPr>
          <w:ilvl w:val="1"/>
          <w:numId w:val="9"/>
        </w:numPr>
        <w:spacing w:line="360" w:lineRule="auto"/>
      </w:pPr>
      <w:r>
        <w:t>T</w:t>
      </w:r>
      <w:r w:rsidR="00896295">
        <w:t>he WI can</w:t>
      </w:r>
      <w:r>
        <w:t xml:space="preserve"> also</w:t>
      </w:r>
      <w:r w:rsidR="00896295">
        <w:t xml:space="preserve"> </w:t>
      </w:r>
      <w:r>
        <w:t xml:space="preserve">route from </w:t>
      </w:r>
      <w:r w:rsidR="00715FA8" w:rsidRPr="001B2C94">
        <w:rPr>
          <w:b/>
          <w:bCs/>
        </w:rPr>
        <w:t>CROPS Checker</w:t>
      </w:r>
      <w:r w:rsidR="00715FA8">
        <w:t xml:space="preserve"> queue when the user takes decision as ‘</w:t>
      </w:r>
      <w:r w:rsidR="00715FA8" w:rsidRPr="001B2C94">
        <w:rPr>
          <w:b/>
          <w:bCs/>
        </w:rPr>
        <w:t>Approve</w:t>
      </w:r>
      <w:r w:rsidR="00715FA8">
        <w:t>’</w:t>
      </w:r>
      <w:r w:rsidR="005E6B81">
        <w:t xml:space="preserve"> &amp; </w:t>
      </w:r>
      <w:commentRangeStart w:id="53"/>
      <w:commentRangeStart w:id="54"/>
      <w:r w:rsidR="005E6B81">
        <w:t xml:space="preserve">if </w:t>
      </w:r>
      <w:r>
        <w:t xml:space="preserve">CPF generated </w:t>
      </w:r>
      <w:r w:rsidR="005E6B81">
        <w:t>documents</w:t>
      </w:r>
      <w:r>
        <w:t xml:space="preserve"> for approval</w:t>
      </w:r>
      <w:r w:rsidR="005E6B81">
        <w:t xml:space="preserve"> are present in the WI. </w:t>
      </w:r>
      <w:commentRangeEnd w:id="53"/>
      <w:r w:rsidR="005046E2">
        <w:rPr>
          <w:rStyle w:val="CommentReference"/>
        </w:rPr>
        <w:commentReference w:id="53"/>
      </w:r>
      <w:commentRangeEnd w:id="54"/>
      <w:r>
        <w:rPr>
          <w:rStyle w:val="CommentReference"/>
        </w:rPr>
        <w:commentReference w:id="54"/>
      </w:r>
    </w:p>
    <w:p w14:paraId="4AB80A3E" w14:textId="7792E7F4" w:rsidR="006047F8" w:rsidRDefault="006047F8" w:rsidP="00E62694">
      <w:pPr>
        <w:pStyle w:val="ListParagraph"/>
        <w:numPr>
          <w:ilvl w:val="1"/>
          <w:numId w:val="9"/>
        </w:numPr>
        <w:spacing w:line="360" w:lineRule="auto"/>
      </w:pPr>
      <w:r>
        <w:t xml:space="preserve">The WI can route from </w:t>
      </w:r>
      <w:r w:rsidRPr="004C1413">
        <w:rPr>
          <w:b/>
          <w:bCs/>
        </w:rPr>
        <w:t>CROPS Document Checker</w:t>
      </w:r>
      <w:r>
        <w:t xml:space="preserve"> queue for FOL Re-Issue scenario </w:t>
      </w:r>
      <w:r w:rsidR="004C1413">
        <w:t xml:space="preserve">and if mandatory documents are present in the WI. </w:t>
      </w:r>
    </w:p>
    <w:p w14:paraId="5C48E76F" w14:textId="447FEEBE" w:rsidR="002876FF" w:rsidRPr="001B2C94" w:rsidRDefault="002876FF" w:rsidP="00E62694">
      <w:pPr>
        <w:pStyle w:val="ListParagraph"/>
        <w:numPr>
          <w:ilvl w:val="0"/>
          <w:numId w:val="9"/>
        </w:numPr>
        <w:spacing w:line="360" w:lineRule="auto"/>
        <w:rPr>
          <w:b/>
          <w:bCs/>
        </w:rPr>
      </w:pPr>
      <w:r w:rsidRPr="001B2C94">
        <w:rPr>
          <w:b/>
          <w:bCs/>
        </w:rPr>
        <w:t xml:space="preserve">Disbursal Stage: </w:t>
      </w:r>
    </w:p>
    <w:p w14:paraId="68119D21" w14:textId="38771369" w:rsidR="002876FF" w:rsidRDefault="002876FF" w:rsidP="00E62694">
      <w:pPr>
        <w:pStyle w:val="ListParagraph"/>
        <w:numPr>
          <w:ilvl w:val="1"/>
          <w:numId w:val="9"/>
        </w:numPr>
        <w:spacing w:line="360" w:lineRule="auto"/>
      </w:pPr>
      <w:r>
        <w:t xml:space="preserve">For this stage, the WI will route from </w:t>
      </w:r>
      <w:r w:rsidRPr="001B2C94">
        <w:rPr>
          <w:b/>
          <w:bCs/>
        </w:rPr>
        <w:t>CROPS Disbursal Checker</w:t>
      </w:r>
      <w:r>
        <w:t xml:space="preserve"> queue when the user takes decision as ‘</w:t>
      </w:r>
      <w:r w:rsidRPr="001B2C94">
        <w:rPr>
          <w:b/>
          <w:bCs/>
        </w:rPr>
        <w:t>Approve’</w:t>
      </w:r>
      <w:r>
        <w:t xml:space="preserve">. </w:t>
      </w:r>
    </w:p>
    <w:p w14:paraId="70143F1B" w14:textId="3A810119" w:rsidR="00D85E57" w:rsidRDefault="00D85E57" w:rsidP="00E62694">
      <w:pPr>
        <w:pStyle w:val="ListParagraph"/>
        <w:numPr>
          <w:ilvl w:val="1"/>
          <w:numId w:val="9"/>
        </w:numPr>
        <w:spacing w:line="360" w:lineRule="auto"/>
      </w:pPr>
      <w:r>
        <w:t xml:space="preserve">This can be a child WI if there was MCQ Required or Deferral was Held. </w:t>
      </w:r>
    </w:p>
    <w:p w14:paraId="20879C88" w14:textId="0BE11B4E" w:rsidR="00BD69F6" w:rsidRDefault="00BD69F6" w:rsidP="00E62694">
      <w:pPr>
        <w:pStyle w:val="ListParagraph"/>
        <w:numPr>
          <w:ilvl w:val="1"/>
          <w:numId w:val="9"/>
        </w:numPr>
        <w:spacing w:line="360" w:lineRule="auto"/>
      </w:pPr>
      <w:r>
        <w:t xml:space="preserve">If no MCQ Required and No Deferral was held, the main WI will only route on this queue. </w:t>
      </w:r>
    </w:p>
    <w:p w14:paraId="1EA1FC70" w14:textId="16481B8E" w:rsidR="002876FF" w:rsidRPr="001B2C94" w:rsidRDefault="00ED74C8" w:rsidP="00E62694">
      <w:pPr>
        <w:pStyle w:val="ListParagraph"/>
        <w:numPr>
          <w:ilvl w:val="0"/>
          <w:numId w:val="9"/>
        </w:numPr>
        <w:spacing w:line="360" w:lineRule="auto"/>
        <w:rPr>
          <w:b/>
          <w:bCs/>
        </w:rPr>
      </w:pPr>
      <w:r w:rsidRPr="001B2C94">
        <w:rPr>
          <w:b/>
          <w:bCs/>
        </w:rPr>
        <w:t xml:space="preserve">Rejection / Cancellation Stage: </w:t>
      </w:r>
    </w:p>
    <w:p w14:paraId="71001D3E" w14:textId="77777777" w:rsidR="003C2797" w:rsidRDefault="00ED74C8" w:rsidP="00E62694">
      <w:pPr>
        <w:pStyle w:val="ListParagraph"/>
        <w:numPr>
          <w:ilvl w:val="1"/>
          <w:numId w:val="9"/>
        </w:numPr>
        <w:spacing w:line="360" w:lineRule="auto"/>
      </w:pPr>
      <w:r>
        <w:t xml:space="preserve">For this stage, the WI will route from </w:t>
      </w:r>
      <w:r w:rsidR="003C2797">
        <w:t xml:space="preserve">the following </w:t>
      </w:r>
      <w:r>
        <w:t>queue</w:t>
      </w:r>
      <w:r w:rsidR="003C2797">
        <w:t>s:</w:t>
      </w:r>
    </w:p>
    <w:p w14:paraId="327B3B38" w14:textId="3B3EF460" w:rsidR="003C2797" w:rsidRDefault="003C2797" w:rsidP="00E62694">
      <w:pPr>
        <w:pStyle w:val="ListParagraph"/>
        <w:numPr>
          <w:ilvl w:val="2"/>
          <w:numId w:val="9"/>
        </w:numPr>
        <w:spacing w:line="360" w:lineRule="auto"/>
      </w:pPr>
      <w:r w:rsidRPr="00F36E9A">
        <w:rPr>
          <w:b/>
          <w:bCs/>
        </w:rPr>
        <w:t>Credit</w:t>
      </w:r>
      <w:r w:rsidR="00ED11B8" w:rsidRPr="00F36E9A">
        <w:rPr>
          <w:b/>
          <w:bCs/>
        </w:rPr>
        <w:t>:</w:t>
      </w:r>
      <w:r w:rsidR="00ED11B8">
        <w:t xml:space="preserve"> When user takes decision as ‘</w:t>
      </w:r>
      <w:r w:rsidR="00ED11B8" w:rsidRPr="00726AF0">
        <w:rPr>
          <w:b/>
          <w:bCs/>
        </w:rPr>
        <w:t>Decline’</w:t>
      </w:r>
      <w:r>
        <w:t xml:space="preserve"> (</w:t>
      </w:r>
      <w:r w:rsidR="000E28A7">
        <w:t>Directly or P</w:t>
      </w:r>
      <w:r>
        <w:t xml:space="preserve">ost Collect </w:t>
      </w:r>
      <w:r w:rsidR="000E28A7">
        <w:t>Stage if CPV child was there</w:t>
      </w:r>
      <w:r>
        <w:t>)</w:t>
      </w:r>
    </w:p>
    <w:p w14:paraId="0336893F" w14:textId="57CC8124" w:rsidR="003C2797" w:rsidRDefault="000E28A7" w:rsidP="00E62694">
      <w:pPr>
        <w:pStyle w:val="ListParagraph"/>
        <w:numPr>
          <w:ilvl w:val="2"/>
          <w:numId w:val="9"/>
        </w:numPr>
        <w:spacing w:line="360" w:lineRule="auto"/>
      </w:pPr>
      <w:r w:rsidRPr="00F36E9A">
        <w:rPr>
          <w:b/>
          <w:bCs/>
        </w:rPr>
        <w:t>Sales Attach Document 1</w:t>
      </w:r>
      <w:r w:rsidR="00ED11B8" w:rsidRPr="00F36E9A">
        <w:rPr>
          <w:b/>
          <w:bCs/>
        </w:rPr>
        <w:t>:</w:t>
      </w:r>
      <w:r w:rsidR="00ED11B8">
        <w:t xml:space="preserve"> When user takes decision as ‘</w:t>
      </w:r>
      <w:r w:rsidR="00ED11B8" w:rsidRPr="00726AF0">
        <w:rPr>
          <w:b/>
          <w:bCs/>
        </w:rPr>
        <w:t>Reject</w:t>
      </w:r>
      <w:r w:rsidR="00ED11B8">
        <w:t>’</w:t>
      </w:r>
      <w:r>
        <w:t xml:space="preserve"> (Post Collect Stage)</w:t>
      </w:r>
    </w:p>
    <w:p w14:paraId="26447316" w14:textId="1225FD2D" w:rsidR="000E28A7" w:rsidRDefault="000E28A7" w:rsidP="00E62694">
      <w:pPr>
        <w:pStyle w:val="ListParagraph"/>
        <w:numPr>
          <w:ilvl w:val="2"/>
          <w:numId w:val="9"/>
        </w:numPr>
        <w:spacing w:line="360" w:lineRule="auto"/>
      </w:pPr>
      <w:r w:rsidRPr="00F36E9A">
        <w:rPr>
          <w:b/>
          <w:bCs/>
        </w:rPr>
        <w:t>Sales Attach Document</w:t>
      </w:r>
      <w:r w:rsidR="00ED11B8" w:rsidRPr="00F36E9A">
        <w:rPr>
          <w:b/>
          <w:bCs/>
        </w:rPr>
        <w:t>:</w:t>
      </w:r>
      <w:r w:rsidR="00ED11B8">
        <w:t xml:space="preserve"> When user takes decision as ‘</w:t>
      </w:r>
      <w:r w:rsidR="00ED11B8" w:rsidRPr="00726AF0">
        <w:rPr>
          <w:b/>
          <w:bCs/>
        </w:rPr>
        <w:t>Reject</w:t>
      </w:r>
      <w:r w:rsidR="00ED11B8">
        <w:t>’.</w:t>
      </w:r>
    </w:p>
    <w:p w14:paraId="2BB56F87" w14:textId="1D79E5FB" w:rsidR="001363A5" w:rsidRDefault="00ED11B8" w:rsidP="00E62694">
      <w:pPr>
        <w:pStyle w:val="ListParagraph"/>
        <w:numPr>
          <w:ilvl w:val="2"/>
          <w:numId w:val="9"/>
        </w:numPr>
        <w:spacing w:line="360" w:lineRule="auto"/>
      </w:pPr>
      <w:r w:rsidRPr="00F36E9A">
        <w:rPr>
          <w:b/>
          <w:bCs/>
        </w:rPr>
        <w:t>Initiator Reject:</w:t>
      </w:r>
      <w:r>
        <w:t xml:space="preserve"> When user takes decision as ‘</w:t>
      </w:r>
      <w:r w:rsidRPr="00726AF0">
        <w:rPr>
          <w:b/>
          <w:bCs/>
        </w:rPr>
        <w:t>Reject</w:t>
      </w:r>
      <w:r>
        <w:t xml:space="preserve">’. </w:t>
      </w:r>
    </w:p>
    <w:p w14:paraId="3BD4AB57" w14:textId="765BD6F7" w:rsidR="005F78D2" w:rsidRPr="001B2C94" w:rsidRDefault="005F78D2" w:rsidP="00E62694">
      <w:pPr>
        <w:pStyle w:val="ListParagraph"/>
        <w:numPr>
          <w:ilvl w:val="0"/>
          <w:numId w:val="9"/>
        </w:numPr>
        <w:spacing w:line="360" w:lineRule="auto"/>
        <w:rPr>
          <w:b/>
          <w:bCs/>
        </w:rPr>
      </w:pPr>
      <w:r w:rsidRPr="001B2C94">
        <w:rPr>
          <w:b/>
          <w:bCs/>
        </w:rPr>
        <w:t xml:space="preserve">Pending Stage: </w:t>
      </w:r>
    </w:p>
    <w:p w14:paraId="4F4B2F89" w14:textId="545A9486" w:rsidR="005F78D2" w:rsidRDefault="005F78D2" w:rsidP="00E62694">
      <w:pPr>
        <w:pStyle w:val="ListParagraph"/>
        <w:numPr>
          <w:ilvl w:val="1"/>
          <w:numId w:val="9"/>
        </w:numPr>
        <w:spacing w:line="360" w:lineRule="auto"/>
      </w:pPr>
      <w:r>
        <w:lastRenderedPageBreak/>
        <w:t xml:space="preserve">For this stage, the WI will route from </w:t>
      </w:r>
      <w:r w:rsidR="001B2C94" w:rsidRPr="00726AF0">
        <w:rPr>
          <w:b/>
          <w:bCs/>
        </w:rPr>
        <w:t>Initiator Reject</w:t>
      </w:r>
      <w:r w:rsidR="001B2C94">
        <w:t xml:space="preserve"> queue when the user takes decision as ‘</w:t>
      </w:r>
      <w:r w:rsidR="004C1413">
        <w:rPr>
          <w:b/>
          <w:bCs/>
        </w:rPr>
        <w:t>Information Required by Customer’</w:t>
      </w:r>
      <w:r w:rsidR="001B2C94">
        <w:t xml:space="preserve">. </w:t>
      </w:r>
    </w:p>
    <w:p w14:paraId="6267E07C" w14:textId="528A581A" w:rsidR="00726AF0" w:rsidRPr="00726AF0" w:rsidRDefault="00726AF0" w:rsidP="00E62694">
      <w:pPr>
        <w:pStyle w:val="ListParagraph"/>
        <w:numPr>
          <w:ilvl w:val="0"/>
          <w:numId w:val="9"/>
        </w:numPr>
        <w:spacing w:line="360" w:lineRule="auto"/>
        <w:rPr>
          <w:b/>
          <w:bCs/>
        </w:rPr>
      </w:pPr>
      <w:r w:rsidRPr="00726AF0">
        <w:rPr>
          <w:b/>
          <w:bCs/>
        </w:rPr>
        <w:t>Post Approval Stage:</w:t>
      </w:r>
    </w:p>
    <w:p w14:paraId="0737F085" w14:textId="519AFFEC" w:rsidR="00726AF0" w:rsidRPr="00726AF0" w:rsidRDefault="00726AF0" w:rsidP="00E62694">
      <w:pPr>
        <w:pStyle w:val="ListParagraph"/>
        <w:numPr>
          <w:ilvl w:val="1"/>
          <w:numId w:val="9"/>
        </w:numPr>
        <w:spacing w:line="360" w:lineRule="auto"/>
        <w:rPr>
          <w:b/>
          <w:bCs/>
        </w:rPr>
      </w:pPr>
      <w:r>
        <w:t>For this stage always a child WI will route from ‘</w:t>
      </w:r>
      <w:r w:rsidRPr="00726AF0">
        <w:rPr>
          <w:b/>
          <w:bCs/>
        </w:rPr>
        <w:t>Sales Attach Document’</w:t>
      </w:r>
      <w:r>
        <w:t xml:space="preserve"> queue when user takes decision as </w:t>
      </w:r>
      <w:r w:rsidRPr="00726AF0">
        <w:rPr>
          <w:b/>
          <w:bCs/>
        </w:rPr>
        <w:t xml:space="preserve">‘Submit’. </w:t>
      </w:r>
    </w:p>
    <w:p w14:paraId="36C4D52C" w14:textId="25BB6402" w:rsidR="003C6F35" w:rsidRDefault="003C6F35" w:rsidP="003C6F35">
      <w:pPr>
        <w:pStyle w:val="ListParagraph"/>
        <w:numPr>
          <w:ilvl w:val="0"/>
          <w:numId w:val="5"/>
        </w:numPr>
        <w:spacing w:line="360" w:lineRule="auto"/>
      </w:pPr>
      <w:r>
        <w:t>In all the above sta</w:t>
      </w:r>
      <w:r w:rsidR="005E6B81">
        <w:t>ge</w:t>
      </w:r>
      <w:r>
        <w:t xml:space="preserve">s, </w:t>
      </w:r>
      <w:r w:rsidRPr="001E1D96">
        <w:rPr>
          <w:highlight w:val="yellow"/>
        </w:rPr>
        <w:t>on this queue ‘Notify CPF’ call will be triggered.</w:t>
      </w:r>
      <w:r>
        <w:t xml:space="preserve"> </w:t>
      </w:r>
    </w:p>
    <w:p w14:paraId="3832D55F" w14:textId="77777777" w:rsidR="003C6F35" w:rsidRDefault="003C6F35" w:rsidP="003C6F35">
      <w:pPr>
        <w:pStyle w:val="ListParagraph"/>
        <w:numPr>
          <w:ilvl w:val="0"/>
          <w:numId w:val="5"/>
        </w:numPr>
        <w:spacing w:line="360" w:lineRule="auto"/>
      </w:pPr>
      <w:r>
        <w:t xml:space="preserve">On successful triggering of the call, the WI will be treated as Success and will move to the next queue. </w:t>
      </w:r>
    </w:p>
    <w:p w14:paraId="113075EE" w14:textId="77777777" w:rsidR="003C6F35" w:rsidRDefault="003C6F35" w:rsidP="003C6F35">
      <w:pPr>
        <w:pStyle w:val="ListParagraph"/>
        <w:numPr>
          <w:ilvl w:val="0"/>
          <w:numId w:val="5"/>
        </w:numPr>
        <w:spacing w:line="360" w:lineRule="auto"/>
      </w:pPr>
      <w:r>
        <w:t xml:space="preserve">If there is any API call failure, then WI will be treated as Failure and will move to </w:t>
      </w:r>
      <w:r w:rsidRPr="003C6F35">
        <w:rPr>
          <w:b/>
          <w:bCs/>
        </w:rPr>
        <w:t>Integration Error Handling</w:t>
      </w:r>
      <w:r>
        <w:t xml:space="preserve"> queue. </w:t>
      </w:r>
    </w:p>
    <w:p w14:paraId="0B28EBD4" w14:textId="77777777" w:rsidR="003C6F35" w:rsidRDefault="003C6F35" w:rsidP="003C6F35">
      <w:pPr>
        <w:pStyle w:val="ListParagraph"/>
        <w:numPr>
          <w:ilvl w:val="0"/>
          <w:numId w:val="5"/>
        </w:numPr>
        <w:spacing w:line="360" w:lineRule="auto"/>
      </w:pPr>
      <w:r>
        <w:t>The WI with Success decision will move to the following queue:</w:t>
      </w:r>
    </w:p>
    <w:p w14:paraId="3BEBD89E" w14:textId="77777777" w:rsidR="003C6F35" w:rsidRDefault="003C6F35" w:rsidP="00E62694">
      <w:pPr>
        <w:pStyle w:val="ListParagraph"/>
        <w:numPr>
          <w:ilvl w:val="0"/>
          <w:numId w:val="11"/>
        </w:numPr>
        <w:spacing w:line="360" w:lineRule="auto"/>
      </w:pPr>
      <w:r w:rsidRPr="00657ADC">
        <w:rPr>
          <w:b/>
          <w:bCs/>
        </w:rPr>
        <w:t>Sys Await Email Status:</w:t>
      </w:r>
      <w:r>
        <w:t xml:space="preserve"> The WI post Notify CPF is triggered successfully will move to this queue. </w:t>
      </w:r>
    </w:p>
    <w:p w14:paraId="61E1EC81" w14:textId="77777777" w:rsidR="003C6F35" w:rsidRDefault="003C6F35" w:rsidP="003C6F35">
      <w:pPr>
        <w:pStyle w:val="ListParagraph"/>
        <w:numPr>
          <w:ilvl w:val="0"/>
          <w:numId w:val="5"/>
        </w:numPr>
        <w:spacing w:line="360" w:lineRule="auto"/>
      </w:pPr>
      <w:r>
        <w:t>While notifying CPF, the parameters below will be passed in the API:</w:t>
      </w:r>
    </w:p>
    <w:p w14:paraId="333AF92A" w14:textId="77777777" w:rsidR="003C6F35" w:rsidRDefault="003C6F35" w:rsidP="00E62694">
      <w:pPr>
        <w:pStyle w:val="ListParagraph"/>
        <w:numPr>
          <w:ilvl w:val="0"/>
          <w:numId w:val="10"/>
        </w:numPr>
        <w:spacing w:line="360" w:lineRule="auto"/>
      </w:pPr>
      <w:r>
        <w:t>Event ID</w:t>
      </w:r>
    </w:p>
    <w:p w14:paraId="78759419" w14:textId="77777777" w:rsidR="003C6F35" w:rsidRDefault="003C6F35" w:rsidP="00E62694">
      <w:pPr>
        <w:pStyle w:val="ListParagraph"/>
        <w:numPr>
          <w:ilvl w:val="0"/>
          <w:numId w:val="10"/>
        </w:numPr>
        <w:spacing w:line="360" w:lineRule="auto"/>
      </w:pPr>
      <w:r>
        <w:t>CIF ID</w:t>
      </w:r>
    </w:p>
    <w:p w14:paraId="51BF8D19" w14:textId="32669E1E" w:rsidR="003C6F35" w:rsidRDefault="003C6F35" w:rsidP="00E62694">
      <w:pPr>
        <w:pStyle w:val="ListParagraph"/>
        <w:numPr>
          <w:ilvl w:val="0"/>
          <w:numId w:val="10"/>
        </w:numPr>
        <w:spacing w:line="360" w:lineRule="auto"/>
      </w:pPr>
      <w:r>
        <w:t>All Doc Index</w:t>
      </w:r>
      <w:r w:rsidR="00D11E6A">
        <w:t xml:space="preserve"> (Doc to be sent in emails as per the communication stage according to doc master section 3.5)</w:t>
      </w:r>
    </w:p>
    <w:p w14:paraId="37A4759C" w14:textId="77777777" w:rsidR="003C6F35" w:rsidRDefault="003C6F35" w:rsidP="003C6F35">
      <w:pPr>
        <w:pStyle w:val="ListParagraph"/>
        <w:numPr>
          <w:ilvl w:val="0"/>
          <w:numId w:val="5"/>
        </w:numPr>
        <w:spacing w:line="360" w:lineRule="auto"/>
      </w:pPr>
      <w:r>
        <w:t xml:space="preserve">CPF will be downloading all the documents for doc index that has been sent and will also send the consent communication to the customer. </w:t>
      </w:r>
    </w:p>
    <w:p w14:paraId="3B40B25F" w14:textId="77777777" w:rsidR="003C6F35" w:rsidRDefault="003C6F35" w:rsidP="003C6F35">
      <w:pPr>
        <w:pStyle w:val="ListParagraph"/>
        <w:numPr>
          <w:ilvl w:val="0"/>
          <w:numId w:val="5"/>
        </w:numPr>
        <w:spacing w:line="360" w:lineRule="auto"/>
      </w:pPr>
      <w:r>
        <w:t xml:space="preserve">Once the Notify CPF call is triggered successfully, the WI will be treated as a Success and will move ahead to wait for Email Status from CPF. </w:t>
      </w:r>
    </w:p>
    <w:p w14:paraId="3C07B20A" w14:textId="77777777" w:rsidR="003C6F35" w:rsidRDefault="003C6F35" w:rsidP="003C6F35">
      <w:pPr>
        <w:pStyle w:val="ListParagraph"/>
        <w:numPr>
          <w:ilvl w:val="0"/>
          <w:numId w:val="5"/>
        </w:numPr>
        <w:spacing w:line="360" w:lineRule="auto"/>
      </w:pPr>
      <w:r>
        <w:t xml:space="preserve">If there is any API failure while triggering the Notify CPF API, then WI will be treated as a Failure and will move to Integration </w:t>
      </w:r>
      <w:commentRangeStart w:id="55"/>
      <w:commentRangeStart w:id="56"/>
      <w:commentRangeStart w:id="57"/>
      <w:r>
        <w:t>Error Handling queue</w:t>
      </w:r>
      <w:commentRangeEnd w:id="55"/>
      <w:r w:rsidR="008130F3">
        <w:rPr>
          <w:rStyle w:val="CommentReference"/>
        </w:rPr>
        <w:commentReference w:id="55"/>
      </w:r>
      <w:commentRangeEnd w:id="56"/>
      <w:r w:rsidR="00092F1F">
        <w:rPr>
          <w:rStyle w:val="CommentReference"/>
        </w:rPr>
        <w:commentReference w:id="56"/>
      </w:r>
      <w:commentRangeEnd w:id="57"/>
      <w:r w:rsidR="00B223F2">
        <w:rPr>
          <w:rStyle w:val="CommentReference"/>
        </w:rPr>
        <w:commentReference w:id="57"/>
      </w:r>
      <w:r>
        <w:t xml:space="preserve">. </w:t>
      </w:r>
    </w:p>
    <w:p w14:paraId="0E675C57" w14:textId="77777777" w:rsidR="00244204" w:rsidRDefault="00244204" w:rsidP="00244204">
      <w:pPr>
        <w:spacing w:line="360" w:lineRule="auto"/>
      </w:pPr>
    </w:p>
    <w:p w14:paraId="7DDFFCAA" w14:textId="1F8653F5" w:rsidR="00244204" w:rsidRPr="00207DC6" w:rsidRDefault="00244204" w:rsidP="00244204">
      <w:pPr>
        <w:spacing w:line="360" w:lineRule="auto"/>
        <w:rPr>
          <w:b/>
          <w:bCs/>
        </w:rPr>
      </w:pPr>
      <w:r w:rsidRPr="00207DC6">
        <w:rPr>
          <w:b/>
          <w:bCs/>
        </w:rPr>
        <w:t xml:space="preserve">Standard Documents: </w:t>
      </w:r>
    </w:p>
    <w:p w14:paraId="2A1432CA" w14:textId="43BA508C" w:rsidR="00244204" w:rsidRDefault="00244204" w:rsidP="00244204">
      <w:pPr>
        <w:spacing w:line="360" w:lineRule="auto"/>
      </w:pPr>
      <w:r>
        <w:t xml:space="preserve">There will be </w:t>
      </w:r>
      <w:r w:rsidR="00760218">
        <w:t xml:space="preserve">few static documents which will be by default sent to CPF always Approval Communication stage API is triggered. </w:t>
      </w:r>
    </w:p>
    <w:p w14:paraId="434F4F63" w14:textId="2C4A22BD" w:rsidR="009B43C0" w:rsidRDefault="009B43C0" w:rsidP="00244204">
      <w:pPr>
        <w:spacing w:line="360" w:lineRule="auto"/>
        <w:rPr>
          <w:b/>
          <w:bCs/>
        </w:rPr>
      </w:pPr>
      <w:r>
        <w:lastRenderedPageBreak/>
        <w:t xml:space="preserve">The documents will be placed in Omnidocs in advance, basis which the document indexes will be shared </w:t>
      </w:r>
      <w:r w:rsidR="00BB165D">
        <w:t xml:space="preserve">with CPF during Notify Call so that CPF can download and attach those documents in the customer email along with other mandatory documents. </w:t>
      </w:r>
    </w:p>
    <w:p w14:paraId="710EDAA8" w14:textId="77777777" w:rsidR="0082239E" w:rsidRDefault="0082239E" w:rsidP="00244204">
      <w:pPr>
        <w:spacing w:line="360" w:lineRule="auto"/>
        <w:rPr>
          <w:b/>
          <w:bCs/>
        </w:rPr>
      </w:pPr>
    </w:p>
    <w:p w14:paraId="049086DC" w14:textId="2FBEDFD4" w:rsidR="002D2AF5" w:rsidRDefault="002D2AF5" w:rsidP="002D2AF5">
      <w:pPr>
        <w:spacing w:line="360" w:lineRule="auto"/>
      </w:pPr>
      <w:r>
        <w:rPr>
          <w:b/>
          <w:bCs/>
          <w:i/>
          <w:iCs/>
        </w:rPr>
        <w:t xml:space="preserve">Approach – </w:t>
      </w:r>
      <w:r w:rsidRPr="00007221">
        <w:t xml:space="preserve">There will be a folder created in Omnidocs with the name </w:t>
      </w:r>
      <w:r>
        <w:t>‘</w:t>
      </w:r>
      <w:r w:rsidRPr="00B87CC0">
        <w:rPr>
          <w:b/>
          <w:bCs/>
        </w:rPr>
        <w:t>Mortgage Loans’</w:t>
      </w:r>
      <w:r w:rsidR="00B87CC0">
        <w:t xml:space="preserve"> which will have Sub-Folders as </w:t>
      </w:r>
      <w:r w:rsidR="00B87CC0" w:rsidRPr="00B87CC0">
        <w:rPr>
          <w:b/>
          <w:bCs/>
        </w:rPr>
        <w:t>‘Islamic’</w:t>
      </w:r>
      <w:r w:rsidR="00B87CC0">
        <w:t xml:space="preserve"> &amp; ‘</w:t>
      </w:r>
      <w:r w:rsidR="00B87CC0" w:rsidRPr="00B87CC0">
        <w:rPr>
          <w:b/>
          <w:bCs/>
        </w:rPr>
        <w:t>Conventional</w:t>
      </w:r>
      <w:r w:rsidR="00B87CC0">
        <w:t>’</w:t>
      </w:r>
      <w:r w:rsidRPr="00007221">
        <w:t xml:space="preserve"> where user (who have access to it) can</w:t>
      </w:r>
      <w:r>
        <w:rPr>
          <w:b/>
          <w:bCs/>
        </w:rPr>
        <w:t xml:space="preserve"> </w:t>
      </w:r>
      <w:r>
        <w:t>place the standard documents like (S&amp;P, T&amp;C). Every time iBPS will notify CPF about the Approval Stage Communication, the indexes of each document present in this folder will be sent</w:t>
      </w:r>
      <w:r w:rsidR="00B87CC0">
        <w:t xml:space="preserve"> as per the customer type. (i.e., if customer is Islamic, then documents will be picked from Islamic Sub-Folders and if customer is Conventional, then documents will be picked from Conventional Sub-Folders). </w:t>
      </w:r>
    </w:p>
    <w:p w14:paraId="379265FD" w14:textId="77777777" w:rsidR="002D2AF5" w:rsidRDefault="002D2AF5" w:rsidP="002D2AF5">
      <w:pPr>
        <w:spacing w:line="360" w:lineRule="auto"/>
      </w:pPr>
      <w:r>
        <w:t xml:space="preserve">In future, if any document is to be replaced / added / deleted, the same can be done by the user having access to it and system will automatically send those documents. </w:t>
      </w:r>
    </w:p>
    <w:p w14:paraId="5D5B69AD" w14:textId="77777777" w:rsidR="00527B54" w:rsidRDefault="00527B54" w:rsidP="002D2AF5">
      <w:pPr>
        <w:spacing w:line="360" w:lineRule="auto"/>
      </w:pPr>
    </w:p>
    <w:p w14:paraId="03E7166D" w14:textId="065F5A01" w:rsidR="0082239E" w:rsidRPr="00527B54" w:rsidRDefault="002D2AF5" w:rsidP="002D2AF5">
      <w:pPr>
        <w:spacing w:line="360" w:lineRule="auto"/>
        <w:rPr>
          <w:b/>
          <w:bCs/>
          <w:color w:val="FF0000"/>
        </w:rPr>
      </w:pPr>
      <w:r w:rsidRPr="00527B54">
        <w:rPr>
          <w:b/>
          <w:bCs/>
          <w:i/>
          <w:iCs/>
          <w:color w:val="FF0000"/>
        </w:rPr>
        <w:t xml:space="preserve">Caution – </w:t>
      </w:r>
      <w:r w:rsidRPr="00527B54">
        <w:rPr>
          <w:color w:val="FF0000"/>
        </w:rPr>
        <w:t>If any wrong document is placed in that folder, then also system will send that because the logic will be on folder level and not on document level. Hence, only valid docs to be sent to the customer should be placed in the provided folder.</w:t>
      </w:r>
    </w:p>
    <w:p w14:paraId="0E460712" w14:textId="77777777" w:rsidR="003C6F35" w:rsidRDefault="003C6F35" w:rsidP="003C6F35">
      <w:pPr>
        <w:spacing w:line="360" w:lineRule="auto"/>
      </w:pPr>
    </w:p>
    <w:p w14:paraId="2F8A046C" w14:textId="77777777" w:rsidR="003C6F35" w:rsidRDefault="003C6F35" w:rsidP="003C6F35">
      <w:pPr>
        <w:spacing w:line="360" w:lineRule="auto"/>
      </w:pPr>
      <w:r>
        <w:t xml:space="preserve">The WI will route as: </w:t>
      </w:r>
    </w:p>
    <w:tbl>
      <w:tblPr>
        <w:tblStyle w:val="TableGrid"/>
        <w:tblW w:w="0" w:type="auto"/>
        <w:tblLook w:val="04A0" w:firstRow="1" w:lastRow="0" w:firstColumn="1" w:lastColumn="0" w:noHBand="0" w:noVBand="1"/>
      </w:tblPr>
      <w:tblGrid>
        <w:gridCol w:w="2405"/>
        <w:gridCol w:w="3605"/>
        <w:gridCol w:w="3006"/>
      </w:tblGrid>
      <w:tr w:rsidR="003C6F35" w:rsidRPr="00B46FCB" w14:paraId="2724939C" w14:textId="77777777" w:rsidTr="00915CEC">
        <w:tc>
          <w:tcPr>
            <w:tcW w:w="2405" w:type="dxa"/>
          </w:tcPr>
          <w:p w14:paraId="5CD876A1" w14:textId="77777777" w:rsidR="003C6F35" w:rsidRPr="00B46FCB" w:rsidRDefault="003C6F35" w:rsidP="00915CEC">
            <w:pPr>
              <w:spacing w:line="360" w:lineRule="auto"/>
              <w:rPr>
                <w:b/>
                <w:bCs/>
                <w:szCs w:val="22"/>
              </w:rPr>
            </w:pPr>
            <w:r w:rsidRPr="00B46FCB">
              <w:rPr>
                <w:b/>
                <w:bCs/>
                <w:szCs w:val="22"/>
              </w:rPr>
              <w:t>Decision</w:t>
            </w:r>
          </w:p>
        </w:tc>
        <w:tc>
          <w:tcPr>
            <w:tcW w:w="3605" w:type="dxa"/>
          </w:tcPr>
          <w:p w14:paraId="774BDEB1" w14:textId="77777777" w:rsidR="003C6F35" w:rsidRPr="00B46FCB" w:rsidRDefault="003C6F35" w:rsidP="00915CEC">
            <w:pPr>
              <w:spacing w:line="360" w:lineRule="auto"/>
              <w:rPr>
                <w:b/>
                <w:bCs/>
                <w:szCs w:val="22"/>
              </w:rPr>
            </w:pPr>
            <w:r w:rsidRPr="00B46FCB">
              <w:rPr>
                <w:b/>
                <w:bCs/>
                <w:szCs w:val="22"/>
              </w:rPr>
              <w:t>Condition</w:t>
            </w:r>
          </w:p>
        </w:tc>
        <w:tc>
          <w:tcPr>
            <w:tcW w:w="3006" w:type="dxa"/>
          </w:tcPr>
          <w:p w14:paraId="34AB3532" w14:textId="77777777" w:rsidR="003C6F35" w:rsidRPr="00B46FCB" w:rsidRDefault="003C6F35" w:rsidP="00915CEC">
            <w:pPr>
              <w:spacing w:line="360" w:lineRule="auto"/>
              <w:rPr>
                <w:b/>
                <w:bCs/>
                <w:szCs w:val="22"/>
              </w:rPr>
            </w:pPr>
            <w:r w:rsidRPr="00B46FCB">
              <w:rPr>
                <w:b/>
                <w:bCs/>
                <w:szCs w:val="22"/>
              </w:rPr>
              <w:t xml:space="preserve">WI moves to </w:t>
            </w:r>
          </w:p>
        </w:tc>
      </w:tr>
      <w:tr w:rsidR="003C6F35" w:rsidRPr="00B46FCB" w14:paraId="2A280CF3" w14:textId="77777777" w:rsidTr="00915CEC">
        <w:tc>
          <w:tcPr>
            <w:tcW w:w="2405" w:type="dxa"/>
          </w:tcPr>
          <w:p w14:paraId="413F9659" w14:textId="77777777" w:rsidR="003C6F35" w:rsidRPr="00B46FCB" w:rsidRDefault="003C6F35" w:rsidP="00915CEC">
            <w:pPr>
              <w:spacing w:line="360" w:lineRule="auto"/>
              <w:rPr>
                <w:szCs w:val="22"/>
              </w:rPr>
            </w:pPr>
            <w:r w:rsidRPr="00B46FCB">
              <w:rPr>
                <w:szCs w:val="22"/>
              </w:rPr>
              <w:t>Success</w:t>
            </w:r>
          </w:p>
        </w:tc>
        <w:tc>
          <w:tcPr>
            <w:tcW w:w="3605" w:type="dxa"/>
          </w:tcPr>
          <w:p w14:paraId="3F77A388" w14:textId="77777777" w:rsidR="003C6F35" w:rsidRPr="00B46FCB" w:rsidRDefault="003C6F35" w:rsidP="00915CEC">
            <w:pPr>
              <w:spacing w:line="360" w:lineRule="auto"/>
              <w:rPr>
                <w:szCs w:val="22"/>
              </w:rPr>
            </w:pPr>
            <w:r w:rsidRPr="00B46FCB">
              <w:rPr>
                <w:szCs w:val="22"/>
              </w:rPr>
              <w:t xml:space="preserve">API is successfully triggered </w:t>
            </w:r>
          </w:p>
        </w:tc>
        <w:tc>
          <w:tcPr>
            <w:tcW w:w="3006" w:type="dxa"/>
          </w:tcPr>
          <w:p w14:paraId="6BC97205" w14:textId="77777777" w:rsidR="003C6F35" w:rsidRPr="00B46FCB" w:rsidRDefault="003C6F35" w:rsidP="00915CEC">
            <w:pPr>
              <w:spacing w:line="360" w:lineRule="auto"/>
              <w:rPr>
                <w:szCs w:val="22"/>
              </w:rPr>
            </w:pPr>
            <w:r w:rsidRPr="00B46FCB">
              <w:rPr>
                <w:szCs w:val="22"/>
              </w:rPr>
              <w:t xml:space="preserve">Sys Await Email Status </w:t>
            </w:r>
          </w:p>
        </w:tc>
      </w:tr>
      <w:tr w:rsidR="003C6F35" w:rsidRPr="00B46FCB" w14:paraId="66AC84CF" w14:textId="77777777" w:rsidTr="00915CEC">
        <w:tc>
          <w:tcPr>
            <w:tcW w:w="2405" w:type="dxa"/>
          </w:tcPr>
          <w:p w14:paraId="5D8585BD" w14:textId="77777777" w:rsidR="003C6F35" w:rsidRPr="00B46FCB" w:rsidRDefault="003C6F35" w:rsidP="00915CEC">
            <w:pPr>
              <w:spacing w:line="360" w:lineRule="auto"/>
              <w:rPr>
                <w:szCs w:val="22"/>
              </w:rPr>
            </w:pPr>
            <w:r w:rsidRPr="00B46FCB">
              <w:rPr>
                <w:szCs w:val="22"/>
              </w:rPr>
              <w:t>Failure</w:t>
            </w:r>
          </w:p>
        </w:tc>
        <w:tc>
          <w:tcPr>
            <w:tcW w:w="3605" w:type="dxa"/>
          </w:tcPr>
          <w:p w14:paraId="66689E17" w14:textId="77777777" w:rsidR="003C6F35" w:rsidRPr="00B46FCB" w:rsidRDefault="003C6F35" w:rsidP="00915CEC">
            <w:pPr>
              <w:spacing w:line="360" w:lineRule="auto"/>
              <w:rPr>
                <w:szCs w:val="22"/>
              </w:rPr>
            </w:pPr>
            <w:r w:rsidRPr="00B46FCB">
              <w:rPr>
                <w:szCs w:val="22"/>
              </w:rPr>
              <w:t xml:space="preserve">If API failure happens. </w:t>
            </w:r>
          </w:p>
        </w:tc>
        <w:tc>
          <w:tcPr>
            <w:tcW w:w="3006" w:type="dxa"/>
          </w:tcPr>
          <w:p w14:paraId="5685D0EA" w14:textId="77777777" w:rsidR="003C6F35" w:rsidRPr="00B46FCB" w:rsidRDefault="003C6F35" w:rsidP="00915CEC">
            <w:pPr>
              <w:spacing w:line="360" w:lineRule="auto"/>
              <w:rPr>
                <w:szCs w:val="22"/>
              </w:rPr>
            </w:pPr>
            <w:r w:rsidRPr="00B46FCB">
              <w:rPr>
                <w:szCs w:val="22"/>
              </w:rPr>
              <w:t>Integration Error Handling</w:t>
            </w:r>
          </w:p>
        </w:tc>
      </w:tr>
    </w:tbl>
    <w:p w14:paraId="171B866F" w14:textId="77777777" w:rsidR="00DA0186" w:rsidRDefault="00DA0186" w:rsidP="00E0458C">
      <w:pPr>
        <w:spacing w:line="360" w:lineRule="auto"/>
        <w:rPr>
          <w:b/>
          <w:bCs/>
        </w:rPr>
      </w:pPr>
      <w:r>
        <w:rPr>
          <w:b/>
          <w:bCs/>
        </w:rPr>
        <w:t>}</w:t>
      </w:r>
    </w:p>
    <w:p w14:paraId="41F86A41" w14:textId="77777777" w:rsidR="00DA0186" w:rsidRDefault="00DA0186" w:rsidP="00E0458C">
      <w:pPr>
        <w:spacing w:line="360" w:lineRule="auto"/>
        <w:rPr>
          <w:b/>
          <w:bCs/>
        </w:rPr>
      </w:pPr>
    </w:p>
    <w:p w14:paraId="14E4EA7F" w14:textId="77777777" w:rsidR="00DA0186" w:rsidRDefault="00DA0186" w:rsidP="00E0458C">
      <w:pPr>
        <w:spacing w:line="360" w:lineRule="auto"/>
        <w:rPr>
          <w:b/>
          <w:bCs/>
        </w:rPr>
      </w:pPr>
    </w:p>
    <w:p w14:paraId="3D5CAF4E" w14:textId="2D04CC73" w:rsidR="00B46FCB" w:rsidRPr="00B46FCB" w:rsidRDefault="00DA0186" w:rsidP="00E0458C">
      <w:pPr>
        <w:spacing w:line="360" w:lineRule="auto"/>
        <w:rPr>
          <w:b/>
          <w:bCs/>
        </w:rPr>
      </w:pPr>
      <w:r>
        <w:rPr>
          <w:b/>
          <w:bCs/>
        </w:rPr>
        <w:t>\</w:t>
      </w:r>
      <w:r w:rsidR="00B46FCB" w:rsidRPr="00B46FCB">
        <w:rPr>
          <w:b/>
          <w:bCs/>
        </w:rPr>
        <w:t xml:space="preserve">etails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7B4E83" w:rsidRPr="00785349" w14:paraId="6F42EE20" w14:textId="77777777" w:rsidTr="00915CEC">
        <w:tc>
          <w:tcPr>
            <w:tcW w:w="3681" w:type="dxa"/>
          </w:tcPr>
          <w:p w14:paraId="10FBB9C4" w14:textId="2C110C26" w:rsidR="007B4E83" w:rsidRPr="00785349" w:rsidRDefault="00DA0186" w:rsidP="00915CEC">
            <w:pPr>
              <w:pStyle w:val="ListParagraph"/>
              <w:spacing w:line="360" w:lineRule="auto"/>
              <w:ind w:left="0"/>
              <w:jc w:val="both"/>
              <w:rPr>
                <w:rFonts w:eastAsia="Calibri" w:cs="Arial"/>
                <w:sz w:val="22"/>
                <w:szCs w:val="22"/>
              </w:rPr>
            </w:pPr>
            <w:r>
              <w:rPr>
                <w:rFonts w:eastAsia="Calibri" w:cs="Arial"/>
                <w:sz w:val="22"/>
                <w:szCs w:val="22"/>
              </w:rPr>
              <w:t>“</w:t>
            </w:r>
            <w:r w:rsidR="007B4E83" w:rsidRPr="00785349">
              <w:rPr>
                <w:rFonts w:eastAsia="Calibri" w:cs="Arial"/>
                <w:sz w:val="22"/>
                <w:szCs w:val="22"/>
              </w:rPr>
              <w:t>ser Group</w:t>
            </w:r>
          </w:p>
        </w:tc>
        <w:tc>
          <w:tcPr>
            <w:tcW w:w="4626" w:type="dxa"/>
          </w:tcPr>
          <w:p w14:paraId="24125B3D" w14:textId="77777777" w:rsidR="007B4E83" w:rsidRPr="00785349" w:rsidRDefault="007B4E83" w:rsidP="00915CEC">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Query group. </w:t>
            </w:r>
          </w:p>
        </w:tc>
      </w:tr>
      <w:tr w:rsidR="007B4E83" w:rsidRPr="00785349" w14:paraId="4CD928E0" w14:textId="77777777" w:rsidTr="00915CEC">
        <w:tc>
          <w:tcPr>
            <w:tcW w:w="3681" w:type="dxa"/>
          </w:tcPr>
          <w:p w14:paraId="1051573A" w14:textId="1B8C137B" w:rsidR="007B4E83" w:rsidRDefault="00DA0186" w:rsidP="00915CEC">
            <w:pPr>
              <w:pStyle w:val="ListParagraph"/>
              <w:spacing w:line="360" w:lineRule="auto"/>
              <w:ind w:left="0"/>
              <w:jc w:val="both"/>
              <w:rPr>
                <w:rFonts w:eastAsia="Calibri" w:cs="Arial"/>
                <w:sz w:val="22"/>
                <w:szCs w:val="22"/>
              </w:rPr>
            </w:pPr>
            <w:r>
              <w:rPr>
                <w:rFonts w:eastAsia="Calibri" w:cs="Arial"/>
                <w:sz w:val="22"/>
                <w:szCs w:val="22"/>
              </w:rPr>
              <w:t>}</w:t>
            </w:r>
          </w:p>
          <w:p w14:paraId="75B63FF3" w14:textId="07475383" w:rsidR="00DA0186" w:rsidRPr="00785349" w:rsidRDefault="00DA0186" w:rsidP="00915CEC">
            <w:pPr>
              <w:pStyle w:val="ListParagraph"/>
              <w:spacing w:line="360" w:lineRule="auto"/>
              <w:ind w:left="0"/>
              <w:jc w:val="both"/>
              <w:rPr>
                <w:rFonts w:eastAsia="Calibri" w:cs="Arial"/>
                <w:sz w:val="22"/>
                <w:szCs w:val="22"/>
              </w:rPr>
            </w:pPr>
          </w:p>
        </w:tc>
        <w:tc>
          <w:tcPr>
            <w:tcW w:w="4626" w:type="dxa"/>
          </w:tcPr>
          <w:p w14:paraId="6BC05711" w14:textId="77777777" w:rsidR="007B4E83" w:rsidRPr="00785349" w:rsidRDefault="007B4E83" w:rsidP="00915CEC">
            <w:pPr>
              <w:pStyle w:val="ListParagraph"/>
              <w:spacing w:line="360" w:lineRule="auto"/>
              <w:ind w:left="0"/>
              <w:jc w:val="both"/>
              <w:rPr>
                <w:rFonts w:eastAsia="Calibri" w:cs="Arial"/>
                <w:sz w:val="22"/>
                <w:szCs w:val="22"/>
              </w:rPr>
            </w:pPr>
            <w:r w:rsidRPr="00785349">
              <w:rPr>
                <w:rFonts w:eastAsia="Calibri" w:cs="Arial"/>
                <w:sz w:val="22"/>
                <w:szCs w:val="22"/>
              </w:rPr>
              <w:lastRenderedPageBreak/>
              <w:t>NA</w:t>
            </w:r>
          </w:p>
        </w:tc>
      </w:tr>
      <w:tr w:rsidR="007B4E83" w:rsidRPr="00785349" w14:paraId="2E5E7671" w14:textId="77777777" w:rsidTr="00915CEC">
        <w:tc>
          <w:tcPr>
            <w:tcW w:w="3681" w:type="dxa"/>
          </w:tcPr>
          <w:p w14:paraId="42020366" w14:textId="77777777" w:rsidR="007B4E83" w:rsidRPr="00785349" w:rsidRDefault="007B4E83" w:rsidP="00915CEC">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62493AB7" w14:textId="77777777" w:rsidR="007B4E83" w:rsidRPr="00785349" w:rsidRDefault="007B4E83" w:rsidP="00915CEC">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7B4E83" w:rsidRPr="00785349" w14:paraId="4470F6CA" w14:textId="77777777" w:rsidTr="00915CEC">
        <w:tc>
          <w:tcPr>
            <w:tcW w:w="3681" w:type="dxa"/>
          </w:tcPr>
          <w:p w14:paraId="78F29F78" w14:textId="2FBD2BD5" w:rsidR="007B4E83" w:rsidRPr="00785349" w:rsidRDefault="00DA0186" w:rsidP="00915CEC">
            <w:pPr>
              <w:pStyle w:val="ListParagraph"/>
              <w:spacing w:line="360" w:lineRule="auto"/>
              <w:ind w:left="0"/>
              <w:jc w:val="both"/>
              <w:rPr>
                <w:rFonts w:eastAsia="Calibri" w:cs="Arial"/>
                <w:sz w:val="22"/>
                <w:szCs w:val="22"/>
              </w:rPr>
            </w:pPr>
            <w:r>
              <w:rPr>
                <w:rFonts w:eastAsia="Calibri" w:cs="Arial"/>
                <w:sz w:val="22"/>
                <w:szCs w:val="22"/>
              </w:rPr>
              <w:t>}”</w:t>
            </w:r>
          </w:p>
        </w:tc>
        <w:tc>
          <w:tcPr>
            <w:tcW w:w="4626" w:type="dxa"/>
          </w:tcPr>
          <w:p w14:paraId="0EDCB74E" w14:textId="77777777" w:rsidR="007B4E83" w:rsidRPr="00785349" w:rsidRDefault="007B4E83" w:rsidP="00915CEC">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7B4E83" w:rsidRPr="00785349" w14:paraId="5F48568C" w14:textId="77777777" w:rsidTr="00915CEC">
        <w:tc>
          <w:tcPr>
            <w:tcW w:w="3681" w:type="dxa"/>
          </w:tcPr>
          <w:p w14:paraId="3CB879DA" w14:textId="617C4FA9" w:rsidR="007B4E83" w:rsidRPr="00785349" w:rsidRDefault="00DA0186" w:rsidP="00915CEC">
            <w:pPr>
              <w:pStyle w:val="ListParagraph"/>
              <w:spacing w:line="360" w:lineRule="auto"/>
              <w:ind w:left="0"/>
              <w:jc w:val="both"/>
              <w:rPr>
                <w:rFonts w:eastAsia="Calibri" w:cs="Arial"/>
                <w:sz w:val="22"/>
                <w:szCs w:val="22"/>
              </w:rPr>
            </w:pPr>
            <w:r>
              <w:rPr>
                <w:rFonts w:eastAsia="Calibri" w:cs="Arial"/>
                <w:sz w:val="22"/>
                <w:szCs w:val="22"/>
              </w:rPr>
              <w:t>]’’’’’’</w:t>
            </w:r>
            <w:r w:rsidR="007B4E83" w:rsidRPr="00785349">
              <w:rPr>
                <w:rFonts w:eastAsia="Calibri" w:cs="Arial"/>
                <w:sz w:val="22"/>
                <w:szCs w:val="22"/>
              </w:rPr>
              <w:t>Additional display columns</w:t>
            </w:r>
          </w:p>
        </w:tc>
        <w:tc>
          <w:tcPr>
            <w:tcW w:w="4626" w:type="dxa"/>
          </w:tcPr>
          <w:p w14:paraId="0C276B34" w14:textId="77777777" w:rsidR="007B4E83" w:rsidRPr="00785349" w:rsidRDefault="007B4E83" w:rsidP="00915CEC">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06004BC3" w14:textId="49E735EF" w:rsidR="007B4E83" w:rsidRDefault="00DA0186" w:rsidP="00E0458C">
      <w:pPr>
        <w:spacing w:line="360" w:lineRule="auto"/>
      </w:pPr>
      <w:r>
        <w:t>‘’]’]’’</w:t>
      </w:r>
    </w:p>
    <w:p w14:paraId="00AFAC07" w14:textId="0846BD58" w:rsidR="00DA0186" w:rsidRDefault="00DA0186" w:rsidP="00E0458C">
      <w:pPr>
        <w:spacing w:line="360" w:lineRule="auto"/>
      </w:pPr>
      <w:r>
        <w:t>\]’</w:t>
      </w:r>
    </w:p>
    <w:p w14:paraId="1C87629A" w14:textId="0D588DED" w:rsidR="00E5660E" w:rsidRDefault="00DA0186" w:rsidP="00E0458C">
      <w:pPr>
        <w:spacing w:line="360" w:lineRule="auto"/>
      </w:pPr>
      <w:r>
        <w:t>]’’]</w:t>
      </w:r>
    </w:p>
    <w:p w14:paraId="56C74F4B" w14:textId="17F4DAEC" w:rsidR="00DA0186" w:rsidRDefault="00DA0186" w:rsidP="00777848">
      <w:pPr>
        <w:pStyle w:val="Heading3"/>
      </w:pPr>
      <w:bookmarkStart w:id="60" w:name="_Toc206766699"/>
      <w:r>
        <w:t>‘</w:t>
      </w:r>
    </w:p>
    <w:p w14:paraId="3AF8C65E" w14:textId="1DEE5F28" w:rsidR="00777848" w:rsidRDefault="00DA0186" w:rsidP="00DA0186">
      <w:pPr>
        <w:pStyle w:val="Heading3"/>
      </w:pPr>
      <w:r>
        <w:t>}|]’]’</w:t>
      </w:r>
      <w:r w:rsidR="00777848">
        <w:t xml:space="preserve">Sys Await Email Status </w:t>
      </w:r>
      <w:r w:rsidR="008364D9">
        <w:t>(New Queue)</w:t>
      </w:r>
      <w:bookmarkEnd w:id="60"/>
    </w:p>
    <w:p w14:paraId="2BFE0F9F" w14:textId="77777777" w:rsidR="00913F9C" w:rsidRDefault="00913F9C" w:rsidP="00913F9C">
      <w:pPr>
        <w:pStyle w:val="ListParagraph"/>
        <w:numPr>
          <w:ilvl w:val="0"/>
          <w:numId w:val="5"/>
        </w:numPr>
        <w:spacing w:line="360" w:lineRule="auto"/>
      </w:pPr>
      <w:r>
        <w:t xml:space="preserve">This will be a system queue. i.e., the users will not have access to this queue. </w:t>
      </w:r>
    </w:p>
    <w:p w14:paraId="4CAA1BF4" w14:textId="77777777" w:rsidR="00913F9C" w:rsidRDefault="00913F9C" w:rsidP="00913F9C">
      <w:pPr>
        <w:pStyle w:val="ListParagraph"/>
        <w:numPr>
          <w:ilvl w:val="0"/>
          <w:numId w:val="5"/>
        </w:numPr>
        <w:spacing w:line="360" w:lineRule="auto"/>
      </w:pPr>
      <w:r>
        <w:t xml:space="preserve">The WI will be routed to this queue based on the conditions below: </w:t>
      </w:r>
    </w:p>
    <w:p w14:paraId="34FF4DA3" w14:textId="77777777" w:rsidR="00913F9C" w:rsidRDefault="00913F9C" w:rsidP="00E62694">
      <w:pPr>
        <w:pStyle w:val="ListParagraph"/>
        <w:numPr>
          <w:ilvl w:val="0"/>
          <w:numId w:val="12"/>
        </w:numPr>
        <w:spacing w:line="360" w:lineRule="auto"/>
      </w:pPr>
      <w:r>
        <w:t xml:space="preserve">The WI will move to this queue from Sys Notify CPF whenever Notify CPF call is triggered successfully for all stages of communication. </w:t>
      </w:r>
    </w:p>
    <w:p w14:paraId="41523291" w14:textId="77777777" w:rsidR="00913F9C" w:rsidRPr="001852BA" w:rsidRDefault="00913F9C" w:rsidP="00913F9C">
      <w:pPr>
        <w:pStyle w:val="ListParagraph"/>
        <w:numPr>
          <w:ilvl w:val="0"/>
          <w:numId w:val="5"/>
        </w:numPr>
        <w:spacing w:line="360" w:lineRule="auto"/>
        <w:rPr>
          <w:highlight w:val="yellow"/>
        </w:rPr>
      </w:pPr>
      <w:r w:rsidRPr="001852BA">
        <w:rPr>
          <w:highlight w:val="yellow"/>
        </w:rPr>
        <w:t xml:space="preserve">The WI will wait in this queue to receive WI Update form CPF regarding whether Email has been sent to the customer or not. </w:t>
      </w:r>
    </w:p>
    <w:p w14:paraId="096AC20A" w14:textId="77777777" w:rsidR="00913F9C" w:rsidRPr="001852BA" w:rsidRDefault="00913F9C" w:rsidP="00913F9C">
      <w:pPr>
        <w:pStyle w:val="ListParagraph"/>
        <w:numPr>
          <w:ilvl w:val="0"/>
          <w:numId w:val="5"/>
        </w:numPr>
        <w:spacing w:line="360" w:lineRule="auto"/>
        <w:rPr>
          <w:highlight w:val="yellow"/>
        </w:rPr>
      </w:pPr>
      <w:r w:rsidRPr="001852BA">
        <w:rPr>
          <w:highlight w:val="yellow"/>
        </w:rPr>
        <w:t xml:space="preserve">If in the WI Update from CPF, the status is Email Sent, the WI will be treated as Success and will move ahead. </w:t>
      </w:r>
    </w:p>
    <w:p w14:paraId="5FA2B98C" w14:textId="77777777" w:rsidR="00913F9C" w:rsidRPr="001E1D96" w:rsidRDefault="00913F9C" w:rsidP="00913F9C">
      <w:pPr>
        <w:pStyle w:val="ListParagraph"/>
        <w:numPr>
          <w:ilvl w:val="0"/>
          <w:numId w:val="5"/>
        </w:numPr>
        <w:spacing w:line="360" w:lineRule="auto"/>
        <w:rPr>
          <w:highlight w:val="yellow"/>
        </w:rPr>
      </w:pPr>
      <w:r w:rsidRPr="001E1D96">
        <w:rPr>
          <w:highlight w:val="yellow"/>
        </w:rPr>
        <w:t xml:space="preserve">If in the WI Update from CPF, the status is Email Not Sent, the WI will be treated as Failure, and it will move to Manual WI Update queue. </w:t>
      </w:r>
    </w:p>
    <w:p w14:paraId="00B50761" w14:textId="77777777" w:rsidR="00913F9C" w:rsidRPr="001E1D96" w:rsidRDefault="00913F9C" w:rsidP="00913F9C">
      <w:pPr>
        <w:pStyle w:val="ListParagraph"/>
        <w:numPr>
          <w:ilvl w:val="0"/>
          <w:numId w:val="5"/>
        </w:numPr>
        <w:spacing w:line="360" w:lineRule="auto"/>
        <w:rPr>
          <w:highlight w:val="yellow"/>
        </w:rPr>
      </w:pPr>
      <w:r w:rsidRPr="001E1D96">
        <w:rPr>
          <w:highlight w:val="yellow"/>
        </w:rPr>
        <w:t xml:space="preserve">The WI will wait for a maximum of 1 hour on this queue if in case WI Update is not received. </w:t>
      </w:r>
    </w:p>
    <w:p w14:paraId="3BE8CDB5" w14:textId="77777777" w:rsidR="00913F9C" w:rsidRDefault="00913F9C" w:rsidP="00913F9C">
      <w:pPr>
        <w:pStyle w:val="ListParagraph"/>
        <w:numPr>
          <w:ilvl w:val="0"/>
          <w:numId w:val="5"/>
        </w:numPr>
        <w:spacing w:line="360" w:lineRule="auto"/>
      </w:pPr>
      <w:r w:rsidRPr="001E1D96">
        <w:rPr>
          <w:highlight w:val="yellow"/>
        </w:rPr>
        <w:t>If within the above time, there is no WI Update then also the WI will move to Manual WI Update queue for the user to check whether communication has been sent or not.</w:t>
      </w:r>
      <w:r>
        <w:t xml:space="preserve"> </w:t>
      </w:r>
      <w:r>
        <w:tab/>
      </w:r>
    </w:p>
    <w:p w14:paraId="6D287ECE" w14:textId="77777777" w:rsidR="00913F9C" w:rsidRDefault="00913F9C" w:rsidP="00913F9C">
      <w:pPr>
        <w:pStyle w:val="ListParagraph"/>
        <w:numPr>
          <w:ilvl w:val="0"/>
          <w:numId w:val="5"/>
        </w:numPr>
        <w:spacing w:line="360" w:lineRule="auto"/>
      </w:pPr>
      <w:r>
        <w:t xml:space="preserve">The WI will route to the following queues based on the conditions below: </w:t>
      </w:r>
    </w:p>
    <w:p w14:paraId="45959946" w14:textId="77777777" w:rsidR="00913F9C" w:rsidRPr="00DA3BEE" w:rsidRDefault="00913F9C" w:rsidP="00913F9C">
      <w:pPr>
        <w:pStyle w:val="ListParagraph"/>
        <w:numPr>
          <w:ilvl w:val="0"/>
          <w:numId w:val="5"/>
        </w:numPr>
        <w:spacing w:line="360" w:lineRule="auto"/>
        <w:rPr>
          <w:b/>
          <w:bCs/>
        </w:rPr>
      </w:pPr>
      <w:r w:rsidRPr="00DA3BEE">
        <w:rPr>
          <w:b/>
          <w:bCs/>
        </w:rPr>
        <w:t>Scenario 1: If the Email Status is Email Sent:</w:t>
      </w:r>
    </w:p>
    <w:p w14:paraId="098253DA" w14:textId="54EB5ABD" w:rsidR="00913F9C" w:rsidRDefault="009A44C3" w:rsidP="00E62694">
      <w:pPr>
        <w:pStyle w:val="ListParagraph"/>
        <w:numPr>
          <w:ilvl w:val="0"/>
          <w:numId w:val="13"/>
        </w:numPr>
        <w:spacing w:line="360" w:lineRule="auto"/>
      </w:pPr>
      <w:r>
        <w:rPr>
          <w:b/>
          <w:bCs/>
        </w:rPr>
        <w:t>Await CPF Consent</w:t>
      </w:r>
      <w:r w:rsidR="00CE4957">
        <w:t xml:space="preserve">: During Approval Stage, the WI will route to this queue once Email is Sent Successfully. </w:t>
      </w:r>
    </w:p>
    <w:p w14:paraId="3278168A" w14:textId="1C7D789A" w:rsidR="00CE4957" w:rsidRDefault="00784356" w:rsidP="00E62694">
      <w:pPr>
        <w:pStyle w:val="ListParagraph"/>
        <w:numPr>
          <w:ilvl w:val="0"/>
          <w:numId w:val="13"/>
        </w:numPr>
        <w:spacing w:line="360" w:lineRule="auto"/>
      </w:pPr>
      <w:r w:rsidRPr="00DA3BEE">
        <w:rPr>
          <w:b/>
          <w:bCs/>
        </w:rPr>
        <w:lastRenderedPageBreak/>
        <w:t>Exit:</w:t>
      </w:r>
      <w:r>
        <w:t xml:space="preserve"> During Disbursal Stage, the WI will route to this queue once Email is Sent </w:t>
      </w:r>
      <w:r w:rsidR="00D20119">
        <w:t>Successfully,</w:t>
      </w:r>
      <w:r w:rsidR="003E1FF1">
        <w:t xml:space="preserve"> and no MCQ / no Deferral Held is there. </w:t>
      </w:r>
    </w:p>
    <w:p w14:paraId="282DFB04" w14:textId="1D9BE3EE" w:rsidR="00784356" w:rsidRPr="00D20119" w:rsidRDefault="000E7BAA" w:rsidP="00E62694">
      <w:pPr>
        <w:pStyle w:val="ListParagraph"/>
        <w:numPr>
          <w:ilvl w:val="0"/>
          <w:numId w:val="13"/>
        </w:numPr>
        <w:spacing w:line="360" w:lineRule="auto"/>
      </w:pPr>
      <w:r>
        <w:rPr>
          <w:b/>
          <w:bCs/>
        </w:rPr>
        <w:t>Sys Hold 2</w:t>
      </w:r>
      <w:commentRangeStart w:id="61"/>
      <w:commentRangeStart w:id="62"/>
      <w:commentRangeStart w:id="63"/>
      <w:commentRangeStart w:id="64"/>
      <w:r w:rsidR="003E1FF1" w:rsidRPr="00D20119">
        <w:rPr>
          <w:b/>
          <w:bCs/>
        </w:rPr>
        <w:t>:</w:t>
      </w:r>
      <w:r w:rsidR="003E1FF1" w:rsidRPr="00D20119">
        <w:t xml:space="preserve"> During Disbursal Stage, the WI will route to this queue once Email is Sent Successfully and MCQ / Deferral Held was required</w:t>
      </w:r>
      <w:r w:rsidR="0025045D" w:rsidRPr="00D20119">
        <w:t>. Th</w:t>
      </w:r>
      <w:r w:rsidR="00956FB6">
        <w:t>is is a child WI</w:t>
      </w:r>
      <w:r w:rsidR="00E27442">
        <w:t xml:space="preserve"> which will be combined with the parent WI however the parent WI was already moved for MCQ Issuance after Disbursal Checker Approved the WI</w:t>
      </w:r>
      <w:r w:rsidR="0025045D" w:rsidRPr="00D20119">
        <w:t xml:space="preserve">. </w:t>
      </w:r>
      <w:commentRangeEnd w:id="61"/>
      <w:r w:rsidR="00615E11">
        <w:rPr>
          <w:rStyle w:val="CommentReference"/>
        </w:rPr>
        <w:commentReference w:id="61"/>
      </w:r>
      <w:commentRangeEnd w:id="62"/>
      <w:r w:rsidR="00E27442">
        <w:rPr>
          <w:rStyle w:val="CommentReference"/>
        </w:rPr>
        <w:commentReference w:id="62"/>
      </w:r>
      <w:commentRangeEnd w:id="63"/>
      <w:r w:rsidR="00AF3DDF">
        <w:rPr>
          <w:rStyle w:val="CommentReference"/>
        </w:rPr>
        <w:commentReference w:id="63"/>
      </w:r>
      <w:commentRangeEnd w:id="64"/>
      <w:r w:rsidR="005F559E">
        <w:rPr>
          <w:rStyle w:val="CommentReference"/>
        </w:rPr>
        <w:commentReference w:id="64"/>
      </w:r>
    </w:p>
    <w:p w14:paraId="546B5FBD" w14:textId="431C7B13" w:rsidR="0025045D" w:rsidRDefault="00CE7403" w:rsidP="00E62694">
      <w:pPr>
        <w:pStyle w:val="ListParagraph"/>
        <w:numPr>
          <w:ilvl w:val="0"/>
          <w:numId w:val="13"/>
        </w:numPr>
        <w:spacing w:line="360" w:lineRule="auto"/>
      </w:pPr>
      <w:r>
        <w:rPr>
          <w:b/>
          <w:bCs/>
        </w:rPr>
        <w:t>Reject</w:t>
      </w:r>
      <w:r w:rsidR="0025045D" w:rsidRPr="00DA3BEE">
        <w:rPr>
          <w:b/>
          <w:bCs/>
        </w:rPr>
        <w:t>:</w:t>
      </w:r>
      <w:r w:rsidR="0025045D">
        <w:t xml:space="preserve"> During Reject or Cancellation Stage, the WI will route to this queue once Email is Sent Success</w:t>
      </w:r>
      <w:r w:rsidR="007D3597">
        <w:t xml:space="preserve">fully. </w:t>
      </w:r>
    </w:p>
    <w:p w14:paraId="2E8B0C88" w14:textId="1C6ABA3A" w:rsidR="007D3597" w:rsidRDefault="0036157E" w:rsidP="00E62694">
      <w:pPr>
        <w:pStyle w:val="ListParagraph"/>
        <w:numPr>
          <w:ilvl w:val="0"/>
          <w:numId w:val="13"/>
        </w:numPr>
        <w:spacing w:line="360" w:lineRule="auto"/>
      </w:pPr>
      <w:r>
        <w:rPr>
          <w:b/>
          <w:bCs/>
        </w:rPr>
        <w:t>Initiator Hold</w:t>
      </w:r>
      <w:r w:rsidR="007D3597" w:rsidRPr="00DA3BEE">
        <w:rPr>
          <w:b/>
          <w:bCs/>
        </w:rPr>
        <w:t>:</w:t>
      </w:r>
      <w:r w:rsidR="007D3597">
        <w:t xml:space="preserve"> During Pending Stage, the WI will route to this queue once Email is Sent Successfully. </w:t>
      </w:r>
    </w:p>
    <w:p w14:paraId="56D617B1" w14:textId="404D1976" w:rsidR="00B47587" w:rsidRDefault="00B47587" w:rsidP="00E62694">
      <w:pPr>
        <w:pStyle w:val="ListParagraph"/>
        <w:numPr>
          <w:ilvl w:val="0"/>
          <w:numId w:val="13"/>
        </w:numPr>
        <w:spacing w:line="360" w:lineRule="auto"/>
      </w:pPr>
      <w:r>
        <w:rPr>
          <w:b/>
          <w:bCs/>
        </w:rPr>
        <w:t>Sys Hold 1:</w:t>
      </w:r>
      <w:r>
        <w:t xml:space="preserve"> During Post-Approval / Cooling Period Communication Stage, the WI will move to this queue </w:t>
      </w:r>
      <w:r w:rsidR="00DE5554">
        <w:t xml:space="preserve">. This is a child WI which will be combined with parent WI however, the parent </w:t>
      </w:r>
      <w:r w:rsidR="00AD18BB">
        <w:t xml:space="preserve">WI was already moved to CROPS Hold after Sales Attach Document submitted the WI. </w:t>
      </w:r>
    </w:p>
    <w:p w14:paraId="3BF16829" w14:textId="77777777" w:rsidR="0044521D" w:rsidRPr="00E67E5E" w:rsidRDefault="0044521D" w:rsidP="0044521D">
      <w:pPr>
        <w:pStyle w:val="ListParagraph"/>
        <w:numPr>
          <w:ilvl w:val="0"/>
          <w:numId w:val="5"/>
        </w:numPr>
        <w:spacing w:line="360" w:lineRule="auto"/>
      </w:pPr>
      <w:r w:rsidRPr="00E67E5E">
        <w:t xml:space="preserve">Different stages of the WI will move as per the above conditions to their respective queues post notifying CPF. </w:t>
      </w:r>
    </w:p>
    <w:p w14:paraId="3735CC47" w14:textId="77777777" w:rsidR="0044521D" w:rsidRPr="00DA3BEE" w:rsidRDefault="0044521D" w:rsidP="0044521D">
      <w:pPr>
        <w:pStyle w:val="ListParagraph"/>
        <w:numPr>
          <w:ilvl w:val="0"/>
          <w:numId w:val="5"/>
        </w:numPr>
        <w:spacing w:line="360" w:lineRule="auto"/>
        <w:rPr>
          <w:b/>
          <w:bCs/>
        </w:rPr>
      </w:pPr>
      <w:r w:rsidRPr="00DA3BEE">
        <w:rPr>
          <w:b/>
          <w:bCs/>
        </w:rPr>
        <w:t xml:space="preserve">Scenario 2: If the Email Status is Email Not Sent: </w:t>
      </w:r>
    </w:p>
    <w:p w14:paraId="25EAA267" w14:textId="77777777" w:rsidR="0044521D" w:rsidRDefault="0044521D" w:rsidP="00E62694">
      <w:pPr>
        <w:pStyle w:val="ListParagraph"/>
        <w:numPr>
          <w:ilvl w:val="0"/>
          <w:numId w:val="14"/>
        </w:numPr>
        <w:spacing w:line="360" w:lineRule="auto"/>
      </w:pPr>
      <w:r w:rsidRPr="00657ADC">
        <w:rPr>
          <w:b/>
          <w:bCs/>
        </w:rPr>
        <w:t>Manual WI Update:</w:t>
      </w:r>
      <w:r>
        <w:t xml:space="preserve"> The WI will move to this queue if Email Status from CPF is Email Not Sent.</w:t>
      </w:r>
    </w:p>
    <w:p w14:paraId="3564FE65" w14:textId="77777777" w:rsidR="0044521D" w:rsidRDefault="0044521D" w:rsidP="0044521D">
      <w:pPr>
        <w:spacing w:line="360" w:lineRule="auto"/>
      </w:pPr>
    </w:p>
    <w:p w14:paraId="7E802C46" w14:textId="77777777" w:rsidR="0044521D" w:rsidRDefault="0044521D" w:rsidP="0044521D">
      <w:pPr>
        <w:spacing w:line="360" w:lineRule="auto"/>
      </w:pPr>
      <w:r>
        <w:t xml:space="preserve">The WI will route as per: </w:t>
      </w:r>
    </w:p>
    <w:tbl>
      <w:tblPr>
        <w:tblStyle w:val="TableGrid"/>
        <w:tblW w:w="0" w:type="auto"/>
        <w:tblLook w:val="04A0" w:firstRow="1" w:lastRow="0" w:firstColumn="1" w:lastColumn="0" w:noHBand="0" w:noVBand="1"/>
      </w:tblPr>
      <w:tblGrid>
        <w:gridCol w:w="3005"/>
        <w:gridCol w:w="3005"/>
        <w:gridCol w:w="3006"/>
      </w:tblGrid>
      <w:tr w:rsidR="0044521D" w14:paraId="147BE508" w14:textId="77777777" w:rsidTr="00915CEC">
        <w:tc>
          <w:tcPr>
            <w:tcW w:w="3005" w:type="dxa"/>
          </w:tcPr>
          <w:p w14:paraId="162F737E" w14:textId="77777777" w:rsidR="0044521D" w:rsidRPr="00657ADC" w:rsidRDefault="0044521D" w:rsidP="00915CEC">
            <w:pPr>
              <w:spacing w:line="360" w:lineRule="auto"/>
              <w:rPr>
                <w:b/>
                <w:bCs/>
              </w:rPr>
            </w:pPr>
            <w:r w:rsidRPr="00657ADC">
              <w:rPr>
                <w:b/>
                <w:bCs/>
              </w:rPr>
              <w:t>Decision</w:t>
            </w:r>
          </w:p>
        </w:tc>
        <w:tc>
          <w:tcPr>
            <w:tcW w:w="3005" w:type="dxa"/>
          </w:tcPr>
          <w:p w14:paraId="356E5834" w14:textId="77777777" w:rsidR="0044521D" w:rsidRPr="00657ADC" w:rsidRDefault="0044521D" w:rsidP="00915CEC">
            <w:pPr>
              <w:spacing w:line="360" w:lineRule="auto"/>
              <w:rPr>
                <w:b/>
                <w:bCs/>
              </w:rPr>
            </w:pPr>
            <w:r w:rsidRPr="00657ADC">
              <w:rPr>
                <w:b/>
                <w:bCs/>
              </w:rPr>
              <w:t>Condition</w:t>
            </w:r>
          </w:p>
        </w:tc>
        <w:tc>
          <w:tcPr>
            <w:tcW w:w="3006" w:type="dxa"/>
          </w:tcPr>
          <w:p w14:paraId="653A9BE7" w14:textId="77777777" w:rsidR="0044521D" w:rsidRPr="00657ADC" w:rsidRDefault="0044521D" w:rsidP="00915CEC">
            <w:pPr>
              <w:spacing w:line="360" w:lineRule="auto"/>
              <w:rPr>
                <w:b/>
                <w:bCs/>
              </w:rPr>
            </w:pPr>
            <w:r w:rsidRPr="00657ADC">
              <w:rPr>
                <w:b/>
                <w:bCs/>
              </w:rPr>
              <w:t xml:space="preserve">WI moves to </w:t>
            </w:r>
          </w:p>
        </w:tc>
      </w:tr>
      <w:tr w:rsidR="00681FBA" w14:paraId="5BBBA754" w14:textId="77777777" w:rsidTr="00915CEC">
        <w:tc>
          <w:tcPr>
            <w:tcW w:w="3005" w:type="dxa"/>
          </w:tcPr>
          <w:p w14:paraId="624E2FEA" w14:textId="6376351B" w:rsidR="00681FBA" w:rsidRPr="00681FBA" w:rsidRDefault="00681FBA" w:rsidP="00915CEC">
            <w:pPr>
              <w:spacing w:line="360" w:lineRule="auto"/>
            </w:pPr>
            <w:r>
              <w:t xml:space="preserve">Email Sent Successfully </w:t>
            </w:r>
          </w:p>
        </w:tc>
        <w:tc>
          <w:tcPr>
            <w:tcW w:w="3005" w:type="dxa"/>
          </w:tcPr>
          <w:p w14:paraId="6C911EBD" w14:textId="1247E57B" w:rsidR="00681FBA" w:rsidRPr="000B374E" w:rsidRDefault="000B374E" w:rsidP="00915CEC">
            <w:pPr>
              <w:spacing w:line="360" w:lineRule="auto"/>
            </w:pPr>
            <w:r>
              <w:t>Stage = Approval</w:t>
            </w:r>
          </w:p>
        </w:tc>
        <w:tc>
          <w:tcPr>
            <w:tcW w:w="3006" w:type="dxa"/>
          </w:tcPr>
          <w:p w14:paraId="165526BC" w14:textId="0C48C3CC" w:rsidR="00681FBA" w:rsidRPr="000B374E" w:rsidRDefault="00B8677C" w:rsidP="00915CEC">
            <w:pPr>
              <w:spacing w:line="360" w:lineRule="auto"/>
            </w:pPr>
            <w:r>
              <w:t>Await CPF Consent</w:t>
            </w:r>
          </w:p>
        </w:tc>
      </w:tr>
      <w:tr w:rsidR="000B374E" w14:paraId="6242E1DF" w14:textId="77777777" w:rsidTr="00915CEC">
        <w:tc>
          <w:tcPr>
            <w:tcW w:w="3005" w:type="dxa"/>
          </w:tcPr>
          <w:p w14:paraId="6C4902F4" w14:textId="77777777" w:rsidR="000B374E" w:rsidRDefault="000B374E" w:rsidP="00915CEC">
            <w:pPr>
              <w:spacing w:line="360" w:lineRule="auto"/>
            </w:pPr>
          </w:p>
        </w:tc>
        <w:tc>
          <w:tcPr>
            <w:tcW w:w="3005" w:type="dxa"/>
          </w:tcPr>
          <w:p w14:paraId="480337E3" w14:textId="6B3B53E8" w:rsidR="000B374E" w:rsidRDefault="000B374E" w:rsidP="00915CEC">
            <w:pPr>
              <w:spacing w:line="360" w:lineRule="auto"/>
            </w:pPr>
            <w:r>
              <w:t xml:space="preserve">Stage = Disbursal </w:t>
            </w:r>
            <w:r w:rsidR="005C71E1">
              <w:t>(No MCQ, No Deferral Held)</w:t>
            </w:r>
          </w:p>
        </w:tc>
        <w:tc>
          <w:tcPr>
            <w:tcW w:w="3006" w:type="dxa"/>
          </w:tcPr>
          <w:p w14:paraId="3E83D303" w14:textId="233DBADA" w:rsidR="000B374E" w:rsidRDefault="005C71E1" w:rsidP="00915CEC">
            <w:pPr>
              <w:spacing w:line="360" w:lineRule="auto"/>
            </w:pPr>
            <w:r>
              <w:t>Exit</w:t>
            </w:r>
          </w:p>
        </w:tc>
      </w:tr>
      <w:tr w:rsidR="005C71E1" w14:paraId="61836122" w14:textId="77777777" w:rsidTr="00915CEC">
        <w:tc>
          <w:tcPr>
            <w:tcW w:w="3005" w:type="dxa"/>
          </w:tcPr>
          <w:p w14:paraId="738758C3" w14:textId="77777777" w:rsidR="005C71E1" w:rsidRDefault="005C71E1" w:rsidP="00915CEC">
            <w:pPr>
              <w:spacing w:line="360" w:lineRule="auto"/>
            </w:pPr>
          </w:p>
        </w:tc>
        <w:tc>
          <w:tcPr>
            <w:tcW w:w="3005" w:type="dxa"/>
          </w:tcPr>
          <w:p w14:paraId="2A653970" w14:textId="4DB8DBCF" w:rsidR="005C71E1" w:rsidRDefault="005C71E1" w:rsidP="00915CEC">
            <w:pPr>
              <w:spacing w:line="360" w:lineRule="auto"/>
            </w:pPr>
            <w:r>
              <w:t>Stage = Disbursal (MCQ, Deferral Held</w:t>
            </w:r>
            <w:r w:rsidR="00AD18BB">
              <w:t xml:space="preserve"> – child WI</w:t>
            </w:r>
            <w:r>
              <w:t>)</w:t>
            </w:r>
          </w:p>
        </w:tc>
        <w:tc>
          <w:tcPr>
            <w:tcW w:w="3006" w:type="dxa"/>
          </w:tcPr>
          <w:p w14:paraId="08593643" w14:textId="23179A82" w:rsidR="005C71E1" w:rsidRDefault="00AD18BB" w:rsidP="00915CEC">
            <w:pPr>
              <w:spacing w:line="360" w:lineRule="auto"/>
            </w:pPr>
            <w:r>
              <w:t>Sys Hold 2</w:t>
            </w:r>
          </w:p>
        </w:tc>
      </w:tr>
      <w:tr w:rsidR="005C71E1" w14:paraId="2544E3A1" w14:textId="77777777" w:rsidTr="00915CEC">
        <w:tc>
          <w:tcPr>
            <w:tcW w:w="3005" w:type="dxa"/>
          </w:tcPr>
          <w:p w14:paraId="75948E8B" w14:textId="77777777" w:rsidR="005C71E1" w:rsidRDefault="005C71E1" w:rsidP="00915CEC">
            <w:pPr>
              <w:spacing w:line="360" w:lineRule="auto"/>
            </w:pPr>
          </w:p>
        </w:tc>
        <w:tc>
          <w:tcPr>
            <w:tcW w:w="3005" w:type="dxa"/>
          </w:tcPr>
          <w:p w14:paraId="5F2D618E" w14:textId="65DDFAE7" w:rsidR="005C71E1" w:rsidRDefault="005C71E1" w:rsidP="00915CEC">
            <w:pPr>
              <w:spacing w:line="360" w:lineRule="auto"/>
            </w:pPr>
            <w:r>
              <w:t>Stage = Rejection or Cancellation</w:t>
            </w:r>
          </w:p>
        </w:tc>
        <w:tc>
          <w:tcPr>
            <w:tcW w:w="3006" w:type="dxa"/>
          </w:tcPr>
          <w:p w14:paraId="6B04768D" w14:textId="1603A8E9" w:rsidR="005C71E1" w:rsidRDefault="00CE7403" w:rsidP="00915CEC">
            <w:pPr>
              <w:spacing w:line="360" w:lineRule="auto"/>
            </w:pPr>
            <w:r>
              <w:t>Reject</w:t>
            </w:r>
          </w:p>
        </w:tc>
      </w:tr>
      <w:tr w:rsidR="005C71E1" w14:paraId="3A60BE3B" w14:textId="77777777" w:rsidTr="00915CEC">
        <w:tc>
          <w:tcPr>
            <w:tcW w:w="3005" w:type="dxa"/>
          </w:tcPr>
          <w:p w14:paraId="1EC9156F" w14:textId="77777777" w:rsidR="005C71E1" w:rsidRDefault="005C71E1" w:rsidP="00915CEC">
            <w:pPr>
              <w:spacing w:line="360" w:lineRule="auto"/>
            </w:pPr>
          </w:p>
        </w:tc>
        <w:tc>
          <w:tcPr>
            <w:tcW w:w="3005" w:type="dxa"/>
          </w:tcPr>
          <w:p w14:paraId="234807A9" w14:textId="1FB76F7A" w:rsidR="005C71E1" w:rsidRDefault="005C71E1" w:rsidP="00915CEC">
            <w:pPr>
              <w:spacing w:line="360" w:lineRule="auto"/>
            </w:pPr>
            <w:r>
              <w:t>Stage = Pending</w:t>
            </w:r>
          </w:p>
        </w:tc>
        <w:tc>
          <w:tcPr>
            <w:tcW w:w="3006" w:type="dxa"/>
          </w:tcPr>
          <w:p w14:paraId="1D5AAB0C" w14:textId="3A47E6EE" w:rsidR="005C71E1" w:rsidRDefault="0036157E" w:rsidP="00915CEC">
            <w:pPr>
              <w:spacing w:line="360" w:lineRule="auto"/>
            </w:pPr>
            <w:r>
              <w:t>Initiator Hold</w:t>
            </w:r>
          </w:p>
        </w:tc>
      </w:tr>
      <w:tr w:rsidR="00AD18BB" w14:paraId="455ACACD" w14:textId="77777777" w:rsidTr="00915CEC">
        <w:tc>
          <w:tcPr>
            <w:tcW w:w="3005" w:type="dxa"/>
          </w:tcPr>
          <w:p w14:paraId="46B48C7D" w14:textId="77777777" w:rsidR="00AD18BB" w:rsidRDefault="00AD18BB" w:rsidP="00915CEC">
            <w:pPr>
              <w:spacing w:line="360" w:lineRule="auto"/>
            </w:pPr>
          </w:p>
        </w:tc>
        <w:tc>
          <w:tcPr>
            <w:tcW w:w="3005" w:type="dxa"/>
          </w:tcPr>
          <w:p w14:paraId="177E5EF8" w14:textId="11B0AFC3" w:rsidR="00AD18BB" w:rsidRDefault="00AD18BB" w:rsidP="00915CEC">
            <w:pPr>
              <w:spacing w:line="360" w:lineRule="auto"/>
            </w:pPr>
            <w:r>
              <w:t>Stage = Post Approval (Child WI)</w:t>
            </w:r>
          </w:p>
        </w:tc>
        <w:tc>
          <w:tcPr>
            <w:tcW w:w="3006" w:type="dxa"/>
          </w:tcPr>
          <w:p w14:paraId="660E157A" w14:textId="411E1A26" w:rsidR="00AD18BB" w:rsidRDefault="00AD18BB" w:rsidP="00915CEC">
            <w:pPr>
              <w:spacing w:line="360" w:lineRule="auto"/>
            </w:pPr>
            <w:r>
              <w:t>Sys Hold 1</w:t>
            </w:r>
          </w:p>
        </w:tc>
      </w:tr>
      <w:tr w:rsidR="005C71E1" w14:paraId="08142929" w14:textId="77777777" w:rsidTr="00915CEC">
        <w:tc>
          <w:tcPr>
            <w:tcW w:w="3005" w:type="dxa"/>
          </w:tcPr>
          <w:p w14:paraId="16514C33" w14:textId="3BD428BF" w:rsidR="005C71E1" w:rsidRDefault="005C71E1" w:rsidP="00915CEC">
            <w:pPr>
              <w:spacing w:line="360" w:lineRule="auto"/>
            </w:pPr>
            <w:r>
              <w:t xml:space="preserve">Email Not Sent </w:t>
            </w:r>
          </w:p>
        </w:tc>
        <w:tc>
          <w:tcPr>
            <w:tcW w:w="3005" w:type="dxa"/>
          </w:tcPr>
          <w:p w14:paraId="47E4ECCF" w14:textId="35B8D40B" w:rsidR="005C71E1" w:rsidRDefault="005C71E1" w:rsidP="00915CEC">
            <w:pPr>
              <w:spacing w:line="360" w:lineRule="auto"/>
            </w:pPr>
            <w:r>
              <w:t>All Stages</w:t>
            </w:r>
          </w:p>
        </w:tc>
        <w:tc>
          <w:tcPr>
            <w:tcW w:w="3006" w:type="dxa"/>
          </w:tcPr>
          <w:p w14:paraId="345DA874" w14:textId="4FF9B99B" w:rsidR="005C71E1" w:rsidRDefault="005C71E1" w:rsidP="00915CEC">
            <w:pPr>
              <w:spacing w:line="360" w:lineRule="auto"/>
            </w:pPr>
            <w:r>
              <w:t>Manual WI Update</w:t>
            </w:r>
          </w:p>
        </w:tc>
      </w:tr>
    </w:tbl>
    <w:p w14:paraId="2AC02189" w14:textId="74276C94" w:rsidR="0044521D" w:rsidRDefault="0044521D" w:rsidP="00681FBA">
      <w:pPr>
        <w:spacing w:line="360" w:lineRule="auto"/>
      </w:pPr>
    </w:p>
    <w:p w14:paraId="4D86F783" w14:textId="77777777" w:rsidR="000F0D21" w:rsidRPr="00B46FCB" w:rsidRDefault="000F0D21" w:rsidP="000F0D21">
      <w:pPr>
        <w:spacing w:line="360" w:lineRule="auto"/>
        <w:rPr>
          <w:b/>
          <w:bCs/>
        </w:rPr>
      </w:pPr>
      <w:r w:rsidRPr="00B46FCB">
        <w:rPr>
          <w:b/>
          <w:bCs/>
        </w:rPr>
        <w:t xml:space="preserve">Access Details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0F0D21" w:rsidRPr="00785349" w14:paraId="4238DFC4" w14:textId="77777777" w:rsidTr="00915CEC">
        <w:tc>
          <w:tcPr>
            <w:tcW w:w="3681" w:type="dxa"/>
          </w:tcPr>
          <w:p w14:paraId="4DD247E3"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User Group</w:t>
            </w:r>
          </w:p>
        </w:tc>
        <w:tc>
          <w:tcPr>
            <w:tcW w:w="4626" w:type="dxa"/>
          </w:tcPr>
          <w:p w14:paraId="171CAD81" w14:textId="77777777" w:rsidR="000F0D21" w:rsidRPr="00785349" w:rsidRDefault="000F0D21" w:rsidP="00915CEC">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Query group. </w:t>
            </w:r>
          </w:p>
        </w:tc>
      </w:tr>
      <w:tr w:rsidR="000F0D21" w:rsidRPr="00785349" w14:paraId="1AC8060B" w14:textId="77777777" w:rsidTr="00915CEC">
        <w:tc>
          <w:tcPr>
            <w:tcW w:w="3681" w:type="dxa"/>
          </w:tcPr>
          <w:p w14:paraId="1AED3AFF"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 xml:space="preserve">Filters </w:t>
            </w:r>
          </w:p>
        </w:tc>
        <w:tc>
          <w:tcPr>
            <w:tcW w:w="4626" w:type="dxa"/>
          </w:tcPr>
          <w:p w14:paraId="19FD057B"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NA</w:t>
            </w:r>
          </w:p>
        </w:tc>
      </w:tr>
      <w:tr w:rsidR="000F0D21" w:rsidRPr="00785349" w14:paraId="27F6F680" w14:textId="77777777" w:rsidTr="00915CEC">
        <w:tc>
          <w:tcPr>
            <w:tcW w:w="3681" w:type="dxa"/>
          </w:tcPr>
          <w:p w14:paraId="069C9CFB"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413EF983"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0F0D21" w:rsidRPr="00785349" w14:paraId="67A53E2C" w14:textId="77777777" w:rsidTr="00915CEC">
        <w:tc>
          <w:tcPr>
            <w:tcW w:w="3681" w:type="dxa"/>
          </w:tcPr>
          <w:p w14:paraId="485B5328"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Default Sorting (work-item listing)</w:t>
            </w:r>
          </w:p>
        </w:tc>
        <w:tc>
          <w:tcPr>
            <w:tcW w:w="4626" w:type="dxa"/>
          </w:tcPr>
          <w:p w14:paraId="72920A62"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0F0D21" w:rsidRPr="00785349" w14:paraId="27471964" w14:textId="77777777" w:rsidTr="00915CEC">
        <w:tc>
          <w:tcPr>
            <w:tcW w:w="3681" w:type="dxa"/>
          </w:tcPr>
          <w:p w14:paraId="494EFF77"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Additional display columns</w:t>
            </w:r>
          </w:p>
        </w:tc>
        <w:tc>
          <w:tcPr>
            <w:tcW w:w="4626" w:type="dxa"/>
          </w:tcPr>
          <w:p w14:paraId="76AB5E21" w14:textId="77777777" w:rsidR="000F0D21" w:rsidRPr="00785349" w:rsidRDefault="000F0D21" w:rsidP="00915CEC">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45B3A714" w14:textId="77777777" w:rsidR="00A379B2" w:rsidRDefault="00A379B2" w:rsidP="00681FBA">
      <w:pPr>
        <w:spacing w:line="360" w:lineRule="auto"/>
      </w:pPr>
    </w:p>
    <w:p w14:paraId="4390F758" w14:textId="77777777" w:rsidR="00E5660E" w:rsidRDefault="00E5660E" w:rsidP="00681FBA">
      <w:pPr>
        <w:spacing w:line="360" w:lineRule="auto"/>
      </w:pPr>
    </w:p>
    <w:p w14:paraId="0DEC0D16" w14:textId="021EE237" w:rsidR="00D20368" w:rsidRDefault="00D20368" w:rsidP="00D20368">
      <w:pPr>
        <w:pStyle w:val="Heading3"/>
      </w:pPr>
      <w:bookmarkStart w:id="65" w:name="_Toc206766700"/>
      <w:commentRangeStart w:id="66"/>
      <w:commentRangeStart w:id="67"/>
      <w:r>
        <w:t xml:space="preserve">Manual WI Update </w:t>
      </w:r>
      <w:commentRangeEnd w:id="66"/>
      <w:r w:rsidR="00BE7B96">
        <w:rPr>
          <w:rStyle w:val="CommentReference"/>
          <w:rFonts w:eastAsia="Times New Roman" w:cs="Times New Roman"/>
          <w:color w:val="auto"/>
        </w:rPr>
        <w:commentReference w:id="66"/>
      </w:r>
      <w:commentRangeEnd w:id="67"/>
      <w:r w:rsidR="00AF3DDF">
        <w:rPr>
          <w:rStyle w:val="CommentReference"/>
          <w:rFonts w:eastAsia="Times New Roman" w:cs="Times New Roman"/>
          <w:color w:val="auto"/>
        </w:rPr>
        <w:commentReference w:id="67"/>
      </w:r>
      <w:r w:rsidR="008364D9">
        <w:t>(New Queue)</w:t>
      </w:r>
      <w:bookmarkEnd w:id="65"/>
    </w:p>
    <w:p w14:paraId="534795B2" w14:textId="77777777" w:rsidR="0061264B" w:rsidRDefault="0061264B" w:rsidP="0061264B">
      <w:pPr>
        <w:pStyle w:val="ListParagraph"/>
        <w:numPr>
          <w:ilvl w:val="0"/>
          <w:numId w:val="5"/>
        </w:numPr>
        <w:spacing w:line="360" w:lineRule="auto"/>
      </w:pPr>
      <w:r>
        <w:t xml:space="preserve">This will be a user queue. i.e., the users will have access to this queue. </w:t>
      </w:r>
    </w:p>
    <w:p w14:paraId="7C46B98F" w14:textId="77777777" w:rsidR="0061264B" w:rsidRDefault="0061264B" w:rsidP="0061264B">
      <w:pPr>
        <w:pStyle w:val="ListParagraph"/>
        <w:numPr>
          <w:ilvl w:val="0"/>
          <w:numId w:val="5"/>
        </w:numPr>
        <w:spacing w:line="360" w:lineRule="auto"/>
      </w:pPr>
      <w:r>
        <w:t xml:space="preserve">The purpose of this queue is to handle the failed scenarios from CPF to generate and upload the documents or to send communication to the customer. </w:t>
      </w:r>
    </w:p>
    <w:p w14:paraId="4049925E" w14:textId="77777777" w:rsidR="0061264B" w:rsidRDefault="0061264B" w:rsidP="0061264B">
      <w:pPr>
        <w:pStyle w:val="ListParagraph"/>
        <w:numPr>
          <w:ilvl w:val="0"/>
          <w:numId w:val="5"/>
        </w:numPr>
        <w:spacing w:line="360" w:lineRule="auto"/>
      </w:pPr>
      <w:r>
        <w:t xml:space="preserve">The WI will route to this queue based on the conditions below: </w:t>
      </w:r>
    </w:p>
    <w:p w14:paraId="36ABA942" w14:textId="64C7E18D" w:rsidR="00AC6003" w:rsidRDefault="00AC6003" w:rsidP="00E62694">
      <w:pPr>
        <w:pStyle w:val="ListParagraph"/>
        <w:numPr>
          <w:ilvl w:val="0"/>
          <w:numId w:val="16"/>
        </w:numPr>
        <w:spacing w:line="360" w:lineRule="auto"/>
      </w:pPr>
      <w:r>
        <w:t xml:space="preserve">WI can route from Sys Await CPF Docs queue if in WI Update no documents were received or the WI update was not received </w:t>
      </w:r>
      <w:r w:rsidR="00DE4F1D">
        <w:t xml:space="preserve">and maximum timespan of </w:t>
      </w:r>
      <w:commentRangeStart w:id="68"/>
      <w:commentRangeStart w:id="69"/>
      <w:commentRangeStart w:id="70"/>
      <w:commentRangeStart w:id="71"/>
      <w:r w:rsidR="00DE4F1D">
        <w:t xml:space="preserve">58 hours </w:t>
      </w:r>
      <w:commentRangeEnd w:id="68"/>
      <w:r w:rsidR="00537C90">
        <w:rPr>
          <w:rStyle w:val="CommentReference"/>
        </w:rPr>
        <w:commentReference w:id="68"/>
      </w:r>
      <w:commentRangeEnd w:id="69"/>
      <w:r w:rsidR="000F53E1">
        <w:rPr>
          <w:rStyle w:val="CommentReference"/>
        </w:rPr>
        <w:commentReference w:id="69"/>
      </w:r>
      <w:commentRangeEnd w:id="70"/>
      <w:r w:rsidR="004078E1">
        <w:rPr>
          <w:rStyle w:val="CommentReference"/>
        </w:rPr>
        <w:commentReference w:id="70"/>
      </w:r>
      <w:commentRangeEnd w:id="71"/>
      <w:r w:rsidR="0079125E">
        <w:rPr>
          <w:rStyle w:val="CommentReference"/>
        </w:rPr>
        <w:commentReference w:id="71"/>
      </w:r>
      <w:r w:rsidR="00DE4F1D">
        <w:t xml:space="preserve">was expired and WI got </w:t>
      </w:r>
      <w:r w:rsidR="000F53E1">
        <w:t>auto expired</w:t>
      </w:r>
      <w:r w:rsidR="00DE4F1D">
        <w:t xml:space="preserve">. </w:t>
      </w:r>
    </w:p>
    <w:p w14:paraId="2C98A9DC" w14:textId="117AFF95" w:rsidR="0061264B" w:rsidRDefault="0061264B" w:rsidP="00E62694">
      <w:pPr>
        <w:pStyle w:val="ListParagraph"/>
        <w:numPr>
          <w:ilvl w:val="0"/>
          <w:numId w:val="16"/>
        </w:numPr>
        <w:spacing w:line="360" w:lineRule="auto"/>
      </w:pPr>
      <w:r>
        <w:t xml:space="preserve">WI can route from Sys Await Email Status queue if in WI Update from CPF the status was Email Not Sent for any stage or no WI Update was received from CPF within 1 hour (max timespan), the WI will route on this queue for the user to send manual communication to the user. </w:t>
      </w:r>
    </w:p>
    <w:p w14:paraId="77B91FD4" w14:textId="77777777" w:rsidR="0061264B" w:rsidRDefault="0061264B" w:rsidP="0061264B">
      <w:pPr>
        <w:pStyle w:val="ListParagraph"/>
        <w:numPr>
          <w:ilvl w:val="0"/>
          <w:numId w:val="5"/>
        </w:numPr>
        <w:spacing w:line="360" w:lineRule="auto"/>
      </w:pPr>
      <w:r>
        <w:t xml:space="preserve">The user will open the WI and review it. </w:t>
      </w:r>
    </w:p>
    <w:p w14:paraId="6E00F06F" w14:textId="77777777" w:rsidR="0061264B" w:rsidRDefault="0061264B" w:rsidP="0061264B">
      <w:pPr>
        <w:pStyle w:val="ListParagraph"/>
        <w:numPr>
          <w:ilvl w:val="0"/>
          <w:numId w:val="5"/>
        </w:numPr>
        <w:spacing w:line="360" w:lineRule="auto"/>
      </w:pPr>
      <w:r>
        <w:lastRenderedPageBreak/>
        <w:t xml:space="preserve">The user will make sure for the email communication being sent to the customer manually in case the WI was routed from Sys Await Email Status queue for failed scenarios of Email Communication from CPF. </w:t>
      </w:r>
    </w:p>
    <w:p w14:paraId="56825840" w14:textId="3A1F4A3A" w:rsidR="003F4603" w:rsidRDefault="003F4603" w:rsidP="0061264B">
      <w:pPr>
        <w:pStyle w:val="ListParagraph"/>
        <w:numPr>
          <w:ilvl w:val="0"/>
          <w:numId w:val="5"/>
        </w:numPr>
        <w:spacing w:line="360" w:lineRule="auto"/>
      </w:pPr>
      <w:r>
        <w:t xml:space="preserve">The user will make sure documents are being attached to the WI in case WI was routed from Sys Await CPF Docs queue for failed or auto-expired scenarios. </w:t>
      </w:r>
    </w:p>
    <w:p w14:paraId="3514C75D" w14:textId="77777777" w:rsidR="0061264B" w:rsidRDefault="0061264B" w:rsidP="0061264B">
      <w:pPr>
        <w:pStyle w:val="ListParagraph"/>
        <w:numPr>
          <w:ilvl w:val="0"/>
          <w:numId w:val="5"/>
        </w:numPr>
        <w:spacing w:line="360" w:lineRule="auto"/>
      </w:pPr>
      <w:r>
        <w:t>The user will have the following decision:</w:t>
      </w:r>
    </w:p>
    <w:p w14:paraId="3AB751ED" w14:textId="7A1CAB58" w:rsidR="00F91D1B" w:rsidRDefault="0061264B" w:rsidP="00E62694">
      <w:pPr>
        <w:pStyle w:val="ListParagraph"/>
        <w:numPr>
          <w:ilvl w:val="0"/>
          <w:numId w:val="15"/>
        </w:numPr>
        <w:spacing w:line="360" w:lineRule="auto"/>
      </w:pPr>
      <w:r w:rsidRPr="002F3421">
        <w:rPr>
          <w:b/>
          <w:bCs/>
        </w:rPr>
        <w:t>Submit</w:t>
      </w:r>
      <w:r>
        <w:t xml:space="preserve">: The user will take this decision </w:t>
      </w:r>
      <w:r w:rsidR="005A2CD0">
        <w:t xml:space="preserve">and </w:t>
      </w:r>
      <w:r>
        <w:t xml:space="preserve">submit the WI. </w:t>
      </w:r>
    </w:p>
    <w:p w14:paraId="281A142F" w14:textId="5B8E0FAF" w:rsidR="0061264B" w:rsidRDefault="0061264B" w:rsidP="00E558E5">
      <w:pPr>
        <w:pStyle w:val="ListParagraph"/>
        <w:numPr>
          <w:ilvl w:val="0"/>
          <w:numId w:val="5"/>
        </w:numPr>
        <w:spacing w:line="360" w:lineRule="auto"/>
      </w:pPr>
      <w:r>
        <w:t xml:space="preserve">The WI will move to the following queues as per the conditions below: </w:t>
      </w:r>
    </w:p>
    <w:p w14:paraId="74BD14C1" w14:textId="693A6F25" w:rsidR="00E558E5" w:rsidRPr="00E558E5" w:rsidRDefault="00E558E5" w:rsidP="00E62694">
      <w:pPr>
        <w:pStyle w:val="ListParagraph"/>
        <w:numPr>
          <w:ilvl w:val="0"/>
          <w:numId w:val="17"/>
        </w:numPr>
        <w:spacing w:line="360" w:lineRule="auto"/>
      </w:pPr>
      <w:r w:rsidRPr="00E558E5">
        <w:rPr>
          <w:b/>
          <w:bCs/>
        </w:rPr>
        <w:t>Sys Notify CPF</w:t>
      </w:r>
      <w:r>
        <w:t>: During Approval Stage, if WI was routed from Sys Await CPF Docs, then WI will route to this queue</w:t>
      </w:r>
      <w:r w:rsidR="001529A0">
        <w:t xml:space="preserve"> if user takes decision as ‘Submit’.</w:t>
      </w:r>
    </w:p>
    <w:p w14:paraId="08A84CE7" w14:textId="7030A4BA" w:rsidR="009045C3" w:rsidRDefault="00B8677C" w:rsidP="00E62694">
      <w:pPr>
        <w:pStyle w:val="ListParagraph"/>
        <w:numPr>
          <w:ilvl w:val="0"/>
          <w:numId w:val="17"/>
        </w:numPr>
        <w:spacing w:line="360" w:lineRule="auto"/>
      </w:pPr>
      <w:r>
        <w:rPr>
          <w:b/>
          <w:bCs/>
        </w:rPr>
        <w:t>Await CPF Consent</w:t>
      </w:r>
      <w:r w:rsidR="009045C3">
        <w:t>: During Approval Stage</w:t>
      </w:r>
      <w:r w:rsidR="00E558E5">
        <w:t xml:space="preserve">, if WI was routed from </w:t>
      </w:r>
      <w:r w:rsidR="000C0F2A">
        <w:t xml:space="preserve">Sys Await Email Status queue, then </w:t>
      </w:r>
      <w:r w:rsidR="009045C3">
        <w:t>the WI will route to this queue once Email is Sent Successfully</w:t>
      </w:r>
      <w:r w:rsidR="001529A0">
        <w:t xml:space="preserve"> if user takes decision as ‘Submit’</w:t>
      </w:r>
      <w:r w:rsidR="009045C3">
        <w:t xml:space="preserve">. </w:t>
      </w:r>
    </w:p>
    <w:p w14:paraId="3B9AF749" w14:textId="6237A925" w:rsidR="009045C3" w:rsidRDefault="009045C3" w:rsidP="00E62694">
      <w:pPr>
        <w:pStyle w:val="ListParagraph"/>
        <w:numPr>
          <w:ilvl w:val="0"/>
          <w:numId w:val="17"/>
        </w:numPr>
        <w:spacing w:line="360" w:lineRule="auto"/>
      </w:pPr>
      <w:r w:rsidRPr="00DA3BEE">
        <w:rPr>
          <w:b/>
          <w:bCs/>
        </w:rPr>
        <w:t>Exit:</w:t>
      </w:r>
      <w:r>
        <w:t xml:space="preserve"> During Disbursal Stage, the WI will route to this queue once Email is Sent </w:t>
      </w:r>
      <w:r w:rsidR="00D20119">
        <w:t>Successfully,</w:t>
      </w:r>
      <w:r>
        <w:t xml:space="preserve"> and no MCQ / no Deferral Held is there</w:t>
      </w:r>
      <w:r w:rsidR="001529A0">
        <w:t xml:space="preserve"> if user takes decision as ‘Submit’</w:t>
      </w:r>
      <w:r>
        <w:t xml:space="preserve">. </w:t>
      </w:r>
    </w:p>
    <w:p w14:paraId="430D7C4B" w14:textId="7AE63F2D" w:rsidR="009045C3" w:rsidRPr="00D20119" w:rsidRDefault="008024E2" w:rsidP="00E62694">
      <w:pPr>
        <w:pStyle w:val="ListParagraph"/>
        <w:numPr>
          <w:ilvl w:val="0"/>
          <w:numId w:val="17"/>
        </w:numPr>
        <w:spacing w:line="360" w:lineRule="auto"/>
      </w:pPr>
      <w:r>
        <w:rPr>
          <w:b/>
          <w:bCs/>
        </w:rPr>
        <w:t>Sys Hold 2</w:t>
      </w:r>
      <w:r w:rsidR="009045C3" w:rsidRPr="00D20119">
        <w:rPr>
          <w:b/>
          <w:bCs/>
        </w:rPr>
        <w:t>:</w:t>
      </w:r>
      <w:r w:rsidR="009045C3" w:rsidRPr="00D20119">
        <w:t xml:space="preserve"> During Disbursal Stage, the WI will route to this queue once Email is Sent Successfully and MCQ / Deferral Held was required. </w:t>
      </w:r>
      <w:r>
        <w:t>This is a child WI which will be combined with the parent WI</w:t>
      </w:r>
      <w:r w:rsidR="001529A0">
        <w:t xml:space="preserve"> if user takes decision as ‘Submit’</w:t>
      </w:r>
      <w:r>
        <w:t xml:space="preserve">. </w:t>
      </w:r>
    </w:p>
    <w:p w14:paraId="77661BBD" w14:textId="09681B99" w:rsidR="009045C3" w:rsidRDefault="00CE7403" w:rsidP="00E62694">
      <w:pPr>
        <w:pStyle w:val="ListParagraph"/>
        <w:numPr>
          <w:ilvl w:val="0"/>
          <w:numId w:val="17"/>
        </w:numPr>
        <w:spacing w:line="360" w:lineRule="auto"/>
      </w:pPr>
      <w:r>
        <w:rPr>
          <w:b/>
          <w:bCs/>
        </w:rPr>
        <w:t>Reject</w:t>
      </w:r>
      <w:r w:rsidR="009045C3" w:rsidRPr="00DA3BEE">
        <w:rPr>
          <w:b/>
          <w:bCs/>
        </w:rPr>
        <w:t>:</w:t>
      </w:r>
      <w:r w:rsidR="009045C3">
        <w:t xml:space="preserve"> During Reject or Cancellation Stage, the WI will route to this queue once Email is Sent Successfully</w:t>
      </w:r>
      <w:r w:rsidR="001529A0">
        <w:t xml:space="preserve"> if user takes decision as ‘Submit’</w:t>
      </w:r>
      <w:r w:rsidR="0037658F">
        <w:t xml:space="preserve">. </w:t>
      </w:r>
    </w:p>
    <w:p w14:paraId="2ADD5874" w14:textId="0FAFBE25" w:rsidR="00D20368" w:rsidRDefault="000C0F2A" w:rsidP="00E62694">
      <w:pPr>
        <w:pStyle w:val="ListParagraph"/>
        <w:numPr>
          <w:ilvl w:val="0"/>
          <w:numId w:val="17"/>
        </w:numPr>
        <w:spacing w:line="360" w:lineRule="auto"/>
      </w:pPr>
      <w:r>
        <w:rPr>
          <w:b/>
          <w:bCs/>
        </w:rPr>
        <w:t>Initiator Hold</w:t>
      </w:r>
      <w:r w:rsidR="009045C3" w:rsidRPr="00DA3BEE">
        <w:rPr>
          <w:b/>
          <w:bCs/>
        </w:rPr>
        <w:t>:</w:t>
      </w:r>
      <w:r w:rsidR="009045C3">
        <w:t xml:space="preserve"> During Pending with Customer Stage, the WI will route to this queue once Email is Sent Successfully</w:t>
      </w:r>
      <w:r w:rsidR="001529A0">
        <w:t xml:space="preserve"> if user takes decision as ‘Submit’</w:t>
      </w:r>
      <w:r w:rsidR="009045C3">
        <w:t xml:space="preserve">. </w:t>
      </w:r>
    </w:p>
    <w:p w14:paraId="6261C4BF" w14:textId="1EAAD058" w:rsidR="004D7B0F" w:rsidRDefault="0037658F" w:rsidP="00E62694">
      <w:pPr>
        <w:pStyle w:val="ListParagraph"/>
        <w:numPr>
          <w:ilvl w:val="0"/>
          <w:numId w:val="17"/>
        </w:numPr>
        <w:spacing w:line="360" w:lineRule="auto"/>
      </w:pPr>
      <w:r>
        <w:rPr>
          <w:b/>
          <w:bCs/>
        </w:rPr>
        <w:t>Initiator Reject:</w:t>
      </w:r>
      <w:r>
        <w:t xml:space="preserve"> </w:t>
      </w:r>
      <w:r w:rsidR="001529A0">
        <w:t>For all stages, if user takes decision as ‘Reject to Initiator’ and the WI is a Parent WI</w:t>
      </w:r>
      <w:r w:rsidR="004D7B0F">
        <w:t xml:space="preserve"> itself, then the WI will route to this queue. </w:t>
      </w:r>
    </w:p>
    <w:p w14:paraId="7E0D3814" w14:textId="53671EFF" w:rsidR="002A65C9" w:rsidRDefault="002A65C9" w:rsidP="002A65C9">
      <w:pPr>
        <w:spacing w:line="360" w:lineRule="auto"/>
      </w:pPr>
      <w:r>
        <w:t xml:space="preserve">The WI will route as: </w:t>
      </w:r>
    </w:p>
    <w:tbl>
      <w:tblPr>
        <w:tblStyle w:val="TableGrid"/>
        <w:tblW w:w="0" w:type="auto"/>
        <w:tblLook w:val="04A0" w:firstRow="1" w:lastRow="0" w:firstColumn="1" w:lastColumn="0" w:noHBand="0" w:noVBand="1"/>
      </w:tblPr>
      <w:tblGrid>
        <w:gridCol w:w="3005"/>
        <w:gridCol w:w="3005"/>
        <w:gridCol w:w="3006"/>
      </w:tblGrid>
      <w:tr w:rsidR="002A65C9" w14:paraId="7E52A2AD" w14:textId="77777777" w:rsidTr="00915CEC">
        <w:tc>
          <w:tcPr>
            <w:tcW w:w="3005" w:type="dxa"/>
          </w:tcPr>
          <w:p w14:paraId="5C2D50CC" w14:textId="77777777" w:rsidR="002A65C9" w:rsidRPr="00D23075" w:rsidRDefault="002A65C9" w:rsidP="00915CEC">
            <w:pPr>
              <w:spacing w:line="360" w:lineRule="auto"/>
              <w:rPr>
                <w:b/>
                <w:bCs/>
              </w:rPr>
            </w:pPr>
            <w:r w:rsidRPr="00D23075">
              <w:rPr>
                <w:b/>
                <w:bCs/>
              </w:rPr>
              <w:t>Decision</w:t>
            </w:r>
          </w:p>
        </w:tc>
        <w:tc>
          <w:tcPr>
            <w:tcW w:w="3005" w:type="dxa"/>
          </w:tcPr>
          <w:p w14:paraId="518193ED" w14:textId="77777777" w:rsidR="002A65C9" w:rsidRPr="00D23075" w:rsidRDefault="002A65C9" w:rsidP="00915CEC">
            <w:pPr>
              <w:spacing w:line="360" w:lineRule="auto"/>
              <w:rPr>
                <w:b/>
                <w:bCs/>
              </w:rPr>
            </w:pPr>
            <w:r w:rsidRPr="00D23075">
              <w:rPr>
                <w:b/>
                <w:bCs/>
              </w:rPr>
              <w:t>Condition</w:t>
            </w:r>
          </w:p>
        </w:tc>
        <w:tc>
          <w:tcPr>
            <w:tcW w:w="3006" w:type="dxa"/>
          </w:tcPr>
          <w:p w14:paraId="7314C190" w14:textId="77777777" w:rsidR="002A65C9" w:rsidRPr="00D23075" w:rsidRDefault="002A65C9" w:rsidP="00915CEC">
            <w:pPr>
              <w:spacing w:line="360" w:lineRule="auto"/>
              <w:rPr>
                <w:b/>
                <w:bCs/>
              </w:rPr>
            </w:pPr>
            <w:r w:rsidRPr="00D23075">
              <w:rPr>
                <w:b/>
                <w:bCs/>
              </w:rPr>
              <w:t xml:space="preserve">WI moves to </w:t>
            </w:r>
          </w:p>
        </w:tc>
      </w:tr>
      <w:tr w:rsidR="0077463A" w14:paraId="2AE2A72F" w14:textId="77777777" w:rsidTr="00915CEC">
        <w:tc>
          <w:tcPr>
            <w:tcW w:w="3005" w:type="dxa"/>
          </w:tcPr>
          <w:p w14:paraId="239A86FD" w14:textId="5D4631A2" w:rsidR="0077463A" w:rsidRPr="002A65C9" w:rsidRDefault="0077463A" w:rsidP="0077463A">
            <w:pPr>
              <w:spacing w:line="360" w:lineRule="auto"/>
            </w:pPr>
            <w:r>
              <w:t>Submit</w:t>
            </w:r>
          </w:p>
        </w:tc>
        <w:tc>
          <w:tcPr>
            <w:tcW w:w="3005" w:type="dxa"/>
          </w:tcPr>
          <w:p w14:paraId="7A396EAD" w14:textId="7B926338" w:rsidR="0077463A" w:rsidRPr="00D23075" w:rsidRDefault="0077463A" w:rsidP="0077463A">
            <w:pPr>
              <w:spacing w:line="360" w:lineRule="auto"/>
              <w:rPr>
                <w:b/>
                <w:bCs/>
              </w:rPr>
            </w:pPr>
            <w:r>
              <w:t>Stage = Approval</w:t>
            </w:r>
            <w:r w:rsidR="00467549">
              <w:t xml:space="preserve"> </w:t>
            </w:r>
            <w:r w:rsidR="00C472F3">
              <w:t>(Doc Upload)</w:t>
            </w:r>
          </w:p>
        </w:tc>
        <w:tc>
          <w:tcPr>
            <w:tcW w:w="3006" w:type="dxa"/>
          </w:tcPr>
          <w:p w14:paraId="0857C9BA" w14:textId="1AD9FCBB" w:rsidR="0077463A" w:rsidRPr="00C472F3" w:rsidRDefault="00C472F3" w:rsidP="0077463A">
            <w:pPr>
              <w:spacing w:line="360" w:lineRule="auto"/>
            </w:pPr>
            <w:r w:rsidRPr="00C472F3">
              <w:t>Sys Notify CPF</w:t>
            </w:r>
          </w:p>
        </w:tc>
      </w:tr>
      <w:tr w:rsidR="00467549" w14:paraId="556FAD7B" w14:textId="77777777" w:rsidTr="00915CEC">
        <w:tc>
          <w:tcPr>
            <w:tcW w:w="3005" w:type="dxa"/>
          </w:tcPr>
          <w:p w14:paraId="299E3565" w14:textId="77777777" w:rsidR="00467549" w:rsidRDefault="00467549" w:rsidP="0077463A">
            <w:pPr>
              <w:spacing w:line="360" w:lineRule="auto"/>
            </w:pPr>
          </w:p>
        </w:tc>
        <w:tc>
          <w:tcPr>
            <w:tcW w:w="3005" w:type="dxa"/>
          </w:tcPr>
          <w:p w14:paraId="35731ED0" w14:textId="65369EFD" w:rsidR="00467549" w:rsidRDefault="00467549" w:rsidP="0077463A">
            <w:pPr>
              <w:spacing w:line="360" w:lineRule="auto"/>
            </w:pPr>
            <w:r>
              <w:t xml:space="preserve">Stage = Approval (Email </w:t>
            </w:r>
            <w:r w:rsidR="00C472F3">
              <w:t>Status)</w:t>
            </w:r>
          </w:p>
        </w:tc>
        <w:tc>
          <w:tcPr>
            <w:tcW w:w="3006" w:type="dxa"/>
          </w:tcPr>
          <w:p w14:paraId="1C71D11B" w14:textId="6A9FEE48" w:rsidR="00467549" w:rsidRDefault="00C472F3" w:rsidP="0077463A">
            <w:pPr>
              <w:spacing w:line="360" w:lineRule="auto"/>
            </w:pPr>
            <w:r>
              <w:t>Await CPF Consent</w:t>
            </w:r>
          </w:p>
        </w:tc>
      </w:tr>
      <w:tr w:rsidR="0077463A" w14:paraId="6E60B545" w14:textId="77777777" w:rsidTr="00915CEC">
        <w:tc>
          <w:tcPr>
            <w:tcW w:w="3005" w:type="dxa"/>
          </w:tcPr>
          <w:p w14:paraId="7888583F" w14:textId="77777777" w:rsidR="0077463A" w:rsidRDefault="0077463A" w:rsidP="0077463A">
            <w:pPr>
              <w:spacing w:line="360" w:lineRule="auto"/>
            </w:pPr>
          </w:p>
        </w:tc>
        <w:tc>
          <w:tcPr>
            <w:tcW w:w="3005" w:type="dxa"/>
          </w:tcPr>
          <w:p w14:paraId="21AE6A24" w14:textId="0F170DC8" w:rsidR="0077463A" w:rsidRDefault="0077463A" w:rsidP="0077463A">
            <w:pPr>
              <w:spacing w:line="360" w:lineRule="auto"/>
            </w:pPr>
            <w:r>
              <w:t>Stage = Disbursal (No MCQ, No Deferral Held)</w:t>
            </w:r>
          </w:p>
        </w:tc>
        <w:tc>
          <w:tcPr>
            <w:tcW w:w="3006" w:type="dxa"/>
          </w:tcPr>
          <w:p w14:paraId="3B2AA74B" w14:textId="027872EC" w:rsidR="0077463A" w:rsidRDefault="0077463A" w:rsidP="0077463A">
            <w:pPr>
              <w:spacing w:line="360" w:lineRule="auto"/>
            </w:pPr>
            <w:r>
              <w:t>Exit</w:t>
            </w:r>
          </w:p>
        </w:tc>
      </w:tr>
      <w:tr w:rsidR="0077463A" w14:paraId="1E2C8754" w14:textId="77777777" w:rsidTr="00915CEC">
        <w:tc>
          <w:tcPr>
            <w:tcW w:w="3005" w:type="dxa"/>
          </w:tcPr>
          <w:p w14:paraId="419CD1A6" w14:textId="77777777" w:rsidR="0077463A" w:rsidRDefault="0077463A" w:rsidP="0077463A">
            <w:pPr>
              <w:spacing w:line="360" w:lineRule="auto"/>
            </w:pPr>
          </w:p>
        </w:tc>
        <w:tc>
          <w:tcPr>
            <w:tcW w:w="3005" w:type="dxa"/>
          </w:tcPr>
          <w:p w14:paraId="3823A0B3" w14:textId="461FAAAA" w:rsidR="0077463A" w:rsidRDefault="0077463A" w:rsidP="0077463A">
            <w:pPr>
              <w:spacing w:line="360" w:lineRule="auto"/>
            </w:pPr>
            <w:r>
              <w:t>Stage = Disbursal (MCQ, Deferral Held</w:t>
            </w:r>
            <w:r w:rsidR="00650B9C">
              <w:t>- child WI</w:t>
            </w:r>
            <w:r>
              <w:t>)</w:t>
            </w:r>
            <w:r w:rsidR="00650B9C">
              <w:t xml:space="preserve"> </w:t>
            </w:r>
          </w:p>
        </w:tc>
        <w:tc>
          <w:tcPr>
            <w:tcW w:w="3006" w:type="dxa"/>
          </w:tcPr>
          <w:p w14:paraId="49D8D33C" w14:textId="3676575A" w:rsidR="0077463A" w:rsidRDefault="00650B9C" w:rsidP="0077463A">
            <w:pPr>
              <w:spacing w:line="360" w:lineRule="auto"/>
            </w:pPr>
            <w:r>
              <w:t>Sys Hold 2</w:t>
            </w:r>
          </w:p>
        </w:tc>
      </w:tr>
      <w:tr w:rsidR="0077463A" w14:paraId="3DC4DFB2" w14:textId="77777777" w:rsidTr="00915CEC">
        <w:tc>
          <w:tcPr>
            <w:tcW w:w="3005" w:type="dxa"/>
          </w:tcPr>
          <w:p w14:paraId="3C986061" w14:textId="77777777" w:rsidR="0077463A" w:rsidRDefault="0077463A" w:rsidP="0077463A">
            <w:pPr>
              <w:spacing w:line="360" w:lineRule="auto"/>
            </w:pPr>
          </w:p>
        </w:tc>
        <w:tc>
          <w:tcPr>
            <w:tcW w:w="3005" w:type="dxa"/>
          </w:tcPr>
          <w:p w14:paraId="3CB6354B" w14:textId="44C685AF" w:rsidR="0077463A" w:rsidRDefault="0077463A" w:rsidP="0077463A">
            <w:pPr>
              <w:spacing w:line="360" w:lineRule="auto"/>
            </w:pPr>
            <w:r>
              <w:t>Stage = Rejection or Cancellation</w:t>
            </w:r>
          </w:p>
        </w:tc>
        <w:tc>
          <w:tcPr>
            <w:tcW w:w="3006" w:type="dxa"/>
          </w:tcPr>
          <w:p w14:paraId="35273FBC" w14:textId="793FCDD6" w:rsidR="0077463A" w:rsidRDefault="00CE7403" w:rsidP="0077463A">
            <w:pPr>
              <w:spacing w:line="360" w:lineRule="auto"/>
            </w:pPr>
            <w:r>
              <w:t>Reject</w:t>
            </w:r>
          </w:p>
        </w:tc>
      </w:tr>
      <w:tr w:rsidR="0077463A" w14:paraId="03B44B4D" w14:textId="77777777" w:rsidTr="00915CEC">
        <w:tc>
          <w:tcPr>
            <w:tcW w:w="3005" w:type="dxa"/>
          </w:tcPr>
          <w:p w14:paraId="2072A935" w14:textId="77777777" w:rsidR="0077463A" w:rsidRDefault="0077463A" w:rsidP="0077463A">
            <w:pPr>
              <w:spacing w:line="360" w:lineRule="auto"/>
            </w:pPr>
          </w:p>
        </w:tc>
        <w:tc>
          <w:tcPr>
            <w:tcW w:w="3005" w:type="dxa"/>
          </w:tcPr>
          <w:p w14:paraId="69D214F7" w14:textId="36B982AB" w:rsidR="0077463A" w:rsidRDefault="0077463A" w:rsidP="0077463A">
            <w:pPr>
              <w:spacing w:line="360" w:lineRule="auto"/>
            </w:pPr>
            <w:r>
              <w:t>Stage = Pending with Customer</w:t>
            </w:r>
          </w:p>
        </w:tc>
        <w:tc>
          <w:tcPr>
            <w:tcW w:w="3006" w:type="dxa"/>
          </w:tcPr>
          <w:p w14:paraId="3B7B4935" w14:textId="5F0E17DB" w:rsidR="0077463A" w:rsidRDefault="00C472F3" w:rsidP="0077463A">
            <w:pPr>
              <w:spacing w:line="360" w:lineRule="auto"/>
            </w:pPr>
            <w:r>
              <w:t>Initiator Hold</w:t>
            </w:r>
          </w:p>
        </w:tc>
      </w:tr>
      <w:tr w:rsidR="00650B9C" w14:paraId="6022C595" w14:textId="77777777" w:rsidTr="00915CEC">
        <w:tc>
          <w:tcPr>
            <w:tcW w:w="3005" w:type="dxa"/>
          </w:tcPr>
          <w:p w14:paraId="728A60C4" w14:textId="77777777" w:rsidR="00650B9C" w:rsidRDefault="00650B9C" w:rsidP="0077463A">
            <w:pPr>
              <w:spacing w:line="360" w:lineRule="auto"/>
            </w:pPr>
          </w:p>
        </w:tc>
        <w:tc>
          <w:tcPr>
            <w:tcW w:w="3005" w:type="dxa"/>
          </w:tcPr>
          <w:p w14:paraId="41AF3451" w14:textId="411BB8FE" w:rsidR="00650B9C" w:rsidRDefault="00650B9C" w:rsidP="0077463A">
            <w:pPr>
              <w:spacing w:line="360" w:lineRule="auto"/>
            </w:pPr>
            <w:r>
              <w:t xml:space="preserve">Stage = Post Approval </w:t>
            </w:r>
          </w:p>
        </w:tc>
        <w:tc>
          <w:tcPr>
            <w:tcW w:w="3006" w:type="dxa"/>
          </w:tcPr>
          <w:p w14:paraId="7976DDAA" w14:textId="53012EB4" w:rsidR="00650B9C" w:rsidRDefault="00650B9C" w:rsidP="0077463A">
            <w:pPr>
              <w:spacing w:line="360" w:lineRule="auto"/>
            </w:pPr>
            <w:r>
              <w:t>Sys Hold 1</w:t>
            </w:r>
          </w:p>
        </w:tc>
      </w:tr>
    </w:tbl>
    <w:p w14:paraId="359A2192" w14:textId="10647768" w:rsidR="002A65C9" w:rsidRPr="00D20368" w:rsidRDefault="002A65C9" w:rsidP="002A65C9">
      <w:pPr>
        <w:pStyle w:val="ListParagraph"/>
        <w:spacing w:line="360" w:lineRule="auto"/>
      </w:pPr>
    </w:p>
    <w:p w14:paraId="76FECBE4" w14:textId="77777777" w:rsidR="00A73E26" w:rsidRPr="00B46FCB" w:rsidRDefault="00A73E26" w:rsidP="00A73E26">
      <w:pPr>
        <w:spacing w:line="360" w:lineRule="auto"/>
        <w:rPr>
          <w:b/>
          <w:bCs/>
        </w:rPr>
      </w:pPr>
      <w:r w:rsidRPr="00B46FCB">
        <w:rPr>
          <w:b/>
          <w:bCs/>
        </w:rPr>
        <w:t xml:space="preserve">Access Details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A73E26" w:rsidRPr="00785349" w14:paraId="29941066" w14:textId="77777777" w:rsidTr="00915CEC">
        <w:tc>
          <w:tcPr>
            <w:tcW w:w="3681" w:type="dxa"/>
          </w:tcPr>
          <w:p w14:paraId="27E0E23D"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User Group</w:t>
            </w:r>
          </w:p>
        </w:tc>
        <w:tc>
          <w:tcPr>
            <w:tcW w:w="4626" w:type="dxa"/>
          </w:tcPr>
          <w:p w14:paraId="7954141A" w14:textId="5F10CBF6" w:rsidR="00A73E26" w:rsidRPr="00785349" w:rsidRDefault="00A73E26" w:rsidP="00915CEC">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Manual WI Update group. </w:t>
            </w:r>
          </w:p>
        </w:tc>
      </w:tr>
      <w:tr w:rsidR="00A73E26" w:rsidRPr="00785349" w14:paraId="0784FB4C" w14:textId="77777777" w:rsidTr="00915CEC">
        <w:tc>
          <w:tcPr>
            <w:tcW w:w="3681" w:type="dxa"/>
          </w:tcPr>
          <w:p w14:paraId="3045E2B6"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 xml:space="preserve">Filters </w:t>
            </w:r>
          </w:p>
        </w:tc>
        <w:tc>
          <w:tcPr>
            <w:tcW w:w="4626" w:type="dxa"/>
          </w:tcPr>
          <w:p w14:paraId="041728CD"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NA</w:t>
            </w:r>
          </w:p>
        </w:tc>
      </w:tr>
      <w:tr w:rsidR="00A73E26" w:rsidRPr="00785349" w14:paraId="12DB8B38" w14:textId="77777777" w:rsidTr="00915CEC">
        <w:tc>
          <w:tcPr>
            <w:tcW w:w="3681" w:type="dxa"/>
          </w:tcPr>
          <w:p w14:paraId="13A93647"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5D9406F3"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A73E26" w:rsidRPr="00785349" w14:paraId="6D34DA1C" w14:textId="77777777" w:rsidTr="00915CEC">
        <w:tc>
          <w:tcPr>
            <w:tcW w:w="3681" w:type="dxa"/>
          </w:tcPr>
          <w:p w14:paraId="0B78AF40"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Default Sorting (work-item listing)</w:t>
            </w:r>
          </w:p>
        </w:tc>
        <w:tc>
          <w:tcPr>
            <w:tcW w:w="4626" w:type="dxa"/>
          </w:tcPr>
          <w:p w14:paraId="2FE7DDCD"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A73E26" w:rsidRPr="00785349" w14:paraId="11BCC0AA" w14:textId="77777777" w:rsidTr="00915CEC">
        <w:tc>
          <w:tcPr>
            <w:tcW w:w="3681" w:type="dxa"/>
          </w:tcPr>
          <w:p w14:paraId="1FA05FCE"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Additional display columns</w:t>
            </w:r>
          </w:p>
        </w:tc>
        <w:tc>
          <w:tcPr>
            <w:tcW w:w="4626" w:type="dxa"/>
          </w:tcPr>
          <w:p w14:paraId="66883095" w14:textId="77777777" w:rsidR="00A73E26" w:rsidRPr="00785349" w:rsidRDefault="00A73E26" w:rsidP="00915CEC">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357B702F" w14:textId="77777777" w:rsidR="002F2D75" w:rsidRDefault="002F2D75" w:rsidP="006A5D97">
      <w:pPr>
        <w:rPr>
          <w:highlight w:val="yellow"/>
        </w:rPr>
      </w:pPr>
    </w:p>
    <w:p w14:paraId="12DA1DD5" w14:textId="77777777" w:rsidR="002F2D75" w:rsidRDefault="002F2D75" w:rsidP="006A5D97">
      <w:pPr>
        <w:rPr>
          <w:highlight w:val="yellow"/>
        </w:rPr>
      </w:pPr>
    </w:p>
    <w:p w14:paraId="3D914942" w14:textId="0055D24C" w:rsidR="006A5D97" w:rsidRDefault="006A5D97" w:rsidP="006A5D97">
      <w:pPr>
        <w:pStyle w:val="Heading3"/>
      </w:pPr>
      <w:bookmarkStart w:id="72" w:name="_Toc206766701"/>
      <w:r w:rsidRPr="006A5D97">
        <w:t xml:space="preserve">Await CPF Consent </w:t>
      </w:r>
      <w:r w:rsidR="008364D9">
        <w:t>(New Queue)</w:t>
      </w:r>
      <w:bookmarkEnd w:id="72"/>
    </w:p>
    <w:p w14:paraId="3A9AD7E7" w14:textId="015C65BD" w:rsidR="007D4289" w:rsidRDefault="007D4289" w:rsidP="007D4289">
      <w:pPr>
        <w:pStyle w:val="ListParagraph"/>
        <w:numPr>
          <w:ilvl w:val="0"/>
          <w:numId w:val="5"/>
        </w:numPr>
        <w:spacing w:line="360" w:lineRule="auto"/>
      </w:pPr>
      <w:r>
        <w:t xml:space="preserve">This will be a </w:t>
      </w:r>
      <w:r w:rsidR="000D47B0">
        <w:t xml:space="preserve">system &amp; </w:t>
      </w:r>
      <w:r>
        <w:t xml:space="preserve">user queue. i.e., the users will have access to this queue. </w:t>
      </w:r>
    </w:p>
    <w:p w14:paraId="61597B74" w14:textId="142439D8" w:rsidR="007D4289" w:rsidRDefault="007D4289" w:rsidP="007D4289">
      <w:pPr>
        <w:pStyle w:val="ListParagraph"/>
        <w:numPr>
          <w:ilvl w:val="0"/>
          <w:numId w:val="5"/>
        </w:numPr>
        <w:spacing w:line="360" w:lineRule="auto"/>
      </w:pPr>
      <w:r>
        <w:t xml:space="preserve">This queue will behave as a system as well as </w:t>
      </w:r>
      <w:r w:rsidR="009B70C0">
        <w:t xml:space="preserve">a </w:t>
      </w:r>
      <w:r>
        <w:t xml:space="preserve">user queue. </w:t>
      </w:r>
    </w:p>
    <w:p w14:paraId="40E1F65E" w14:textId="77777777" w:rsidR="007D4289" w:rsidRDefault="007D4289" w:rsidP="007D4289">
      <w:pPr>
        <w:pStyle w:val="ListParagraph"/>
        <w:numPr>
          <w:ilvl w:val="0"/>
          <w:numId w:val="5"/>
        </w:numPr>
        <w:spacing w:line="360" w:lineRule="auto"/>
      </w:pPr>
      <w:r>
        <w:t xml:space="preserve">The WI will route to this queue based on the condition below: </w:t>
      </w:r>
    </w:p>
    <w:p w14:paraId="37B55D33" w14:textId="609DBC1D" w:rsidR="007D4289" w:rsidRDefault="007D4289" w:rsidP="00E62694">
      <w:pPr>
        <w:pStyle w:val="ListParagraph"/>
        <w:numPr>
          <w:ilvl w:val="0"/>
          <w:numId w:val="18"/>
        </w:numPr>
        <w:spacing w:line="360" w:lineRule="auto"/>
      </w:pPr>
      <w:r>
        <w:t xml:space="preserve">The WI will route to this queue from Sys </w:t>
      </w:r>
      <w:r w:rsidR="00C61350">
        <w:t>Await Email Status</w:t>
      </w:r>
      <w:r>
        <w:t xml:space="preserve"> queue post Notifying CPF about the communication stage</w:t>
      </w:r>
      <w:r w:rsidR="00C61350">
        <w:t xml:space="preserve"> &amp; receiving Email Status as Email Sent</w:t>
      </w:r>
      <w:r>
        <w:t xml:space="preserve"> for Approval. </w:t>
      </w:r>
    </w:p>
    <w:p w14:paraId="43C53A54" w14:textId="77777777" w:rsidR="007D4289" w:rsidRDefault="007D4289" w:rsidP="00E62694">
      <w:pPr>
        <w:pStyle w:val="ListParagraph"/>
        <w:numPr>
          <w:ilvl w:val="0"/>
          <w:numId w:val="18"/>
        </w:numPr>
        <w:spacing w:line="360" w:lineRule="auto"/>
      </w:pPr>
      <w:r>
        <w:t xml:space="preserve">The WI can route to this queue from Manual WI Update in case CPF was unable to send a communication and that was handled manually. </w:t>
      </w:r>
    </w:p>
    <w:p w14:paraId="005B8954" w14:textId="1E468B30" w:rsidR="007D4289" w:rsidRPr="000075AF" w:rsidRDefault="007D4289" w:rsidP="007D4289">
      <w:pPr>
        <w:pStyle w:val="ListParagraph"/>
        <w:numPr>
          <w:ilvl w:val="0"/>
          <w:numId w:val="5"/>
        </w:numPr>
        <w:spacing w:line="360" w:lineRule="auto"/>
        <w:rPr>
          <w:highlight w:val="yellow"/>
        </w:rPr>
      </w:pPr>
      <w:r>
        <w:t>The purpose of this queue is to wait for customer consent on Approval Stage Document</w:t>
      </w:r>
      <w:r w:rsidR="00C61350">
        <w:t>s</w:t>
      </w:r>
      <w:r>
        <w:t xml:space="preserve">. </w:t>
      </w:r>
      <w:r w:rsidRPr="000075AF">
        <w:rPr>
          <w:highlight w:val="yellow"/>
        </w:rPr>
        <w:t xml:space="preserve">The consent can either come via Email to CPF and then CPF to iBPS via WI </w:t>
      </w:r>
      <w:r w:rsidRPr="000075AF">
        <w:rPr>
          <w:highlight w:val="yellow"/>
        </w:rPr>
        <w:lastRenderedPageBreak/>
        <w:t xml:space="preserve">Update or the user can manually open the WI and select ‘Customer Consent Received’ stating the consent details manually. </w:t>
      </w:r>
    </w:p>
    <w:p w14:paraId="52B002B4" w14:textId="77777777" w:rsidR="007D4289" w:rsidRPr="000075AF" w:rsidRDefault="007D4289" w:rsidP="007D4289">
      <w:pPr>
        <w:pStyle w:val="ListParagraph"/>
        <w:numPr>
          <w:ilvl w:val="0"/>
          <w:numId w:val="5"/>
        </w:numPr>
        <w:spacing w:line="360" w:lineRule="auto"/>
        <w:rPr>
          <w:highlight w:val="yellow"/>
        </w:rPr>
      </w:pPr>
      <w:r w:rsidRPr="000075AF">
        <w:rPr>
          <w:highlight w:val="yellow"/>
        </w:rPr>
        <w:t xml:space="preserve">CPF will send the approval documents to customers asking for consent post Sys Notify CPF is successfully done. </w:t>
      </w:r>
    </w:p>
    <w:p w14:paraId="45648D28" w14:textId="77777777" w:rsidR="007D4289" w:rsidRDefault="007D4289" w:rsidP="007D4289">
      <w:pPr>
        <w:pStyle w:val="ListParagraph"/>
        <w:numPr>
          <w:ilvl w:val="0"/>
          <w:numId w:val="5"/>
        </w:numPr>
        <w:spacing w:line="360" w:lineRule="auto"/>
      </w:pPr>
      <w:r>
        <w:t xml:space="preserve">The WI will wait in this queue for the customer’s consent which CPF will be sending to iBPS via WI Update API. </w:t>
      </w:r>
    </w:p>
    <w:p w14:paraId="27F27C7B" w14:textId="77777777" w:rsidR="007D4289" w:rsidRPr="00E67E5E" w:rsidRDefault="007D4289" w:rsidP="007D4289">
      <w:pPr>
        <w:pStyle w:val="ListParagraph"/>
        <w:numPr>
          <w:ilvl w:val="0"/>
          <w:numId w:val="5"/>
        </w:numPr>
        <w:spacing w:line="360" w:lineRule="auto"/>
      </w:pPr>
      <w:r w:rsidRPr="00E67E5E">
        <w:t>The WI will wait for a maximum of 30 days to receive the WI Update.</w:t>
      </w:r>
    </w:p>
    <w:p w14:paraId="1C9E308F" w14:textId="77777777" w:rsidR="007D4289" w:rsidRPr="002F310B" w:rsidRDefault="007D4289" w:rsidP="007D4289">
      <w:pPr>
        <w:pStyle w:val="ListParagraph"/>
        <w:numPr>
          <w:ilvl w:val="0"/>
          <w:numId w:val="5"/>
        </w:numPr>
        <w:spacing w:line="360" w:lineRule="auto"/>
        <w:rPr>
          <w:highlight w:val="yellow"/>
        </w:rPr>
      </w:pPr>
      <w:r w:rsidRPr="002F310B">
        <w:rPr>
          <w:highlight w:val="yellow"/>
        </w:rPr>
        <w:t xml:space="preserve">CPF will be sending the Consent Details via the WI Update. E.g., Date Time &amp; Place of Issue. </w:t>
      </w:r>
    </w:p>
    <w:p w14:paraId="7BB9A86D" w14:textId="77777777" w:rsidR="007D4289" w:rsidRPr="002F310B" w:rsidRDefault="007D4289" w:rsidP="007D4289">
      <w:pPr>
        <w:pStyle w:val="ListParagraph"/>
        <w:numPr>
          <w:ilvl w:val="0"/>
          <w:numId w:val="5"/>
        </w:numPr>
        <w:spacing w:line="360" w:lineRule="auto"/>
        <w:rPr>
          <w:highlight w:val="yellow"/>
        </w:rPr>
      </w:pPr>
      <w:r w:rsidRPr="002F310B">
        <w:rPr>
          <w:highlight w:val="yellow"/>
        </w:rPr>
        <w:t xml:space="preserve">In the WI Update, CPF will send the status as ‘Consent Captured’ which will be considered as a positive response and any other response other than this will be a negative case. </w:t>
      </w:r>
    </w:p>
    <w:p w14:paraId="1C7F4C92" w14:textId="77777777" w:rsidR="007D4289" w:rsidRDefault="007D4289" w:rsidP="007D4289">
      <w:pPr>
        <w:pStyle w:val="ListParagraph"/>
        <w:numPr>
          <w:ilvl w:val="0"/>
          <w:numId w:val="5"/>
        </w:numPr>
        <w:spacing w:line="360" w:lineRule="auto"/>
      </w:pPr>
      <w:r w:rsidRPr="002F310B">
        <w:rPr>
          <w:highlight w:val="yellow"/>
        </w:rPr>
        <w:t>If the Consent is received in the WI Update within 30 days, WI will be treated as Success</w:t>
      </w:r>
      <w:r>
        <w:t xml:space="preserve">. </w:t>
      </w:r>
    </w:p>
    <w:p w14:paraId="5AA930F7" w14:textId="77777777" w:rsidR="007D4289" w:rsidRPr="002F310B" w:rsidRDefault="007D4289" w:rsidP="007D4289">
      <w:pPr>
        <w:pStyle w:val="ListParagraph"/>
        <w:numPr>
          <w:ilvl w:val="0"/>
          <w:numId w:val="5"/>
        </w:numPr>
        <w:spacing w:line="360" w:lineRule="auto"/>
        <w:rPr>
          <w:highlight w:val="yellow"/>
        </w:rPr>
      </w:pPr>
      <w:r w:rsidRPr="002F310B">
        <w:rPr>
          <w:highlight w:val="yellow"/>
        </w:rPr>
        <w:t xml:space="preserve">If the Consent is not received, i.e., no WI Update is received from CPF till 30 days, WI will be treated as Failure or in the WI Update if the status is something else other than ‘Consent_Captured’. </w:t>
      </w:r>
    </w:p>
    <w:p w14:paraId="27C848DA" w14:textId="77777777" w:rsidR="007D4289" w:rsidRPr="002F310B" w:rsidRDefault="007D4289" w:rsidP="007D4289">
      <w:pPr>
        <w:pStyle w:val="ListParagraph"/>
        <w:numPr>
          <w:ilvl w:val="0"/>
          <w:numId w:val="5"/>
        </w:numPr>
        <w:spacing w:line="360" w:lineRule="auto"/>
        <w:rPr>
          <w:highlight w:val="yellow"/>
        </w:rPr>
      </w:pPr>
      <w:r w:rsidRPr="002F310B">
        <w:rPr>
          <w:highlight w:val="yellow"/>
        </w:rPr>
        <w:t xml:space="preserve">If within 30 days, user opens the WI to provide manual consent, then user can take decision as ‘Customer Consent Received’ and move the WI to next queue. In this case, system will pick the current Date &amp; Time and user will fill in the Place of Issue. </w:t>
      </w:r>
    </w:p>
    <w:p w14:paraId="499F93DC" w14:textId="77777777" w:rsidR="007D4289" w:rsidRDefault="007D4289" w:rsidP="007D4289">
      <w:pPr>
        <w:pStyle w:val="ListParagraph"/>
        <w:numPr>
          <w:ilvl w:val="0"/>
          <w:numId w:val="5"/>
        </w:numPr>
        <w:spacing w:line="360" w:lineRule="auto"/>
      </w:pPr>
      <w:r>
        <w:t xml:space="preserve">For the Success scenario, the WI will move ahead for Document Stamping. </w:t>
      </w:r>
    </w:p>
    <w:p w14:paraId="09F82F66" w14:textId="77777777" w:rsidR="007D4289" w:rsidRDefault="007D4289" w:rsidP="007D4289">
      <w:pPr>
        <w:pStyle w:val="ListParagraph"/>
        <w:numPr>
          <w:ilvl w:val="0"/>
          <w:numId w:val="5"/>
        </w:numPr>
        <w:spacing w:line="360" w:lineRule="auto"/>
      </w:pPr>
      <w:r w:rsidRPr="00C91F4E">
        <w:t xml:space="preserve">For Failure Scenario, the case will be treated as a Reject case and WI will move to Sys Notify CPF queue to trigger rejection notification to CPF for customer communication. </w:t>
      </w:r>
    </w:p>
    <w:p w14:paraId="113F12AE" w14:textId="77777777" w:rsidR="007D4289" w:rsidRDefault="007D4289" w:rsidP="007D4289">
      <w:pPr>
        <w:spacing w:line="360" w:lineRule="auto"/>
      </w:pPr>
    </w:p>
    <w:p w14:paraId="3BBC60A6" w14:textId="77777777" w:rsidR="007D4289" w:rsidRPr="00945ADE" w:rsidRDefault="007D4289" w:rsidP="007D4289">
      <w:pPr>
        <w:spacing w:line="360" w:lineRule="auto"/>
        <w:rPr>
          <w:b/>
          <w:bCs/>
          <w:i/>
          <w:iCs/>
          <w:color w:val="FF0000"/>
        </w:rPr>
      </w:pPr>
      <w:r w:rsidRPr="00945ADE">
        <w:rPr>
          <w:b/>
          <w:bCs/>
          <w:i/>
          <w:iCs/>
          <w:u w:val="single"/>
        </w:rPr>
        <w:t>Note</w:t>
      </w:r>
      <w:r w:rsidRPr="00945ADE">
        <w:rPr>
          <w:b/>
          <w:bCs/>
          <w:i/>
          <w:iCs/>
        </w:rPr>
        <w:t xml:space="preserve">: </w:t>
      </w:r>
      <w:commentRangeStart w:id="73"/>
      <w:commentRangeStart w:id="74"/>
      <w:commentRangeStart w:id="75"/>
      <w:commentRangeStart w:id="76"/>
      <w:r w:rsidRPr="00945ADE">
        <w:rPr>
          <w:b/>
          <w:bCs/>
          <w:i/>
          <w:iCs/>
          <w:color w:val="FF0000"/>
        </w:rPr>
        <w:t xml:space="preserve">Since this will be a system as well as user queue, if the user opens the WI and the WI is in locked state and at the same time CPF is trying to send a WI update to iBPS for Email Consent provided by the customer, then the system won’t be able to capture that. Hence, it is advised that unnecessary user action / user opening the WI should be avoided and only if manual consent is to be provided; the WI should be opened. </w:t>
      </w:r>
      <w:commentRangeEnd w:id="73"/>
      <w:r w:rsidR="00773A60">
        <w:rPr>
          <w:rStyle w:val="CommentReference"/>
        </w:rPr>
        <w:commentReference w:id="73"/>
      </w:r>
      <w:commentRangeEnd w:id="74"/>
      <w:r w:rsidR="00665AFE">
        <w:rPr>
          <w:rStyle w:val="CommentReference"/>
        </w:rPr>
        <w:commentReference w:id="74"/>
      </w:r>
      <w:commentRangeEnd w:id="75"/>
      <w:r w:rsidR="00E94BFB">
        <w:rPr>
          <w:rStyle w:val="CommentReference"/>
        </w:rPr>
        <w:commentReference w:id="75"/>
      </w:r>
      <w:commentRangeEnd w:id="76"/>
      <w:r w:rsidR="00835BD2">
        <w:rPr>
          <w:rStyle w:val="CommentReference"/>
        </w:rPr>
        <w:commentReference w:id="76"/>
      </w:r>
    </w:p>
    <w:p w14:paraId="2827F1C6" w14:textId="77777777" w:rsidR="007D4289" w:rsidRDefault="007D4289" w:rsidP="007D4289">
      <w:pPr>
        <w:spacing w:line="360" w:lineRule="auto"/>
      </w:pPr>
    </w:p>
    <w:p w14:paraId="1F730A3B" w14:textId="77777777" w:rsidR="007D4289" w:rsidRDefault="007D4289" w:rsidP="007D4289">
      <w:pPr>
        <w:spacing w:line="360" w:lineRule="auto"/>
      </w:pPr>
      <w:r>
        <w:lastRenderedPageBreak/>
        <w:t>The WI will route as:</w:t>
      </w:r>
    </w:p>
    <w:tbl>
      <w:tblPr>
        <w:tblStyle w:val="TableGrid"/>
        <w:tblW w:w="0" w:type="auto"/>
        <w:tblLook w:val="04A0" w:firstRow="1" w:lastRow="0" w:firstColumn="1" w:lastColumn="0" w:noHBand="0" w:noVBand="1"/>
      </w:tblPr>
      <w:tblGrid>
        <w:gridCol w:w="2263"/>
        <w:gridCol w:w="3747"/>
        <w:gridCol w:w="3006"/>
      </w:tblGrid>
      <w:tr w:rsidR="007D4289" w14:paraId="5953FC77" w14:textId="77777777" w:rsidTr="00E47220">
        <w:tc>
          <w:tcPr>
            <w:tcW w:w="2263" w:type="dxa"/>
          </w:tcPr>
          <w:p w14:paraId="1B5C2FFC" w14:textId="77777777" w:rsidR="007D4289" w:rsidRPr="00E5464F" w:rsidRDefault="007D4289" w:rsidP="00E47220">
            <w:pPr>
              <w:spacing w:line="360" w:lineRule="auto"/>
              <w:rPr>
                <w:b/>
                <w:bCs/>
              </w:rPr>
            </w:pPr>
            <w:r w:rsidRPr="00E5464F">
              <w:rPr>
                <w:b/>
                <w:bCs/>
              </w:rPr>
              <w:t>Decision</w:t>
            </w:r>
          </w:p>
        </w:tc>
        <w:tc>
          <w:tcPr>
            <w:tcW w:w="3747" w:type="dxa"/>
          </w:tcPr>
          <w:p w14:paraId="3AA99304" w14:textId="77777777" w:rsidR="007D4289" w:rsidRPr="00E5464F" w:rsidRDefault="007D4289" w:rsidP="00E47220">
            <w:pPr>
              <w:spacing w:line="360" w:lineRule="auto"/>
              <w:rPr>
                <w:b/>
                <w:bCs/>
              </w:rPr>
            </w:pPr>
            <w:r w:rsidRPr="00E5464F">
              <w:rPr>
                <w:b/>
                <w:bCs/>
              </w:rPr>
              <w:t>Condition</w:t>
            </w:r>
          </w:p>
        </w:tc>
        <w:tc>
          <w:tcPr>
            <w:tcW w:w="3006" w:type="dxa"/>
          </w:tcPr>
          <w:p w14:paraId="1679CA56" w14:textId="77777777" w:rsidR="007D4289" w:rsidRPr="00E5464F" w:rsidRDefault="007D4289" w:rsidP="00E47220">
            <w:pPr>
              <w:spacing w:line="360" w:lineRule="auto"/>
              <w:rPr>
                <w:b/>
                <w:bCs/>
              </w:rPr>
            </w:pPr>
            <w:r w:rsidRPr="00E5464F">
              <w:rPr>
                <w:b/>
                <w:bCs/>
              </w:rPr>
              <w:t xml:space="preserve">WI moves to </w:t>
            </w:r>
          </w:p>
        </w:tc>
      </w:tr>
      <w:tr w:rsidR="007D4289" w14:paraId="555E755E" w14:textId="77777777" w:rsidTr="00E47220">
        <w:tc>
          <w:tcPr>
            <w:tcW w:w="2263" w:type="dxa"/>
          </w:tcPr>
          <w:p w14:paraId="0609360E" w14:textId="77777777" w:rsidR="007D4289" w:rsidRDefault="007D4289" w:rsidP="00E47220">
            <w:pPr>
              <w:spacing w:line="360" w:lineRule="auto"/>
            </w:pPr>
            <w:r>
              <w:t>Success</w:t>
            </w:r>
          </w:p>
        </w:tc>
        <w:tc>
          <w:tcPr>
            <w:tcW w:w="3747" w:type="dxa"/>
          </w:tcPr>
          <w:p w14:paraId="2A6B5BE1" w14:textId="77777777" w:rsidR="007D4289" w:rsidRDefault="007D4289" w:rsidP="00E47220">
            <w:pPr>
              <w:spacing w:line="360" w:lineRule="auto"/>
            </w:pPr>
            <w:r>
              <w:t xml:space="preserve">CPF Consent is received via WI Update </w:t>
            </w:r>
          </w:p>
        </w:tc>
        <w:tc>
          <w:tcPr>
            <w:tcW w:w="3006" w:type="dxa"/>
          </w:tcPr>
          <w:p w14:paraId="73B08154" w14:textId="77777777" w:rsidR="007D4289" w:rsidRDefault="007D4289" w:rsidP="00E47220">
            <w:pPr>
              <w:spacing w:line="360" w:lineRule="auto"/>
            </w:pPr>
            <w:r>
              <w:t>Sys Doc Stamping</w:t>
            </w:r>
          </w:p>
        </w:tc>
      </w:tr>
      <w:tr w:rsidR="007D4289" w14:paraId="7B1EA23C" w14:textId="77777777" w:rsidTr="00E47220">
        <w:tc>
          <w:tcPr>
            <w:tcW w:w="2263" w:type="dxa"/>
          </w:tcPr>
          <w:p w14:paraId="23C968BF" w14:textId="77777777" w:rsidR="007D4289" w:rsidRDefault="007D4289" w:rsidP="00E47220">
            <w:pPr>
              <w:spacing w:line="360" w:lineRule="auto"/>
            </w:pPr>
            <w:r>
              <w:t>Customer Consent Received</w:t>
            </w:r>
          </w:p>
        </w:tc>
        <w:tc>
          <w:tcPr>
            <w:tcW w:w="3747" w:type="dxa"/>
          </w:tcPr>
          <w:p w14:paraId="00C439D0" w14:textId="77777777" w:rsidR="007D4289" w:rsidRDefault="007D4289" w:rsidP="00E47220">
            <w:pPr>
              <w:spacing w:line="360" w:lineRule="auto"/>
            </w:pPr>
            <w:r>
              <w:t xml:space="preserve">User took the decision for manual consent </w:t>
            </w:r>
          </w:p>
        </w:tc>
        <w:tc>
          <w:tcPr>
            <w:tcW w:w="3006" w:type="dxa"/>
          </w:tcPr>
          <w:p w14:paraId="02EA8C8D" w14:textId="77777777" w:rsidR="007D4289" w:rsidRDefault="007D4289" w:rsidP="00E47220">
            <w:pPr>
              <w:spacing w:line="360" w:lineRule="auto"/>
            </w:pPr>
            <w:r>
              <w:t>Sys Doc Stamping</w:t>
            </w:r>
          </w:p>
        </w:tc>
      </w:tr>
      <w:tr w:rsidR="00232E70" w14:paraId="73CAAC34" w14:textId="77777777" w:rsidTr="00E47220">
        <w:tc>
          <w:tcPr>
            <w:tcW w:w="2263" w:type="dxa"/>
          </w:tcPr>
          <w:p w14:paraId="323A915F" w14:textId="46C079B3" w:rsidR="00232E70" w:rsidRDefault="00232E70" w:rsidP="00E47220">
            <w:pPr>
              <w:spacing w:line="360" w:lineRule="auto"/>
            </w:pPr>
            <w:r>
              <w:t>Failure</w:t>
            </w:r>
          </w:p>
        </w:tc>
        <w:tc>
          <w:tcPr>
            <w:tcW w:w="3747" w:type="dxa"/>
          </w:tcPr>
          <w:p w14:paraId="0BE7B9FD" w14:textId="0B0DD032" w:rsidR="00232E70" w:rsidRDefault="00232E70" w:rsidP="00E47220">
            <w:pPr>
              <w:spacing w:line="360" w:lineRule="auto"/>
            </w:pPr>
            <w:r>
              <w:t xml:space="preserve">If Consent is not received within 30 days </w:t>
            </w:r>
          </w:p>
        </w:tc>
        <w:tc>
          <w:tcPr>
            <w:tcW w:w="3006" w:type="dxa"/>
          </w:tcPr>
          <w:p w14:paraId="53D6D588" w14:textId="0C0F66A4" w:rsidR="00232E70" w:rsidRDefault="00232E70" w:rsidP="00E47220">
            <w:pPr>
              <w:spacing w:line="360" w:lineRule="auto"/>
            </w:pPr>
            <w:r>
              <w:t>Sys Notify CPF for Reject Stage Communication</w:t>
            </w:r>
          </w:p>
        </w:tc>
      </w:tr>
    </w:tbl>
    <w:p w14:paraId="62014E47" w14:textId="77777777" w:rsidR="006A5D97" w:rsidRDefault="006A5D97" w:rsidP="006A5D97">
      <w:pPr>
        <w:rPr>
          <w:highlight w:val="yellow"/>
        </w:rPr>
      </w:pPr>
    </w:p>
    <w:p w14:paraId="0FB46787" w14:textId="77777777" w:rsidR="006A5D97" w:rsidRDefault="006A5D97" w:rsidP="006A5D97">
      <w:pPr>
        <w:rPr>
          <w:highlight w:val="yellow"/>
        </w:rPr>
      </w:pPr>
    </w:p>
    <w:p w14:paraId="1E5846C5" w14:textId="42ADD3AC" w:rsidR="007D4289" w:rsidRPr="007D4289" w:rsidRDefault="007D4289" w:rsidP="006A5D97">
      <w:pPr>
        <w:rPr>
          <w:b/>
          <w:bCs/>
        </w:rPr>
      </w:pPr>
      <w:r w:rsidRPr="007D4289">
        <w:rPr>
          <w:b/>
          <w:bCs/>
        </w:rPr>
        <w:t xml:space="preserve">Access Details: </w:t>
      </w:r>
    </w:p>
    <w:p w14:paraId="4DD2E777" w14:textId="77777777" w:rsidR="007D4289" w:rsidRDefault="007D4289" w:rsidP="006A5D97">
      <w:pPr>
        <w:rPr>
          <w:highlight w:val="yellow"/>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785349" w:rsidRPr="00785349" w14:paraId="6F1F467F" w14:textId="77777777" w:rsidTr="00E47220">
        <w:tc>
          <w:tcPr>
            <w:tcW w:w="3681" w:type="dxa"/>
          </w:tcPr>
          <w:p w14:paraId="3805E928"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User Group</w:t>
            </w:r>
          </w:p>
        </w:tc>
        <w:tc>
          <w:tcPr>
            <w:tcW w:w="4626" w:type="dxa"/>
          </w:tcPr>
          <w:p w14:paraId="55CE8709" w14:textId="368339F0" w:rsidR="00785349" w:rsidRPr="00785349" w:rsidRDefault="00785349" w:rsidP="00E47220">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w:t>
            </w:r>
            <w:r w:rsidR="00EC45F6">
              <w:rPr>
                <w:rFonts w:eastAsia="Calibri" w:cs="Arial"/>
                <w:sz w:val="22"/>
                <w:szCs w:val="22"/>
              </w:rPr>
              <w:t>Await CPF Consent</w:t>
            </w:r>
            <w:r w:rsidRPr="00785349">
              <w:rPr>
                <w:rFonts w:eastAsia="Calibri" w:cs="Arial"/>
                <w:sz w:val="22"/>
                <w:szCs w:val="22"/>
              </w:rPr>
              <w:t xml:space="preserve"> group. </w:t>
            </w:r>
          </w:p>
        </w:tc>
      </w:tr>
      <w:tr w:rsidR="00785349" w:rsidRPr="00785349" w14:paraId="5CCC2899" w14:textId="77777777" w:rsidTr="00E47220">
        <w:tc>
          <w:tcPr>
            <w:tcW w:w="3681" w:type="dxa"/>
          </w:tcPr>
          <w:p w14:paraId="1DE07B5D"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 xml:space="preserve">Filters </w:t>
            </w:r>
          </w:p>
        </w:tc>
        <w:tc>
          <w:tcPr>
            <w:tcW w:w="4626" w:type="dxa"/>
          </w:tcPr>
          <w:p w14:paraId="47E950C3"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NA</w:t>
            </w:r>
          </w:p>
        </w:tc>
      </w:tr>
      <w:tr w:rsidR="00785349" w:rsidRPr="00785349" w14:paraId="63389904" w14:textId="77777777" w:rsidTr="00E47220">
        <w:tc>
          <w:tcPr>
            <w:tcW w:w="3681" w:type="dxa"/>
          </w:tcPr>
          <w:p w14:paraId="1F3E54AB"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3542EADB"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785349" w:rsidRPr="00785349" w14:paraId="3FBD1771" w14:textId="77777777" w:rsidTr="00E47220">
        <w:tc>
          <w:tcPr>
            <w:tcW w:w="3681" w:type="dxa"/>
          </w:tcPr>
          <w:p w14:paraId="0D5316E8"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Default Sorting (work-item listing)</w:t>
            </w:r>
          </w:p>
        </w:tc>
        <w:tc>
          <w:tcPr>
            <w:tcW w:w="4626" w:type="dxa"/>
          </w:tcPr>
          <w:p w14:paraId="47A27DB3"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785349" w:rsidRPr="00785349" w14:paraId="0130AD33" w14:textId="77777777" w:rsidTr="00E47220">
        <w:tc>
          <w:tcPr>
            <w:tcW w:w="3681" w:type="dxa"/>
          </w:tcPr>
          <w:p w14:paraId="5439149B"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Additional display columns</w:t>
            </w:r>
          </w:p>
        </w:tc>
        <w:tc>
          <w:tcPr>
            <w:tcW w:w="4626" w:type="dxa"/>
          </w:tcPr>
          <w:p w14:paraId="2CD84DE2" w14:textId="77777777" w:rsidR="00785349" w:rsidRPr="00785349" w:rsidRDefault="00785349" w:rsidP="00E47220">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2BFDEE74" w14:textId="77777777" w:rsidR="007D4289" w:rsidRDefault="007D4289" w:rsidP="006A5D97">
      <w:pPr>
        <w:rPr>
          <w:highlight w:val="yellow"/>
        </w:rPr>
      </w:pPr>
    </w:p>
    <w:p w14:paraId="48506B0F" w14:textId="77777777" w:rsidR="00785349" w:rsidRDefault="00785349" w:rsidP="006A5D97">
      <w:pPr>
        <w:rPr>
          <w:highlight w:val="yellow"/>
        </w:rPr>
      </w:pPr>
    </w:p>
    <w:p w14:paraId="26C393B2" w14:textId="77777777" w:rsidR="00785349" w:rsidRDefault="00785349" w:rsidP="006A5D97">
      <w:pPr>
        <w:rPr>
          <w:highlight w:val="yellow"/>
        </w:rPr>
      </w:pPr>
    </w:p>
    <w:p w14:paraId="291EB544" w14:textId="2EF173D5" w:rsidR="00785349" w:rsidRPr="00E9789F" w:rsidRDefault="00E9789F" w:rsidP="00785349">
      <w:pPr>
        <w:pStyle w:val="Heading3"/>
      </w:pPr>
      <w:bookmarkStart w:id="78" w:name="_Toc206766702"/>
      <w:r w:rsidRPr="00E9789F">
        <w:t>Sys Doc Stamping</w:t>
      </w:r>
      <w:r w:rsidR="00897847">
        <w:t xml:space="preserve"> (New Queue)</w:t>
      </w:r>
      <w:bookmarkEnd w:id="78"/>
    </w:p>
    <w:p w14:paraId="32FF0A34" w14:textId="77777777" w:rsidR="007E57D3" w:rsidRDefault="007E57D3" w:rsidP="007E57D3">
      <w:pPr>
        <w:pStyle w:val="ListParagraph"/>
        <w:numPr>
          <w:ilvl w:val="0"/>
          <w:numId w:val="5"/>
        </w:numPr>
        <w:spacing w:line="360" w:lineRule="auto"/>
      </w:pPr>
      <w:r>
        <w:t xml:space="preserve">This will be a system queue. i.e., the users will not have access to this queue. </w:t>
      </w:r>
    </w:p>
    <w:p w14:paraId="7D373BF0" w14:textId="77777777" w:rsidR="007E57D3" w:rsidRDefault="007E57D3" w:rsidP="007E57D3">
      <w:pPr>
        <w:pStyle w:val="ListParagraph"/>
        <w:numPr>
          <w:ilvl w:val="0"/>
          <w:numId w:val="5"/>
        </w:numPr>
        <w:spacing w:line="360" w:lineRule="auto"/>
      </w:pPr>
      <w:r>
        <w:t>The WI will route to this queue based on the condition below:</w:t>
      </w:r>
    </w:p>
    <w:p w14:paraId="4B03583A" w14:textId="77777777" w:rsidR="007E57D3" w:rsidRDefault="007E57D3" w:rsidP="00E62694">
      <w:pPr>
        <w:pStyle w:val="ListParagraph"/>
        <w:numPr>
          <w:ilvl w:val="0"/>
          <w:numId w:val="18"/>
        </w:numPr>
        <w:spacing w:line="360" w:lineRule="auto"/>
      </w:pPr>
      <w:r>
        <w:t xml:space="preserve">The WI will route from Sys Await CPF Consent queue post successfully WI has received the consent from CPF via WI Update call with the consent details. </w:t>
      </w:r>
    </w:p>
    <w:p w14:paraId="5A5C9497" w14:textId="77777777" w:rsidR="007E57D3" w:rsidRDefault="007E57D3" w:rsidP="007E57D3">
      <w:pPr>
        <w:pStyle w:val="ListParagraph"/>
        <w:numPr>
          <w:ilvl w:val="0"/>
          <w:numId w:val="5"/>
        </w:numPr>
        <w:spacing w:line="360" w:lineRule="auto"/>
      </w:pPr>
      <w:r>
        <w:t xml:space="preserve">The purpose of this queue is to digitally stamp the documents. </w:t>
      </w:r>
    </w:p>
    <w:p w14:paraId="2CBD57CC" w14:textId="77777777" w:rsidR="007E57D3" w:rsidRDefault="007E57D3" w:rsidP="007E57D3">
      <w:pPr>
        <w:pStyle w:val="ListParagraph"/>
        <w:numPr>
          <w:ilvl w:val="0"/>
          <w:numId w:val="5"/>
        </w:numPr>
        <w:spacing w:line="360" w:lineRule="auto"/>
      </w:pPr>
      <w:r>
        <w:t xml:space="preserve">The CPF Consent Details received via WI Update will be utilized to digitally stamp the documents. </w:t>
      </w:r>
    </w:p>
    <w:p w14:paraId="76DDF902" w14:textId="77777777" w:rsidR="007E57D3" w:rsidRDefault="007E57D3" w:rsidP="007E57D3">
      <w:pPr>
        <w:pStyle w:val="ListParagraph"/>
        <w:numPr>
          <w:ilvl w:val="0"/>
          <w:numId w:val="5"/>
        </w:numPr>
        <w:spacing w:line="360" w:lineRule="auto"/>
      </w:pPr>
      <w:r>
        <w:t>The document which will be stamped at this queue:</w:t>
      </w:r>
    </w:p>
    <w:p w14:paraId="3CA6C201" w14:textId="77777777" w:rsidR="007E57D3" w:rsidRDefault="007E57D3" w:rsidP="00E62694">
      <w:pPr>
        <w:pStyle w:val="ListParagraph"/>
        <w:numPr>
          <w:ilvl w:val="0"/>
          <w:numId w:val="19"/>
        </w:numPr>
        <w:spacing w:line="360" w:lineRule="auto"/>
      </w:pPr>
      <w:r>
        <w:t>Assessment and Suitability</w:t>
      </w:r>
    </w:p>
    <w:p w14:paraId="74CC0D36" w14:textId="70F5EAD4" w:rsidR="007E57D3" w:rsidRPr="005E0285" w:rsidRDefault="007E57D3" w:rsidP="007E57D3">
      <w:pPr>
        <w:pStyle w:val="ListParagraph"/>
        <w:numPr>
          <w:ilvl w:val="0"/>
          <w:numId w:val="5"/>
        </w:numPr>
        <w:spacing w:line="360" w:lineRule="auto"/>
        <w:rPr>
          <w:highlight w:val="yellow"/>
        </w:rPr>
      </w:pPr>
      <w:r w:rsidRPr="005E0285">
        <w:rPr>
          <w:highlight w:val="yellow"/>
        </w:rPr>
        <w:t xml:space="preserve">On stamping the document, a new document type as &lt;doc type_stamped&gt; will be generated in addition to the original document with a stamped version. This way </w:t>
      </w:r>
      <w:r w:rsidRPr="005E0285">
        <w:rPr>
          <w:highlight w:val="yellow"/>
        </w:rPr>
        <w:lastRenderedPageBreak/>
        <w:t xml:space="preserve">original and stamped document can be segregated. For eg., </w:t>
      </w:r>
      <w:r w:rsidRPr="005E0285">
        <w:rPr>
          <w:b/>
          <w:bCs/>
          <w:highlight w:val="yellow"/>
        </w:rPr>
        <w:t>Assessment and Suitability</w:t>
      </w:r>
      <w:r w:rsidRPr="005E0285">
        <w:rPr>
          <w:highlight w:val="yellow"/>
        </w:rPr>
        <w:t xml:space="preserve"> doc type was stamped with Consent Details. The stamped document will be visible under ‘</w:t>
      </w:r>
      <w:r w:rsidRPr="005E0285">
        <w:rPr>
          <w:b/>
          <w:bCs/>
          <w:highlight w:val="yellow"/>
        </w:rPr>
        <w:t>Assessment and Suitability S</w:t>
      </w:r>
      <w:r w:rsidR="009E3DE5" w:rsidRPr="005E0285">
        <w:rPr>
          <w:b/>
          <w:bCs/>
          <w:highlight w:val="yellow"/>
        </w:rPr>
        <w:t>igned</w:t>
      </w:r>
      <w:r w:rsidRPr="005E0285">
        <w:rPr>
          <w:b/>
          <w:bCs/>
          <w:highlight w:val="yellow"/>
        </w:rPr>
        <w:t>’</w:t>
      </w:r>
      <w:r w:rsidRPr="005E0285">
        <w:rPr>
          <w:highlight w:val="yellow"/>
        </w:rPr>
        <w:t xml:space="preserve"> document type. </w:t>
      </w:r>
    </w:p>
    <w:p w14:paraId="16AA7E77" w14:textId="4D0A3F5E" w:rsidR="00785349" w:rsidRDefault="007E57D3" w:rsidP="006A5D97">
      <w:pPr>
        <w:pStyle w:val="ListParagraph"/>
        <w:numPr>
          <w:ilvl w:val="0"/>
          <w:numId w:val="5"/>
        </w:numPr>
        <w:spacing w:line="360" w:lineRule="auto"/>
      </w:pPr>
      <w:r>
        <w:t>Once the document stamping is successfully done, the WI will be treated as Success</w:t>
      </w:r>
      <w:r w:rsidR="00DA69E7">
        <w:t xml:space="preserve"> and will move to </w:t>
      </w:r>
      <w:r w:rsidR="00DA69E7" w:rsidRPr="00DA69E7">
        <w:rPr>
          <w:b/>
          <w:bCs/>
        </w:rPr>
        <w:t>‘Sales Attach Document’</w:t>
      </w:r>
      <w:r w:rsidR="00DA69E7">
        <w:t xml:space="preserve"> Existing queue. </w:t>
      </w:r>
    </w:p>
    <w:p w14:paraId="255D0048" w14:textId="77777777" w:rsidR="00FC31BD" w:rsidRDefault="00FC31BD" w:rsidP="00FC31BD">
      <w:pPr>
        <w:pStyle w:val="ListParagraph"/>
        <w:numPr>
          <w:ilvl w:val="0"/>
          <w:numId w:val="5"/>
        </w:numPr>
        <w:spacing w:line="360" w:lineRule="auto"/>
      </w:pPr>
      <w:r>
        <w:t xml:space="preserve">In case of any errors while stamping the documents, the WI will be treated as a Failure and will move to the </w:t>
      </w:r>
      <w:r w:rsidRPr="00FC31BD">
        <w:rPr>
          <w:b/>
          <w:bCs/>
        </w:rPr>
        <w:t>Integration Error Handling</w:t>
      </w:r>
      <w:r>
        <w:t xml:space="preserve"> queue.  </w:t>
      </w:r>
    </w:p>
    <w:p w14:paraId="7114E0EE" w14:textId="375627BE" w:rsidR="00FC31BD" w:rsidRDefault="00FC31BD" w:rsidP="00FC31BD">
      <w:pPr>
        <w:pStyle w:val="ListParagraph"/>
        <w:numPr>
          <w:ilvl w:val="0"/>
          <w:numId w:val="5"/>
        </w:numPr>
        <w:spacing w:line="360" w:lineRule="auto"/>
      </w:pPr>
      <w:r>
        <w:t xml:space="preserve">Stamping of document will be done in the below format at the last of the document content: </w:t>
      </w:r>
    </w:p>
    <w:p w14:paraId="490607AA" w14:textId="77777777" w:rsidR="00FC31BD" w:rsidRDefault="00FC31BD" w:rsidP="00FC31BD">
      <w:pPr>
        <w:pStyle w:val="ListParagraph"/>
        <w:spacing w:line="360" w:lineRule="auto"/>
      </w:pPr>
    </w:p>
    <w:tbl>
      <w:tblPr>
        <w:tblStyle w:val="TableGrid"/>
        <w:tblW w:w="0" w:type="auto"/>
        <w:jc w:val="center"/>
        <w:tblLook w:val="04A0" w:firstRow="1" w:lastRow="0" w:firstColumn="1" w:lastColumn="0" w:noHBand="0" w:noVBand="1"/>
      </w:tblPr>
      <w:tblGrid>
        <w:gridCol w:w="3005"/>
        <w:gridCol w:w="3006"/>
      </w:tblGrid>
      <w:tr w:rsidR="00FC31BD" w14:paraId="2D4AC299" w14:textId="77777777" w:rsidTr="00E47220">
        <w:trPr>
          <w:jc w:val="center"/>
        </w:trPr>
        <w:tc>
          <w:tcPr>
            <w:tcW w:w="6011" w:type="dxa"/>
            <w:gridSpan w:val="2"/>
          </w:tcPr>
          <w:p w14:paraId="0760F2AE" w14:textId="77777777" w:rsidR="00FC31BD" w:rsidRPr="00E23F1D" w:rsidRDefault="00FC31BD" w:rsidP="00E47220">
            <w:pPr>
              <w:spacing w:line="360" w:lineRule="auto"/>
              <w:jc w:val="center"/>
              <w:rPr>
                <w:b/>
                <w:bCs/>
              </w:rPr>
            </w:pPr>
            <w:r>
              <w:rPr>
                <w:b/>
                <w:bCs/>
              </w:rPr>
              <w:t xml:space="preserve">Customer Consent </w:t>
            </w:r>
          </w:p>
        </w:tc>
      </w:tr>
      <w:tr w:rsidR="00FC31BD" w14:paraId="07FB0F81" w14:textId="77777777" w:rsidTr="00E47220">
        <w:trPr>
          <w:jc w:val="center"/>
        </w:trPr>
        <w:tc>
          <w:tcPr>
            <w:tcW w:w="3005" w:type="dxa"/>
          </w:tcPr>
          <w:p w14:paraId="281822B4" w14:textId="77777777" w:rsidR="00FC31BD" w:rsidRPr="00E23F1D" w:rsidRDefault="00FC31BD" w:rsidP="00E47220">
            <w:pPr>
              <w:spacing w:line="360" w:lineRule="auto"/>
              <w:rPr>
                <w:b/>
                <w:bCs/>
              </w:rPr>
            </w:pPr>
            <w:r w:rsidRPr="00E23F1D">
              <w:rPr>
                <w:b/>
                <w:bCs/>
              </w:rPr>
              <w:t>Date &amp; Time</w:t>
            </w:r>
          </w:p>
        </w:tc>
        <w:tc>
          <w:tcPr>
            <w:tcW w:w="3006" w:type="dxa"/>
          </w:tcPr>
          <w:p w14:paraId="40F812EE" w14:textId="77777777" w:rsidR="00FC31BD" w:rsidRPr="00E23F1D" w:rsidRDefault="00FC31BD" w:rsidP="00E47220">
            <w:pPr>
              <w:spacing w:line="360" w:lineRule="auto"/>
              <w:rPr>
                <w:b/>
                <w:bCs/>
              </w:rPr>
            </w:pPr>
            <w:r w:rsidRPr="00E23F1D">
              <w:rPr>
                <w:b/>
                <w:bCs/>
              </w:rPr>
              <w:t>Place of Issue</w:t>
            </w:r>
          </w:p>
        </w:tc>
      </w:tr>
      <w:tr w:rsidR="00FC31BD" w14:paraId="3B7CAE59" w14:textId="77777777" w:rsidTr="00E47220">
        <w:trPr>
          <w:jc w:val="center"/>
        </w:trPr>
        <w:tc>
          <w:tcPr>
            <w:tcW w:w="3005" w:type="dxa"/>
          </w:tcPr>
          <w:p w14:paraId="458E6F93" w14:textId="77777777" w:rsidR="00FC31BD" w:rsidRDefault="00FC31BD" w:rsidP="00E47220">
            <w:pPr>
              <w:spacing w:line="360" w:lineRule="auto"/>
            </w:pPr>
            <w:r>
              <w:t xml:space="preserve">Date Time received from CPF Consent </w:t>
            </w:r>
          </w:p>
        </w:tc>
        <w:tc>
          <w:tcPr>
            <w:tcW w:w="3006" w:type="dxa"/>
          </w:tcPr>
          <w:p w14:paraId="045B3E96" w14:textId="77777777" w:rsidR="00FC31BD" w:rsidRDefault="00FC31BD" w:rsidP="00E47220">
            <w:pPr>
              <w:spacing w:line="360" w:lineRule="auto"/>
            </w:pPr>
            <w:r>
              <w:t>Received from CPF Consent</w:t>
            </w:r>
          </w:p>
        </w:tc>
      </w:tr>
    </w:tbl>
    <w:p w14:paraId="78245850" w14:textId="77777777" w:rsidR="00FC31BD" w:rsidRDefault="00FC31BD" w:rsidP="00EC45F6">
      <w:pPr>
        <w:spacing w:line="360" w:lineRule="auto"/>
      </w:pPr>
    </w:p>
    <w:p w14:paraId="46E890E8" w14:textId="77777777" w:rsidR="00F227ED" w:rsidRDefault="00F227ED" w:rsidP="00EC45F6">
      <w:pPr>
        <w:spacing w:line="360" w:lineRule="auto"/>
      </w:pPr>
    </w:p>
    <w:p w14:paraId="5178A639" w14:textId="75AB47A6" w:rsidR="00EC45F6" w:rsidRDefault="00EC45F6" w:rsidP="00EC45F6">
      <w:pPr>
        <w:spacing w:line="360" w:lineRule="auto"/>
      </w:pPr>
      <w:r>
        <w:t xml:space="preserve">The WI will route as: </w:t>
      </w:r>
    </w:p>
    <w:tbl>
      <w:tblPr>
        <w:tblStyle w:val="TableGrid"/>
        <w:tblW w:w="0" w:type="auto"/>
        <w:tblLook w:val="04A0" w:firstRow="1" w:lastRow="0" w:firstColumn="1" w:lastColumn="0" w:noHBand="0" w:noVBand="1"/>
      </w:tblPr>
      <w:tblGrid>
        <w:gridCol w:w="3005"/>
        <w:gridCol w:w="3005"/>
        <w:gridCol w:w="3006"/>
      </w:tblGrid>
      <w:tr w:rsidR="00EC45F6" w14:paraId="32186620" w14:textId="77777777" w:rsidTr="00E47220">
        <w:tc>
          <w:tcPr>
            <w:tcW w:w="3005" w:type="dxa"/>
          </w:tcPr>
          <w:p w14:paraId="1C8DB7A5" w14:textId="77777777" w:rsidR="00EC45F6" w:rsidRPr="00CF3E57" w:rsidRDefault="00EC45F6" w:rsidP="00E47220">
            <w:pPr>
              <w:spacing w:line="360" w:lineRule="auto"/>
              <w:rPr>
                <w:b/>
                <w:bCs/>
              </w:rPr>
            </w:pPr>
            <w:r w:rsidRPr="00CF3E57">
              <w:rPr>
                <w:b/>
                <w:bCs/>
              </w:rPr>
              <w:t>Decision</w:t>
            </w:r>
          </w:p>
        </w:tc>
        <w:tc>
          <w:tcPr>
            <w:tcW w:w="3005" w:type="dxa"/>
          </w:tcPr>
          <w:p w14:paraId="03CAEDBE" w14:textId="77777777" w:rsidR="00EC45F6" w:rsidRPr="00CF3E57" w:rsidRDefault="00EC45F6" w:rsidP="00E47220">
            <w:pPr>
              <w:spacing w:line="360" w:lineRule="auto"/>
              <w:rPr>
                <w:b/>
                <w:bCs/>
              </w:rPr>
            </w:pPr>
            <w:r w:rsidRPr="00CF3E57">
              <w:rPr>
                <w:b/>
                <w:bCs/>
              </w:rPr>
              <w:t>Condition</w:t>
            </w:r>
          </w:p>
        </w:tc>
        <w:tc>
          <w:tcPr>
            <w:tcW w:w="3006" w:type="dxa"/>
          </w:tcPr>
          <w:p w14:paraId="1B0F395D" w14:textId="77777777" w:rsidR="00EC45F6" w:rsidRPr="00CF3E57" w:rsidRDefault="00EC45F6" w:rsidP="00E47220">
            <w:pPr>
              <w:spacing w:line="360" w:lineRule="auto"/>
              <w:rPr>
                <w:b/>
                <w:bCs/>
              </w:rPr>
            </w:pPr>
            <w:r w:rsidRPr="00CF3E57">
              <w:rPr>
                <w:b/>
                <w:bCs/>
              </w:rPr>
              <w:t xml:space="preserve">WI moves to </w:t>
            </w:r>
          </w:p>
        </w:tc>
      </w:tr>
      <w:tr w:rsidR="00EC45F6" w14:paraId="0DD8B57B" w14:textId="77777777" w:rsidTr="00E47220">
        <w:tc>
          <w:tcPr>
            <w:tcW w:w="3005" w:type="dxa"/>
          </w:tcPr>
          <w:p w14:paraId="6D129C15" w14:textId="77777777" w:rsidR="00EC45F6" w:rsidRDefault="00EC45F6" w:rsidP="00E47220">
            <w:pPr>
              <w:spacing w:line="360" w:lineRule="auto"/>
            </w:pPr>
            <w:r>
              <w:t>Success</w:t>
            </w:r>
          </w:p>
        </w:tc>
        <w:tc>
          <w:tcPr>
            <w:tcW w:w="3005" w:type="dxa"/>
          </w:tcPr>
          <w:p w14:paraId="7DFAD640" w14:textId="77777777" w:rsidR="00EC45F6" w:rsidRDefault="00EC45F6" w:rsidP="00E47220">
            <w:pPr>
              <w:spacing w:line="360" w:lineRule="auto"/>
            </w:pPr>
            <w:r>
              <w:t xml:space="preserve">Doc Stamping done </w:t>
            </w:r>
          </w:p>
        </w:tc>
        <w:tc>
          <w:tcPr>
            <w:tcW w:w="3006" w:type="dxa"/>
          </w:tcPr>
          <w:p w14:paraId="1AFA4293" w14:textId="246D0C29" w:rsidR="00EC45F6" w:rsidRDefault="00EC45F6" w:rsidP="00E47220">
            <w:pPr>
              <w:spacing w:line="360" w:lineRule="auto"/>
            </w:pPr>
            <w:r>
              <w:t xml:space="preserve">Sales Attach Document </w:t>
            </w:r>
          </w:p>
        </w:tc>
      </w:tr>
      <w:tr w:rsidR="00EC45F6" w14:paraId="78AD3C57" w14:textId="77777777" w:rsidTr="00E47220">
        <w:tc>
          <w:tcPr>
            <w:tcW w:w="3005" w:type="dxa"/>
          </w:tcPr>
          <w:p w14:paraId="4DB6EC60" w14:textId="77777777" w:rsidR="00EC45F6" w:rsidRDefault="00EC45F6" w:rsidP="00E47220">
            <w:pPr>
              <w:spacing w:line="360" w:lineRule="auto"/>
            </w:pPr>
            <w:r w:rsidRPr="00C91F4E">
              <w:t>Failure</w:t>
            </w:r>
            <w:r>
              <w:t xml:space="preserve"> </w:t>
            </w:r>
          </w:p>
        </w:tc>
        <w:tc>
          <w:tcPr>
            <w:tcW w:w="3005" w:type="dxa"/>
          </w:tcPr>
          <w:p w14:paraId="7D96FDA8" w14:textId="77777777" w:rsidR="00EC45F6" w:rsidRDefault="00EC45F6" w:rsidP="00E47220">
            <w:pPr>
              <w:spacing w:line="360" w:lineRule="auto"/>
            </w:pPr>
            <w:r>
              <w:t>Error while stamping docs</w:t>
            </w:r>
          </w:p>
        </w:tc>
        <w:tc>
          <w:tcPr>
            <w:tcW w:w="3006" w:type="dxa"/>
          </w:tcPr>
          <w:p w14:paraId="248E0D9E" w14:textId="77777777" w:rsidR="00EC45F6" w:rsidRDefault="00EC45F6" w:rsidP="00E47220">
            <w:pPr>
              <w:spacing w:line="360" w:lineRule="auto"/>
            </w:pPr>
            <w:r>
              <w:t>Integration Error Handling</w:t>
            </w:r>
          </w:p>
        </w:tc>
      </w:tr>
    </w:tbl>
    <w:p w14:paraId="5CBCC905" w14:textId="77777777" w:rsidR="00EC45F6" w:rsidRDefault="00EC45F6" w:rsidP="00EC45F6">
      <w:pPr>
        <w:spacing w:line="360" w:lineRule="auto"/>
      </w:pPr>
    </w:p>
    <w:p w14:paraId="086C6ACF" w14:textId="77777777" w:rsidR="00EC45F6" w:rsidRDefault="00EC45F6" w:rsidP="00EC45F6">
      <w:pPr>
        <w:spacing w:line="360" w:lineRule="auto"/>
      </w:pPr>
    </w:p>
    <w:p w14:paraId="286698E4" w14:textId="77777777" w:rsidR="00EC45F6" w:rsidRPr="007D4289" w:rsidRDefault="00EC45F6" w:rsidP="00EC45F6">
      <w:pPr>
        <w:rPr>
          <w:b/>
          <w:bCs/>
        </w:rPr>
      </w:pPr>
      <w:r w:rsidRPr="007D4289">
        <w:rPr>
          <w:b/>
          <w:bCs/>
        </w:rPr>
        <w:t xml:space="preserve">Access Details: </w:t>
      </w:r>
    </w:p>
    <w:p w14:paraId="030437F3" w14:textId="77777777" w:rsidR="00EC45F6" w:rsidRDefault="00EC45F6" w:rsidP="00EC45F6">
      <w:pPr>
        <w:rPr>
          <w:highlight w:val="yellow"/>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EC45F6" w:rsidRPr="00785349" w14:paraId="69D15D2B" w14:textId="77777777" w:rsidTr="00E47220">
        <w:tc>
          <w:tcPr>
            <w:tcW w:w="3681" w:type="dxa"/>
          </w:tcPr>
          <w:p w14:paraId="53E325F1"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User Group</w:t>
            </w:r>
          </w:p>
        </w:tc>
        <w:tc>
          <w:tcPr>
            <w:tcW w:w="4626" w:type="dxa"/>
          </w:tcPr>
          <w:p w14:paraId="4C335F07" w14:textId="77777777" w:rsidR="00EC45F6" w:rsidRPr="00785349" w:rsidRDefault="00EC45F6" w:rsidP="00E47220">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Query group. </w:t>
            </w:r>
          </w:p>
        </w:tc>
      </w:tr>
      <w:tr w:rsidR="00EC45F6" w:rsidRPr="00785349" w14:paraId="5BC7C976" w14:textId="77777777" w:rsidTr="00E47220">
        <w:tc>
          <w:tcPr>
            <w:tcW w:w="3681" w:type="dxa"/>
          </w:tcPr>
          <w:p w14:paraId="1FF01B5B"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 xml:space="preserve">Filters </w:t>
            </w:r>
          </w:p>
        </w:tc>
        <w:tc>
          <w:tcPr>
            <w:tcW w:w="4626" w:type="dxa"/>
          </w:tcPr>
          <w:p w14:paraId="595638A4"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NA</w:t>
            </w:r>
          </w:p>
        </w:tc>
      </w:tr>
      <w:tr w:rsidR="00EC45F6" w:rsidRPr="00785349" w14:paraId="209999A4" w14:textId="77777777" w:rsidTr="00E47220">
        <w:tc>
          <w:tcPr>
            <w:tcW w:w="3681" w:type="dxa"/>
          </w:tcPr>
          <w:p w14:paraId="1A88A490"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071DE2FC"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EC45F6" w:rsidRPr="00785349" w14:paraId="3DB3C809" w14:textId="77777777" w:rsidTr="00E47220">
        <w:tc>
          <w:tcPr>
            <w:tcW w:w="3681" w:type="dxa"/>
          </w:tcPr>
          <w:p w14:paraId="3FA7F5FB"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Default Sorting (work-item listing)</w:t>
            </w:r>
          </w:p>
        </w:tc>
        <w:tc>
          <w:tcPr>
            <w:tcW w:w="4626" w:type="dxa"/>
          </w:tcPr>
          <w:p w14:paraId="29946A03"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EC45F6" w:rsidRPr="00785349" w14:paraId="0B176399" w14:textId="77777777" w:rsidTr="00E47220">
        <w:tc>
          <w:tcPr>
            <w:tcW w:w="3681" w:type="dxa"/>
          </w:tcPr>
          <w:p w14:paraId="350DDE08"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Additional display columns</w:t>
            </w:r>
          </w:p>
        </w:tc>
        <w:tc>
          <w:tcPr>
            <w:tcW w:w="4626" w:type="dxa"/>
          </w:tcPr>
          <w:p w14:paraId="700BADCC" w14:textId="77777777" w:rsidR="00EC45F6" w:rsidRPr="00785349" w:rsidRDefault="00EC45F6" w:rsidP="00E47220">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125D5596" w14:textId="77777777" w:rsidR="00E52D39" w:rsidRDefault="00E52D39" w:rsidP="0060255F">
      <w:pPr>
        <w:rPr>
          <w:highlight w:val="yellow"/>
        </w:rPr>
      </w:pPr>
    </w:p>
    <w:p w14:paraId="5E417478" w14:textId="77777777" w:rsidR="00E52D39" w:rsidRDefault="00E52D39" w:rsidP="0060255F">
      <w:pPr>
        <w:rPr>
          <w:highlight w:val="yellow"/>
        </w:rPr>
      </w:pPr>
    </w:p>
    <w:p w14:paraId="6A7817AA" w14:textId="10F8BCAD" w:rsidR="00E52D39" w:rsidRPr="00E52D39" w:rsidRDefault="00E52D39" w:rsidP="00E52D39">
      <w:pPr>
        <w:pStyle w:val="Heading3"/>
      </w:pPr>
      <w:bookmarkStart w:id="79" w:name="_Toc206766703"/>
      <w:r w:rsidRPr="00E52D39">
        <w:lastRenderedPageBreak/>
        <w:t>Introduction</w:t>
      </w:r>
      <w:r w:rsidR="00897847">
        <w:t xml:space="preserve"> (Existing Queue)</w:t>
      </w:r>
      <w:bookmarkEnd w:id="79"/>
    </w:p>
    <w:p w14:paraId="4E52CAC6" w14:textId="77777777" w:rsidR="00E52D39" w:rsidRDefault="00E52D39" w:rsidP="00E52D39">
      <w:pPr>
        <w:pStyle w:val="ListParagraph"/>
        <w:numPr>
          <w:ilvl w:val="0"/>
          <w:numId w:val="5"/>
        </w:numPr>
        <w:spacing w:line="360" w:lineRule="auto"/>
      </w:pPr>
      <w:r>
        <w:t xml:space="preserve">This is an existing user queue with existing rights to required users. </w:t>
      </w:r>
    </w:p>
    <w:p w14:paraId="5939FA5A" w14:textId="77777777" w:rsidR="00E52D39" w:rsidRDefault="00E52D39" w:rsidP="00E52D39">
      <w:pPr>
        <w:pStyle w:val="ListParagraph"/>
        <w:numPr>
          <w:ilvl w:val="0"/>
          <w:numId w:val="5"/>
        </w:numPr>
        <w:spacing w:line="360" w:lineRule="auto"/>
      </w:pPr>
      <w:r>
        <w:t xml:space="preserve">The functionality and validations on this queue will remain same as per BAU. </w:t>
      </w:r>
    </w:p>
    <w:p w14:paraId="4F2E8899" w14:textId="04B9C28C" w:rsidR="00E52D39" w:rsidRPr="005A1E69" w:rsidRDefault="00E52D39" w:rsidP="00E52D39">
      <w:pPr>
        <w:pStyle w:val="ListParagraph"/>
        <w:numPr>
          <w:ilvl w:val="0"/>
          <w:numId w:val="5"/>
        </w:numPr>
        <w:spacing w:line="360" w:lineRule="auto"/>
        <w:rPr>
          <w:b/>
          <w:bCs/>
        </w:rPr>
      </w:pPr>
      <w:r w:rsidRPr="005A1E69">
        <w:rPr>
          <w:b/>
          <w:bCs/>
        </w:rPr>
        <w:t xml:space="preserve">The only change as per below will be done at this stage: </w:t>
      </w:r>
    </w:p>
    <w:p w14:paraId="6A360476" w14:textId="05F652EB" w:rsidR="001145C2" w:rsidRDefault="001145C2" w:rsidP="00E62694">
      <w:pPr>
        <w:pStyle w:val="ListParagraph"/>
        <w:numPr>
          <w:ilvl w:val="0"/>
          <w:numId w:val="19"/>
        </w:numPr>
        <w:spacing w:line="360" w:lineRule="auto"/>
      </w:pPr>
      <w:commentRangeStart w:id="80"/>
      <w:commentRangeStart w:id="81"/>
      <w:commentRangeStart w:id="82"/>
      <w:commentRangeStart w:id="83"/>
      <w:r>
        <w:t xml:space="preserve">Following new fields will be added in </w:t>
      </w:r>
      <w:r w:rsidR="001809EA">
        <w:t xml:space="preserve">the form and will be mandatory for the user while introducing </w:t>
      </w:r>
      <w:r w:rsidR="00493776">
        <w:t xml:space="preserve">the WI: </w:t>
      </w:r>
      <w:commentRangeEnd w:id="80"/>
      <w:r w:rsidR="00BA44F4">
        <w:rPr>
          <w:rStyle w:val="CommentReference"/>
        </w:rPr>
        <w:commentReference w:id="80"/>
      </w:r>
      <w:commentRangeEnd w:id="81"/>
      <w:r w:rsidR="00051DB2">
        <w:rPr>
          <w:rStyle w:val="CommentReference"/>
        </w:rPr>
        <w:commentReference w:id="81"/>
      </w:r>
      <w:commentRangeEnd w:id="82"/>
      <w:r w:rsidR="005B530D">
        <w:rPr>
          <w:rStyle w:val="CommentReference"/>
        </w:rPr>
        <w:commentReference w:id="82"/>
      </w:r>
      <w:commentRangeEnd w:id="83"/>
      <w:r w:rsidR="0024402A">
        <w:rPr>
          <w:rStyle w:val="CommentReference"/>
        </w:rPr>
        <w:commentReference w:id="83"/>
      </w:r>
    </w:p>
    <w:p w14:paraId="50640D71" w14:textId="2AE6A550" w:rsidR="00493776" w:rsidRDefault="00493776" w:rsidP="00E62694">
      <w:pPr>
        <w:pStyle w:val="ListParagraph"/>
        <w:numPr>
          <w:ilvl w:val="1"/>
          <w:numId w:val="19"/>
        </w:numPr>
        <w:spacing w:line="360" w:lineRule="auto"/>
      </w:pPr>
      <w:r>
        <w:t>Email ID</w:t>
      </w:r>
    </w:p>
    <w:p w14:paraId="4192348A" w14:textId="2D183985" w:rsidR="000C2F5B" w:rsidRDefault="000C2F5B" w:rsidP="00E62694">
      <w:pPr>
        <w:pStyle w:val="ListParagraph"/>
        <w:numPr>
          <w:ilvl w:val="1"/>
          <w:numId w:val="19"/>
        </w:numPr>
        <w:spacing w:line="360" w:lineRule="auto"/>
      </w:pPr>
      <w:r>
        <w:t xml:space="preserve">Mobile No. </w:t>
      </w:r>
    </w:p>
    <w:p w14:paraId="154ED42D" w14:textId="7FC8D548" w:rsidR="00051DB2" w:rsidRDefault="000C2F5B" w:rsidP="00E62694">
      <w:pPr>
        <w:pStyle w:val="ListParagraph"/>
        <w:numPr>
          <w:ilvl w:val="1"/>
          <w:numId w:val="19"/>
        </w:numPr>
        <w:spacing w:line="360" w:lineRule="auto"/>
      </w:pPr>
      <w:r>
        <w:t>DOB</w:t>
      </w:r>
    </w:p>
    <w:p w14:paraId="7E7A87E0" w14:textId="752F8936" w:rsidR="00B4692F" w:rsidRDefault="000956A6" w:rsidP="00E62694">
      <w:pPr>
        <w:pStyle w:val="ListParagraph"/>
        <w:numPr>
          <w:ilvl w:val="0"/>
          <w:numId w:val="19"/>
        </w:numPr>
        <w:spacing w:line="360" w:lineRule="auto"/>
      </w:pPr>
      <w:r>
        <w:t>The below document types will be made mandatory at this queue for the user to submit the WI:</w:t>
      </w:r>
    </w:p>
    <w:p w14:paraId="60B7E413" w14:textId="4835B754" w:rsidR="000956A6" w:rsidRDefault="000956A6" w:rsidP="00E62694">
      <w:pPr>
        <w:pStyle w:val="ListParagraph"/>
        <w:numPr>
          <w:ilvl w:val="1"/>
          <w:numId w:val="19"/>
        </w:numPr>
        <w:spacing w:line="360" w:lineRule="auto"/>
      </w:pPr>
      <w:r>
        <w:t>ML Application Form</w:t>
      </w:r>
    </w:p>
    <w:p w14:paraId="1F117EC8" w14:textId="1D145AEC" w:rsidR="000956A6" w:rsidRDefault="000956A6" w:rsidP="00E62694">
      <w:pPr>
        <w:pStyle w:val="ListParagraph"/>
        <w:numPr>
          <w:ilvl w:val="1"/>
          <w:numId w:val="19"/>
        </w:numPr>
        <w:spacing w:line="360" w:lineRule="auto"/>
      </w:pPr>
      <w:r>
        <w:t>KFS</w:t>
      </w:r>
    </w:p>
    <w:p w14:paraId="1F6F60F0" w14:textId="79B5501F" w:rsidR="000956A6" w:rsidRDefault="000956A6" w:rsidP="00E62694">
      <w:pPr>
        <w:pStyle w:val="ListParagraph"/>
        <w:numPr>
          <w:ilvl w:val="1"/>
          <w:numId w:val="19"/>
        </w:numPr>
        <w:spacing w:line="360" w:lineRule="auto"/>
      </w:pPr>
      <w:r>
        <w:t>Indicative Payment Schedule</w:t>
      </w:r>
    </w:p>
    <w:p w14:paraId="759C7C43" w14:textId="0DB1B8E6" w:rsidR="00044EF1" w:rsidRDefault="00AA2EDD" w:rsidP="00044EF1">
      <w:pPr>
        <w:pStyle w:val="ListParagraph"/>
        <w:numPr>
          <w:ilvl w:val="0"/>
          <w:numId w:val="5"/>
        </w:numPr>
        <w:spacing w:line="360" w:lineRule="auto"/>
      </w:pPr>
      <w:r>
        <w:t xml:space="preserve">If the above </w:t>
      </w:r>
      <w:r w:rsidR="00B74C61">
        <w:t xml:space="preserve">documents are not uploaded during submission of the WI, then there will be pop up as </w:t>
      </w:r>
      <w:r w:rsidR="00B74C61" w:rsidRPr="00B74C61">
        <w:rPr>
          <w:b/>
          <w:bCs/>
        </w:rPr>
        <w:t>‘&lt;Doc Type&gt; is a Mandatory Document. Kindly Upload Before Proceeding’</w:t>
      </w:r>
      <w:r w:rsidR="00B74C61">
        <w:t>.</w:t>
      </w:r>
    </w:p>
    <w:p w14:paraId="3BDC9A15" w14:textId="09CC8052" w:rsidR="00044EF1" w:rsidRDefault="00044EF1" w:rsidP="00044EF1">
      <w:pPr>
        <w:pStyle w:val="ListParagraph"/>
        <w:numPr>
          <w:ilvl w:val="0"/>
          <w:numId w:val="5"/>
        </w:numPr>
        <w:spacing w:line="360" w:lineRule="auto"/>
      </w:pPr>
      <w:r>
        <w:t xml:space="preserve">Similarly, if mandatory fields are not filled, there will be a mandatory field input alert as </w:t>
      </w:r>
      <w:r w:rsidR="00CE5FD1" w:rsidRPr="00CE5FD1">
        <w:rPr>
          <w:b/>
          <w:bCs/>
        </w:rPr>
        <w:t>‘&lt;Field Name&gt; is Mandatory’.</w:t>
      </w:r>
      <w:r w:rsidR="00CE5FD1">
        <w:t xml:space="preserve"> </w:t>
      </w:r>
    </w:p>
    <w:p w14:paraId="3EB07931" w14:textId="32CAA437" w:rsidR="000C2F5B" w:rsidRDefault="000C2F5B" w:rsidP="000C2F5B">
      <w:pPr>
        <w:pStyle w:val="ListParagraph"/>
        <w:numPr>
          <w:ilvl w:val="0"/>
          <w:numId w:val="5"/>
        </w:numPr>
        <w:spacing w:line="360" w:lineRule="auto"/>
      </w:pPr>
      <w:r>
        <w:t>These fields</w:t>
      </w:r>
      <w:r w:rsidR="000956A6">
        <w:t xml:space="preserve"> &amp; documents</w:t>
      </w:r>
      <w:r>
        <w:t xml:space="preserve"> will be </w:t>
      </w:r>
      <w:r w:rsidR="00947777">
        <w:t>mandatory,</w:t>
      </w:r>
      <w:r>
        <w:t xml:space="preserve"> and user will not be able to introduce the WI without </w:t>
      </w:r>
      <w:r w:rsidR="000956A6">
        <w:t xml:space="preserve">updating these. </w:t>
      </w:r>
      <w:r>
        <w:t xml:space="preserve"> </w:t>
      </w:r>
    </w:p>
    <w:p w14:paraId="7D5A1FEC" w14:textId="77777777" w:rsidR="000956A6" w:rsidRDefault="000956A6" w:rsidP="000956A6">
      <w:pPr>
        <w:spacing w:line="360" w:lineRule="auto"/>
      </w:pPr>
    </w:p>
    <w:p w14:paraId="20E43D1A" w14:textId="128EFCDF" w:rsidR="000956A6" w:rsidRDefault="00467C54" w:rsidP="00467C54">
      <w:pPr>
        <w:pStyle w:val="Heading3"/>
      </w:pPr>
      <w:bookmarkStart w:id="84" w:name="_Toc206766704"/>
      <w:r>
        <w:t xml:space="preserve">Credit </w:t>
      </w:r>
      <w:r w:rsidR="00CF7DD7">
        <w:t>(</w:t>
      </w:r>
      <w:r>
        <w:t>Existing Queue</w:t>
      </w:r>
      <w:r w:rsidR="00CF7DD7">
        <w:t>)</w:t>
      </w:r>
      <w:bookmarkEnd w:id="84"/>
    </w:p>
    <w:p w14:paraId="772929DF" w14:textId="77777777" w:rsidR="00947777" w:rsidRDefault="00947777" w:rsidP="00947777">
      <w:pPr>
        <w:pStyle w:val="ListParagraph"/>
        <w:numPr>
          <w:ilvl w:val="0"/>
          <w:numId w:val="5"/>
        </w:numPr>
        <w:spacing w:line="360" w:lineRule="auto"/>
      </w:pPr>
      <w:r>
        <w:t xml:space="preserve">This is an existing user queue with existing rights to required users. </w:t>
      </w:r>
    </w:p>
    <w:p w14:paraId="01384E58" w14:textId="77777777" w:rsidR="00947777" w:rsidRDefault="00947777" w:rsidP="00947777">
      <w:pPr>
        <w:pStyle w:val="ListParagraph"/>
        <w:numPr>
          <w:ilvl w:val="0"/>
          <w:numId w:val="5"/>
        </w:numPr>
        <w:spacing w:line="360" w:lineRule="auto"/>
      </w:pPr>
      <w:r>
        <w:t xml:space="preserve">The functionality and validations on this queue will remain same as per BAU. </w:t>
      </w:r>
    </w:p>
    <w:p w14:paraId="5F241C49" w14:textId="1DF11AB1" w:rsidR="00AA59BE" w:rsidRDefault="00AA59BE" w:rsidP="00947777">
      <w:pPr>
        <w:pStyle w:val="ListParagraph"/>
        <w:numPr>
          <w:ilvl w:val="0"/>
          <w:numId w:val="5"/>
        </w:numPr>
        <w:spacing w:line="360" w:lineRule="auto"/>
      </w:pPr>
      <w:r>
        <w:t>As per the routing condition when the user takes decision as ‘Decline’, the WI moves as per below:</w:t>
      </w:r>
    </w:p>
    <w:p w14:paraId="32E148A8" w14:textId="090A1441" w:rsidR="00AA59BE" w:rsidRDefault="00AA59BE" w:rsidP="00665AFE">
      <w:pPr>
        <w:pStyle w:val="ListParagraph"/>
        <w:numPr>
          <w:ilvl w:val="0"/>
          <w:numId w:val="35"/>
        </w:numPr>
        <w:spacing w:line="360" w:lineRule="auto"/>
      </w:pPr>
      <w:r>
        <w:lastRenderedPageBreak/>
        <w:t xml:space="preserve">For Request Type IPA Credit / Express, the WI routes to Sales Attach Document 1 queue </w:t>
      </w:r>
      <w:r w:rsidR="00C03D10">
        <w:t xml:space="preserve">(If WI is distributed to CPV) </w:t>
      </w:r>
      <w:r w:rsidR="00B24D1A">
        <w:t>or to Initiator Reject (If WI is not distributed).</w:t>
      </w:r>
    </w:p>
    <w:p w14:paraId="79BC7574" w14:textId="7E94BE37" w:rsidR="000D6DD5" w:rsidRDefault="000D6DD5" w:rsidP="00665AFE">
      <w:pPr>
        <w:pStyle w:val="ListParagraph"/>
        <w:numPr>
          <w:ilvl w:val="0"/>
          <w:numId w:val="35"/>
        </w:numPr>
        <w:spacing w:line="360" w:lineRule="auto"/>
      </w:pPr>
      <w:r>
        <w:t xml:space="preserve">For Request Type IPA Normal / Final Offer Letter, the WI routes to Initiator Reject </w:t>
      </w:r>
      <w:r w:rsidR="008228EF">
        <w:t xml:space="preserve">post collecting CPV Instance directly. </w:t>
      </w:r>
    </w:p>
    <w:p w14:paraId="56298A93" w14:textId="254DA332" w:rsidR="0045154D" w:rsidRDefault="0045154D" w:rsidP="0045154D">
      <w:pPr>
        <w:pStyle w:val="ListParagraph"/>
        <w:numPr>
          <w:ilvl w:val="0"/>
          <w:numId w:val="5"/>
        </w:numPr>
        <w:spacing w:line="360" w:lineRule="auto"/>
      </w:pPr>
      <w:r>
        <w:t xml:space="preserve">The WI moves to Initiator Reject if either Credit Declines or CPV Declines post Collecting both instances. </w:t>
      </w:r>
    </w:p>
    <w:p w14:paraId="1901756B" w14:textId="2AF436ED" w:rsidR="00467C54" w:rsidRPr="005A1E69" w:rsidRDefault="00947777" w:rsidP="00947777">
      <w:pPr>
        <w:pStyle w:val="ListParagraph"/>
        <w:numPr>
          <w:ilvl w:val="0"/>
          <w:numId w:val="5"/>
        </w:numPr>
        <w:spacing w:line="360" w:lineRule="auto"/>
        <w:rPr>
          <w:b/>
          <w:bCs/>
        </w:rPr>
      </w:pPr>
      <w:r w:rsidRPr="005A1E69">
        <w:rPr>
          <w:b/>
          <w:bCs/>
        </w:rPr>
        <w:t xml:space="preserve">The only change as per below will be done at this stage: </w:t>
      </w:r>
    </w:p>
    <w:p w14:paraId="745EAF35" w14:textId="775D0F62" w:rsidR="00947777" w:rsidRDefault="008228EF" w:rsidP="00665AFE">
      <w:pPr>
        <w:pStyle w:val="ListParagraph"/>
        <w:numPr>
          <w:ilvl w:val="0"/>
          <w:numId w:val="34"/>
        </w:numPr>
        <w:spacing w:line="360" w:lineRule="auto"/>
      </w:pPr>
      <w:r>
        <w:t>In all the above cases, when Credit user takes decision as ‘</w:t>
      </w:r>
      <w:r w:rsidRPr="005A1E69">
        <w:rPr>
          <w:b/>
          <w:bCs/>
        </w:rPr>
        <w:t>Decline</w:t>
      </w:r>
      <w:r>
        <w:t>’, this will be treated as a final Reject and WI will move to ‘</w:t>
      </w:r>
      <w:r w:rsidRPr="005A1E69">
        <w:rPr>
          <w:b/>
          <w:bCs/>
        </w:rPr>
        <w:t>Sys Notify CPF’</w:t>
      </w:r>
      <w:r>
        <w:t xml:space="preserve"> </w:t>
      </w:r>
      <w:r w:rsidR="009319A6">
        <w:t xml:space="preserve">for triggering Rejected Communication to CPF. </w:t>
      </w:r>
    </w:p>
    <w:p w14:paraId="6C69357D" w14:textId="1FB91595" w:rsidR="003B5968" w:rsidRDefault="00D3582E" w:rsidP="00665AFE">
      <w:pPr>
        <w:pStyle w:val="ListParagraph"/>
        <w:numPr>
          <w:ilvl w:val="0"/>
          <w:numId w:val="34"/>
        </w:numPr>
        <w:spacing w:line="360" w:lineRule="auto"/>
      </w:pPr>
      <w:r>
        <w:t>The</w:t>
      </w:r>
      <w:r w:rsidR="002C51F2">
        <w:t>re will be a dropdown added as ‘</w:t>
      </w:r>
      <w:r w:rsidR="002C51F2" w:rsidRPr="00F606AD">
        <w:rPr>
          <w:b/>
          <w:bCs/>
        </w:rPr>
        <w:t>Reject Reason for Customer Communication’</w:t>
      </w:r>
      <w:r w:rsidR="002C51F2">
        <w:t xml:space="preserve"> </w:t>
      </w:r>
      <w:r w:rsidR="003B5968">
        <w:t>which will be mandatory for the user to select from the below options:</w:t>
      </w:r>
    </w:p>
    <w:p w14:paraId="1F03FBD3" w14:textId="77777777" w:rsidR="003B5968" w:rsidRDefault="003B5968" w:rsidP="00665AFE">
      <w:pPr>
        <w:pStyle w:val="ListParagraph"/>
        <w:numPr>
          <w:ilvl w:val="1"/>
          <w:numId w:val="34"/>
        </w:numPr>
        <w:spacing w:line="360" w:lineRule="auto"/>
      </w:pPr>
      <w:r w:rsidRPr="00320235">
        <w:rPr>
          <w:b/>
          <w:bCs/>
        </w:rPr>
        <w:t>Due to Internal Policy/Credibility</w:t>
      </w:r>
      <w:r>
        <w:t xml:space="preserve"> (In this case Rejection Email will be sent by CPF)</w:t>
      </w:r>
    </w:p>
    <w:p w14:paraId="61E811E9" w14:textId="765A25BA" w:rsidR="003B5968" w:rsidRDefault="003B5968" w:rsidP="00665AFE">
      <w:pPr>
        <w:pStyle w:val="ListParagraph"/>
        <w:numPr>
          <w:ilvl w:val="1"/>
          <w:numId w:val="34"/>
        </w:numPr>
        <w:spacing w:line="360" w:lineRule="auto"/>
      </w:pPr>
      <w:r w:rsidRPr="00320235">
        <w:rPr>
          <w:b/>
          <w:bCs/>
        </w:rPr>
        <w:t>As per Customer’s Request</w:t>
      </w:r>
      <w:r>
        <w:t xml:space="preserve"> (In this Cancellation Email will be sent by CPF) </w:t>
      </w:r>
    </w:p>
    <w:p w14:paraId="6641C886" w14:textId="6BF108B9" w:rsidR="009319A6" w:rsidRDefault="009319A6" w:rsidP="00665AFE">
      <w:pPr>
        <w:pStyle w:val="ListParagraph"/>
        <w:numPr>
          <w:ilvl w:val="0"/>
          <w:numId w:val="34"/>
        </w:numPr>
        <w:spacing w:line="360" w:lineRule="auto"/>
      </w:pPr>
      <w:r>
        <w:t>There can be following scenarios when Credit Declines a Case:</w:t>
      </w:r>
    </w:p>
    <w:p w14:paraId="2BF30268" w14:textId="6528D4CF" w:rsidR="009319A6" w:rsidRDefault="009319A6" w:rsidP="00665AFE">
      <w:pPr>
        <w:pStyle w:val="ListParagraph"/>
        <w:numPr>
          <w:ilvl w:val="1"/>
          <w:numId w:val="34"/>
        </w:numPr>
        <w:spacing w:line="360" w:lineRule="auto"/>
      </w:pPr>
      <w:r>
        <w:t xml:space="preserve">If WI is Distributed </w:t>
      </w:r>
      <w:r w:rsidR="009C4EF5">
        <w:t xml:space="preserve">(i.e., CPV Instance is there), then first both the instances will be collected and then WI will move to Sys Notify CPF. </w:t>
      </w:r>
    </w:p>
    <w:p w14:paraId="05D54934" w14:textId="069BBBB0" w:rsidR="00C410BF" w:rsidRDefault="009C4EF5" w:rsidP="00665AFE">
      <w:pPr>
        <w:pStyle w:val="ListParagraph"/>
        <w:numPr>
          <w:ilvl w:val="1"/>
          <w:numId w:val="34"/>
        </w:numPr>
        <w:spacing w:line="360" w:lineRule="auto"/>
      </w:pPr>
      <w:r>
        <w:t>If WI is not Distributed (i.e., CPV Instance is already completed</w:t>
      </w:r>
      <w:r w:rsidR="002D5D54">
        <w:t xml:space="preserve">). Then directly from Collect queue the WI will move to Sys Notify CPF. </w:t>
      </w:r>
    </w:p>
    <w:p w14:paraId="72981823" w14:textId="45CB64CC" w:rsidR="00C410BF" w:rsidRDefault="00C410BF" w:rsidP="00665AFE">
      <w:pPr>
        <w:pStyle w:val="ListParagraph"/>
        <w:numPr>
          <w:ilvl w:val="0"/>
          <w:numId w:val="34"/>
        </w:numPr>
        <w:spacing w:line="360" w:lineRule="auto"/>
      </w:pPr>
      <w:r>
        <w:t>This will be applicable if either Credit Declines or CPV Declines, instead of WI moving to Initiator Reject it will move for final reject directly</w:t>
      </w:r>
      <w:r w:rsidR="00CE0400">
        <w:t xml:space="preserve"> to ‘Sys Notify CPF’ queue</w:t>
      </w:r>
      <w:r w:rsidR="00CE7403">
        <w:t xml:space="preserve"> and then to Reject queue</w:t>
      </w:r>
      <w:r w:rsidR="00CE0400">
        <w:t xml:space="preserve">. </w:t>
      </w:r>
    </w:p>
    <w:p w14:paraId="19BA7163" w14:textId="77777777" w:rsidR="00CE0400" w:rsidRDefault="00CE0400" w:rsidP="00CE0400">
      <w:pPr>
        <w:spacing w:line="360" w:lineRule="auto"/>
      </w:pPr>
    </w:p>
    <w:tbl>
      <w:tblPr>
        <w:tblStyle w:val="TableGrid"/>
        <w:tblW w:w="0" w:type="auto"/>
        <w:tblLook w:val="04A0" w:firstRow="1" w:lastRow="0" w:firstColumn="1" w:lastColumn="0" w:noHBand="0" w:noVBand="1"/>
      </w:tblPr>
      <w:tblGrid>
        <w:gridCol w:w="3116"/>
        <w:gridCol w:w="2639"/>
        <w:gridCol w:w="3595"/>
      </w:tblGrid>
      <w:tr w:rsidR="00CE0400" w14:paraId="5F0022F1" w14:textId="77777777" w:rsidTr="00CE0400">
        <w:tc>
          <w:tcPr>
            <w:tcW w:w="3116" w:type="dxa"/>
          </w:tcPr>
          <w:p w14:paraId="3BDEBF1F" w14:textId="241788C5" w:rsidR="00CE0400" w:rsidRPr="004B204B" w:rsidRDefault="00CE0400" w:rsidP="00CE0400">
            <w:pPr>
              <w:spacing w:line="360" w:lineRule="auto"/>
              <w:rPr>
                <w:b/>
                <w:bCs/>
              </w:rPr>
            </w:pPr>
            <w:r w:rsidRPr="004B204B">
              <w:rPr>
                <w:b/>
                <w:bCs/>
              </w:rPr>
              <w:lastRenderedPageBreak/>
              <w:t>Decision</w:t>
            </w:r>
          </w:p>
        </w:tc>
        <w:tc>
          <w:tcPr>
            <w:tcW w:w="2639" w:type="dxa"/>
          </w:tcPr>
          <w:p w14:paraId="6B56EADE" w14:textId="41A2D4D6" w:rsidR="00CE0400" w:rsidRPr="004B204B" w:rsidRDefault="00CE0400" w:rsidP="00CE0400">
            <w:pPr>
              <w:spacing w:line="360" w:lineRule="auto"/>
              <w:rPr>
                <w:b/>
                <w:bCs/>
              </w:rPr>
            </w:pPr>
            <w:r w:rsidRPr="004B204B">
              <w:rPr>
                <w:b/>
                <w:bCs/>
              </w:rPr>
              <w:t>Condition</w:t>
            </w:r>
          </w:p>
        </w:tc>
        <w:tc>
          <w:tcPr>
            <w:tcW w:w="3595" w:type="dxa"/>
          </w:tcPr>
          <w:p w14:paraId="007D38FE" w14:textId="79A7146B" w:rsidR="00CE0400" w:rsidRPr="004B204B" w:rsidRDefault="00CE0400" w:rsidP="00CE0400">
            <w:pPr>
              <w:spacing w:line="360" w:lineRule="auto"/>
              <w:rPr>
                <w:b/>
                <w:bCs/>
              </w:rPr>
            </w:pPr>
            <w:r w:rsidRPr="004B204B">
              <w:rPr>
                <w:b/>
                <w:bCs/>
              </w:rPr>
              <w:t>Updated Routing for WI to move</w:t>
            </w:r>
          </w:p>
        </w:tc>
      </w:tr>
      <w:tr w:rsidR="00CE0400" w14:paraId="76FB4324" w14:textId="77777777" w:rsidTr="00CE0400">
        <w:tc>
          <w:tcPr>
            <w:tcW w:w="3116" w:type="dxa"/>
          </w:tcPr>
          <w:p w14:paraId="23495A03" w14:textId="4D343762" w:rsidR="00CE0400" w:rsidRDefault="00CE0400" w:rsidP="00CE0400">
            <w:pPr>
              <w:spacing w:line="360" w:lineRule="auto"/>
            </w:pPr>
            <w:r>
              <w:t>Decline</w:t>
            </w:r>
          </w:p>
        </w:tc>
        <w:tc>
          <w:tcPr>
            <w:tcW w:w="2639" w:type="dxa"/>
          </w:tcPr>
          <w:p w14:paraId="500ED797" w14:textId="6DBA7DC8" w:rsidR="00CE0400" w:rsidRDefault="00CE0400" w:rsidP="00CE0400">
            <w:pPr>
              <w:spacing w:line="360" w:lineRule="auto"/>
            </w:pPr>
            <w:r>
              <w:t xml:space="preserve">Either Credit Decline or CPV Decline </w:t>
            </w:r>
            <w:r w:rsidR="002354F8">
              <w:t>(During IPA Approval or Final Offer Letter)</w:t>
            </w:r>
          </w:p>
        </w:tc>
        <w:tc>
          <w:tcPr>
            <w:tcW w:w="3595" w:type="dxa"/>
          </w:tcPr>
          <w:p w14:paraId="6471A607" w14:textId="2A6425A9" w:rsidR="00CE0400" w:rsidRDefault="002354F8" w:rsidP="00CE0400">
            <w:pPr>
              <w:spacing w:line="360" w:lineRule="auto"/>
            </w:pPr>
            <w:r>
              <w:t>Sys Notify CPF</w:t>
            </w:r>
          </w:p>
        </w:tc>
      </w:tr>
      <w:tr w:rsidR="002354F8" w14:paraId="3C6BDDD1" w14:textId="77777777" w:rsidTr="00CE0400">
        <w:tc>
          <w:tcPr>
            <w:tcW w:w="3116" w:type="dxa"/>
          </w:tcPr>
          <w:p w14:paraId="1BDD991C" w14:textId="041CF253" w:rsidR="002354F8" w:rsidRDefault="002354F8" w:rsidP="00CE0400">
            <w:pPr>
              <w:spacing w:line="360" w:lineRule="auto"/>
            </w:pPr>
            <w:r>
              <w:t>Decline</w:t>
            </w:r>
          </w:p>
        </w:tc>
        <w:tc>
          <w:tcPr>
            <w:tcW w:w="2639" w:type="dxa"/>
          </w:tcPr>
          <w:p w14:paraId="1F479447" w14:textId="0C1BA4A3" w:rsidR="002354F8" w:rsidRDefault="002354F8" w:rsidP="00CE0400">
            <w:pPr>
              <w:spacing w:line="360" w:lineRule="auto"/>
            </w:pPr>
            <w:r>
              <w:t xml:space="preserve">Credit Decline post IPA Approval </w:t>
            </w:r>
          </w:p>
        </w:tc>
        <w:tc>
          <w:tcPr>
            <w:tcW w:w="3595" w:type="dxa"/>
          </w:tcPr>
          <w:p w14:paraId="181017C0" w14:textId="66600900" w:rsidR="002354F8" w:rsidRDefault="002354F8" w:rsidP="00CE0400">
            <w:pPr>
              <w:spacing w:line="360" w:lineRule="auto"/>
            </w:pPr>
            <w:r>
              <w:t>Sys Notify CPF</w:t>
            </w:r>
          </w:p>
        </w:tc>
      </w:tr>
    </w:tbl>
    <w:p w14:paraId="40C02B11" w14:textId="49800780" w:rsidR="00CE0400" w:rsidRDefault="00CE0400" w:rsidP="00CE0400">
      <w:pPr>
        <w:spacing w:line="360" w:lineRule="auto"/>
      </w:pPr>
    </w:p>
    <w:p w14:paraId="38DB4F78" w14:textId="77777777" w:rsidR="00947777" w:rsidRDefault="00947777" w:rsidP="00947777"/>
    <w:p w14:paraId="08D18C39" w14:textId="77777777" w:rsidR="00947777" w:rsidRDefault="00947777" w:rsidP="00947777"/>
    <w:p w14:paraId="2D35D682" w14:textId="77777777" w:rsidR="00947777" w:rsidRDefault="00947777" w:rsidP="00947777"/>
    <w:p w14:paraId="498E1476" w14:textId="77777777" w:rsidR="005A1E69" w:rsidRDefault="005A1E69" w:rsidP="00947777"/>
    <w:p w14:paraId="11F72871" w14:textId="77777777" w:rsidR="005A1E69" w:rsidRDefault="005A1E69" w:rsidP="00947777"/>
    <w:p w14:paraId="480E3D20" w14:textId="77777777" w:rsidR="005A1E69" w:rsidRDefault="005A1E69" w:rsidP="00947777"/>
    <w:p w14:paraId="2A6A23D1" w14:textId="77777777" w:rsidR="005A1E69" w:rsidRDefault="005A1E69" w:rsidP="00947777"/>
    <w:p w14:paraId="49DF0343" w14:textId="77777777" w:rsidR="005A1E69" w:rsidRDefault="005A1E69" w:rsidP="00947777"/>
    <w:p w14:paraId="276DAA5B" w14:textId="77777777" w:rsidR="00947777" w:rsidRDefault="00947777" w:rsidP="00947777"/>
    <w:p w14:paraId="55CB48D3" w14:textId="47EB66C4" w:rsidR="00467C54" w:rsidRPr="00467C54" w:rsidRDefault="00467C54" w:rsidP="00467C54">
      <w:pPr>
        <w:pStyle w:val="Heading3"/>
      </w:pPr>
      <w:r>
        <w:t xml:space="preserve"> </w:t>
      </w:r>
      <w:bookmarkStart w:id="85" w:name="_Toc206766705"/>
      <w:r>
        <w:t>Sales Attach Document 1</w:t>
      </w:r>
      <w:r w:rsidR="00CF7DD7">
        <w:t xml:space="preserve"> (Existing Queue)</w:t>
      </w:r>
      <w:bookmarkEnd w:id="85"/>
    </w:p>
    <w:p w14:paraId="4434AAC4" w14:textId="77777777" w:rsidR="0041520C" w:rsidRDefault="0041520C" w:rsidP="0041520C">
      <w:pPr>
        <w:pStyle w:val="ListParagraph"/>
        <w:numPr>
          <w:ilvl w:val="0"/>
          <w:numId w:val="5"/>
        </w:numPr>
        <w:spacing w:line="360" w:lineRule="auto"/>
      </w:pPr>
      <w:r>
        <w:t xml:space="preserve">This is an existing user queue with existing rights to required users. </w:t>
      </w:r>
    </w:p>
    <w:p w14:paraId="16CC4953" w14:textId="62CEFF85" w:rsidR="00E52D39" w:rsidRDefault="0041520C" w:rsidP="0041520C">
      <w:pPr>
        <w:pStyle w:val="ListParagraph"/>
        <w:numPr>
          <w:ilvl w:val="0"/>
          <w:numId w:val="5"/>
        </w:numPr>
        <w:spacing w:line="360" w:lineRule="auto"/>
      </w:pPr>
      <w:r>
        <w:t xml:space="preserve">The functionality and validations on this queue will remain same as per BAU. </w:t>
      </w:r>
    </w:p>
    <w:p w14:paraId="48BC393C" w14:textId="230CF732" w:rsidR="006931D8" w:rsidRDefault="0041520C" w:rsidP="006931D8">
      <w:pPr>
        <w:pStyle w:val="ListParagraph"/>
        <w:numPr>
          <w:ilvl w:val="0"/>
          <w:numId w:val="5"/>
        </w:numPr>
        <w:spacing w:line="360" w:lineRule="auto"/>
      </w:pPr>
      <w:r>
        <w:t>As per the current functionality</w:t>
      </w:r>
      <w:r w:rsidR="0050236D">
        <w:t>, i</w:t>
      </w:r>
      <w:r w:rsidR="00CE7403">
        <w:t>f</w:t>
      </w:r>
      <w:r w:rsidR="0050236D">
        <w:t xml:space="preserve"> user at this queue ‘Rejects’ the WI, the WI moves to </w:t>
      </w:r>
      <w:r w:rsidR="00394185">
        <w:t>Reject queue post collecting if any distributed instance</w:t>
      </w:r>
      <w:r w:rsidR="006931D8">
        <w:t xml:space="preserve"> is there and post archiving the documents in Omnidocs. </w:t>
      </w:r>
    </w:p>
    <w:p w14:paraId="535549B6" w14:textId="311839EA" w:rsidR="006931D8" w:rsidRPr="005A1E69" w:rsidRDefault="006931D8" w:rsidP="006931D8">
      <w:pPr>
        <w:pStyle w:val="ListParagraph"/>
        <w:numPr>
          <w:ilvl w:val="0"/>
          <w:numId w:val="5"/>
        </w:numPr>
        <w:spacing w:line="360" w:lineRule="auto"/>
        <w:rPr>
          <w:b/>
          <w:bCs/>
        </w:rPr>
      </w:pPr>
      <w:r w:rsidRPr="005A1E69">
        <w:rPr>
          <w:b/>
          <w:bCs/>
        </w:rPr>
        <w:t xml:space="preserve">The only change which will be done at this queue is as follows: </w:t>
      </w:r>
    </w:p>
    <w:p w14:paraId="0BB62D2A" w14:textId="525E1348" w:rsidR="006931D8" w:rsidRDefault="00442537" w:rsidP="00665AFE">
      <w:pPr>
        <w:pStyle w:val="ListParagraph"/>
        <w:numPr>
          <w:ilvl w:val="0"/>
          <w:numId w:val="36"/>
        </w:numPr>
        <w:spacing w:line="360" w:lineRule="auto"/>
      </w:pPr>
      <w:r>
        <w:t xml:space="preserve">When the user takes Reject </w:t>
      </w:r>
      <w:r w:rsidR="00B05120">
        <w:t>decision</w:t>
      </w:r>
      <w:r w:rsidR="006D29A1">
        <w:t xml:space="preserve">, then post collect stage the WI will </w:t>
      </w:r>
      <w:r w:rsidR="00B12253">
        <w:t xml:space="preserve">first </w:t>
      </w:r>
      <w:r w:rsidR="006D29A1">
        <w:t xml:space="preserve">move to Sys Notify CPF queue to trigger Reject Communication </w:t>
      </w:r>
      <w:r w:rsidR="00D3582E">
        <w:t>to CPF</w:t>
      </w:r>
      <w:r w:rsidR="00B12253">
        <w:t xml:space="preserve"> and then once communication is sent, the WI will move for Omnidocs Archival and on Reject Queue. </w:t>
      </w:r>
    </w:p>
    <w:p w14:paraId="6F48C408" w14:textId="77777777" w:rsidR="00F606AD" w:rsidRDefault="00F606AD" w:rsidP="00665AFE">
      <w:pPr>
        <w:pStyle w:val="ListParagraph"/>
        <w:numPr>
          <w:ilvl w:val="0"/>
          <w:numId w:val="36"/>
        </w:numPr>
        <w:spacing w:line="360" w:lineRule="auto"/>
      </w:pPr>
      <w:r>
        <w:t>There will be a dropdown added as ‘</w:t>
      </w:r>
      <w:r w:rsidRPr="00F606AD">
        <w:rPr>
          <w:b/>
          <w:bCs/>
        </w:rPr>
        <w:t>Reject Reason for Customer Communication’</w:t>
      </w:r>
      <w:r>
        <w:t xml:space="preserve"> which will be mandatory for the user to select from the below options:</w:t>
      </w:r>
    </w:p>
    <w:p w14:paraId="559569CE" w14:textId="77777777" w:rsidR="00F606AD" w:rsidRDefault="00F606AD" w:rsidP="00665AFE">
      <w:pPr>
        <w:pStyle w:val="ListParagraph"/>
        <w:numPr>
          <w:ilvl w:val="1"/>
          <w:numId w:val="36"/>
        </w:numPr>
        <w:spacing w:line="360" w:lineRule="auto"/>
      </w:pPr>
      <w:r w:rsidRPr="00320235">
        <w:rPr>
          <w:b/>
          <w:bCs/>
        </w:rPr>
        <w:t>Due to Internal Policy/Credibility</w:t>
      </w:r>
      <w:r>
        <w:t xml:space="preserve"> (In this case Rejection Email will be sent by CPF)</w:t>
      </w:r>
    </w:p>
    <w:p w14:paraId="08EDDBD2" w14:textId="7075F9C7" w:rsidR="00D3582E" w:rsidRDefault="00F606AD" w:rsidP="00665AFE">
      <w:pPr>
        <w:pStyle w:val="ListParagraph"/>
        <w:numPr>
          <w:ilvl w:val="1"/>
          <w:numId w:val="36"/>
        </w:numPr>
        <w:spacing w:line="360" w:lineRule="auto"/>
      </w:pPr>
      <w:r w:rsidRPr="00320235">
        <w:rPr>
          <w:b/>
          <w:bCs/>
        </w:rPr>
        <w:lastRenderedPageBreak/>
        <w:t>As per Customer’s Request</w:t>
      </w:r>
      <w:r>
        <w:t xml:space="preserve"> (In this Cancellation Email will be sent by CPF) </w:t>
      </w:r>
    </w:p>
    <w:p w14:paraId="01E51E2A" w14:textId="77777777" w:rsidR="00F606AD" w:rsidRPr="0041520C" w:rsidRDefault="00F606AD" w:rsidP="00F606AD">
      <w:pPr>
        <w:spacing w:line="360" w:lineRule="auto"/>
      </w:pPr>
    </w:p>
    <w:tbl>
      <w:tblPr>
        <w:tblStyle w:val="TableGrid"/>
        <w:tblW w:w="0" w:type="auto"/>
        <w:tblLook w:val="04A0" w:firstRow="1" w:lastRow="0" w:firstColumn="1" w:lastColumn="0" w:noHBand="0" w:noVBand="1"/>
      </w:tblPr>
      <w:tblGrid>
        <w:gridCol w:w="2245"/>
        <w:gridCol w:w="3240"/>
        <w:gridCol w:w="3865"/>
      </w:tblGrid>
      <w:tr w:rsidR="007B1C18" w14:paraId="7C329A16" w14:textId="77777777" w:rsidTr="003D5A9B">
        <w:tc>
          <w:tcPr>
            <w:tcW w:w="2245" w:type="dxa"/>
          </w:tcPr>
          <w:p w14:paraId="2C2027FD" w14:textId="77777777" w:rsidR="007B1C18" w:rsidRPr="004B204B" w:rsidRDefault="007B1C18" w:rsidP="00A85CD5">
            <w:pPr>
              <w:spacing w:line="360" w:lineRule="auto"/>
              <w:rPr>
                <w:b/>
                <w:bCs/>
              </w:rPr>
            </w:pPr>
            <w:r w:rsidRPr="004B204B">
              <w:rPr>
                <w:b/>
                <w:bCs/>
              </w:rPr>
              <w:t>Decision</w:t>
            </w:r>
          </w:p>
        </w:tc>
        <w:tc>
          <w:tcPr>
            <w:tcW w:w="3240" w:type="dxa"/>
          </w:tcPr>
          <w:p w14:paraId="68AAE635" w14:textId="77777777" w:rsidR="007B1C18" w:rsidRPr="004B204B" w:rsidRDefault="007B1C18" w:rsidP="00A85CD5">
            <w:pPr>
              <w:spacing w:line="360" w:lineRule="auto"/>
              <w:rPr>
                <w:b/>
                <w:bCs/>
              </w:rPr>
            </w:pPr>
            <w:r w:rsidRPr="004B204B">
              <w:rPr>
                <w:b/>
                <w:bCs/>
              </w:rPr>
              <w:t>Condition</w:t>
            </w:r>
          </w:p>
        </w:tc>
        <w:tc>
          <w:tcPr>
            <w:tcW w:w="3865" w:type="dxa"/>
          </w:tcPr>
          <w:p w14:paraId="7F4E5C29" w14:textId="77777777" w:rsidR="007B1C18" w:rsidRPr="004B204B" w:rsidRDefault="007B1C18" w:rsidP="00A85CD5">
            <w:pPr>
              <w:spacing w:line="360" w:lineRule="auto"/>
              <w:rPr>
                <w:b/>
                <w:bCs/>
              </w:rPr>
            </w:pPr>
            <w:r w:rsidRPr="004B204B">
              <w:rPr>
                <w:b/>
                <w:bCs/>
              </w:rPr>
              <w:t>Updated Routing for WI to move</w:t>
            </w:r>
          </w:p>
        </w:tc>
      </w:tr>
      <w:tr w:rsidR="007B1C18" w14:paraId="7295817A" w14:textId="77777777" w:rsidTr="003D5A9B">
        <w:tc>
          <w:tcPr>
            <w:tcW w:w="2245" w:type="dxa"/>
          </w:tcPr>
          <w:p w14:paraId="3C4E2E4F" w14:textId="62B79AF0" w:rsidR="007B1C18" w:rsidRDefault="007B1C18" w:rsidP="00A85CD5">
            <w:pPr>
              <w:spacing w:line="360" w:lineRule="auto"/>
            </w:pPr>
            <w:r>
              <w:t>Reject</w:t>
            </w:r>
          </w:p>
        </w:tc>
        <w:tc>
          <w:tcPr>
            <w:tcW w:w="3240" w:type="dxa"/>
          </w:tcPr>
          <w:p w14:paraId="1E537155" w14:textId="38BFE0C6" w:rsidR="007B1C18" w:rsidRDefault="007B1C18" w:rsidP="00A85CD5">
            <w:pPr>
              <w:spacing w:line="360" w:lineRule="auto"/>
            </w:pPr>
          </w:p>
        </w:tc>
        <w:tc>
          <w:tcPr>
            <w:tcW w:w="3865" w:type="dxa"/>
          </w:tcPr>
          <w:p w14:paraId="022F7B30" w14:textId="5F0581AF" w:rsidR="007B1C18" w:rsidRDefault="007B1C18" w:rsidP="00A85CD5">
            <w:pPr>
              <w:spacing w:line="360" w:lineRule="auto"/>
            </w:pPr>
            <w:r>
              <w:t>Sys Notify CPF</w:t>
            </w:r>
          </w:p>
        </w:tc>
      </w:tr>
    </w:tbl>
    <w:p w14:paraId="6DC50B37" w14:textId="0D6C4DF1" w:rsidR="004311E1" w:rsidRDefault="004311E1" w:rsidP="0041520C">
      <w:pPr>
        <w:rPr>
          <w:highlight w:val="yellow"/>
        </w:rPr>
      </w:pPr>
    </w:p>
    <w:p w14:paraId="5384E3B3" w14:textId="77777777" w:rsidR="007B1C18" w:rsidRDefault="007B1C18" w:rsidP="0041520C">
      <w:pPr>
        <w:rPr>
          <w:highlight w:val="yellow"/>
        </w:rPr>
      </w:pPr>
    </w:p>
    <w:p w14:paraId="0B788AB5" w14:textId="77777777" w:rsidR="0041520C" w:rsidRDefault="0041520C" w:rsidP="0041520C">
      <w:pPr>
        <w:rPr>
          <w:highlight w:val="yellow"/>
        </w:rPr>
      </w:pPr>
    </w:p>
    <w:p w14:paraId="398A3106" w14:textId="77777777" w:rsidR="005A1E69" w:rsidRDefault="005A1E69" w:rsidP="0041520C">
      <w:pPr>
        <w:rPr>
          <w:highlight w:val="yellow"/>
        </w:rPr>
      </w:pPr>
    </w:p>
    <w:p w14:paraId="3A3FE140" w14:textId="77777777" w:rsidR="005A1E69" w:rsidRDefault="005A1E69" w:rsidP="0041520C">
      <w:pPr>
        <w:rPr>
          <w:highlight w:val="yellow"/>
        </w:rPr>
      </w:pPr>
    </w:p>
    <w:p w14:paraId="0AA6C104" w14:textId="77777777" w:rsidR="005A1E69" w:rsidRDefault="005A1E69" w:rsidP="0041520C">
      <w:pPr>
        <w:rPr>
          <w:highlight w:val="yellow"/>
        </w:rPr>
      </w:pPr>
    </w:p>
    <w:p w14:paraId="5F812F19" w14:textId="77777777" w:rsidR="005A1E69" w:rsidRDefault="005A1E69" w:rsidP="0041520C">
      <w:pPr>
        <w:rPr>
          <w:highlight w:val="yellow"/>
        </w:rPr>
      </w:pPr>
    </w:p>
    <w:p w14:paraId="574C6759" w14:textId="77777777" w:rsidR="005A1E69" w:rsidRDefault="005A1E69" w:rsidP="0041520C">
      <w:pPr>
        <w:rPr>
          <w:highlight w:val="yellow"/>
        </w:rPr>
      </w:pPr>
    </w:p>
    <w:p w14:paraId="25E39472" w14:textId="77777777" w:rsidR="005A1E69" w:rsidRDefault="005A1E69" w:rsidP="0041520C">
      <w:pPr>
        <w:rPr>
          <w:highlight w:val="yellow"/>
        </w:rPr>
      </w:pPr>
    </w:p>
    <w:p w14:paraId="55C7BCBA" w14:textId="77777777" w:rsidR="0041520C" w:rsidRDefault="0041520C" w:rsidP="0041520C">
      <w:pPr>
        <w:rPr>
          <w:highlight w:val="yellow"/>
        </w:rPr>
      </w:pPr>
    </w:p>
    <w:p w14:paraId="1A9D008F" w14:textId="77777777" w:rsidR="0041520C" w:rsidRPr="0041520C" w:rsidRDefault="0041520C" w:rsidP="0041520C">
      <w:pPr>
        <w:rPr>
          <w:highlight w:val="yellow"/>
        </w:rPr>
      </w:pPr>
    </w:p>
    <w:p w14:paraId="73A68A58" w14:textId="6127A2D6" w:rsidR="004311E1" w:rsidRPr="004311E1" w:rsidRDefault="004311E1" w:rsidP="004311E1">
      <w:pPr>
        <w:pStyle w:val="Heading3"/>
      </w:pPr>
      <w:r w:rsidRPr="004311E1">
        <w:t xml:space="preserve"> </w:t>
      </w:r>
      <w:bookmarkStart w:id="86" w:name="_Toc206766706"/>
      <w:r w:rsidRPr="004311E1">
        <w:t>CROPS Checker</w:t>
      </w:r>
      <w:r w:rsidR="00CF7DD7">
        <w:t xml:space="preserve"> (Existing Queue)</w:t>
      </w:r>
      <w:bookmarkEnd w:id="86"/>
    </w:p>
    <w:p w14:paraId="12FB8C4E" w14:textId="77777777" w:rsidR="002B0621" w:rsidRDefault="002B0621" w:rsidP="002B0621">
      <w:pPr>
        <w:pStyle w:val="ListParagraph"/>
        <w:numPr>
          <w:ilvl w:val="0"/>
          <w:numId w:val="5"/>
        </w:numPr>
        <w:spacing w:line="360" w:lineRule="auto"/>
      </w:pPr>
      <w:r>
        <w:t xml:space="preserve">This is an existing user queue with existing rights to required users. </w:t>
      </w:r>
    </w:p>
    <w:p w14:paraId="03B76B0A" w14:textId="0C49A8BD" w:rsidR="004311E1" w:rsidRDefault="002B0621" w:rsidP="002B0621">
      <w:pPr>
        <w:pStyle w:val="ListParagraph"/>
        <w:numPr>
          <w:ilvl w:val="0"/>
          <w:numId w:val="5"/>
        </w:numPr>
        <w:spacing w:line="360" w:lineRule="auto"/>
      </w:pPr>
      <w:r>
        <w:t xml:space="preserve">The functionality and validations on this queue will remain same as per BAU. </w:t>
      </w:r>
    </w:p>
    <w:p w14:paraId="2BFFEBB0" w14:textId="6A61EF3A" w:rsidR="006A189D" w:rsidRDefault="002B0621" w:rsidP="00074855">
      <w:pPr>
        <w:pStyle w:val="ListParagraph"/>
        <w:numPr>
          <w:ilvl w:val="0"/>
          <w:numId w:val="5"/>
        </w:numPr>
        <w:spacing w:line="360" w:lineRule="auto"/>
      </w:pPr>
      <w:r>
        <w:t>As per the current process, when CROPS Checker user ‘Approves’ the WI</w:t>
      </w:r>
      <w:r w:rsidR="006A189D">
        <w:t xml:space="preserve">, it moves to ‘Sales Attach Document’. </w:t>
      </w:r>
    </w:p>
    <w:p w14:paraId="4BE48DA6" w14:textId="69FC64E4" w:rsidR="00074855" w:rsidRDefault="00074855" w:rsidP="00074855">
      <w:pPr>
        <w:pStyle w:val="ListParagraph"/>
        <w:numPr>
          <w:ilvl w:val="0"/>
          <w:numId w:val="5"/>
        </w:numPr>
        <w:spacing w:line="360" w:lineRule="auto"/>
      </w:pPr>
      <w:r>
        <w:t xml:space="preserve">This is the Approval Stage where FOL is ready to be sent to the customer. </w:t>
      </w:r>
    </w:p>
    <w:p w14:paraId="2149CD58" w14:textId="0DCFD306" w:rsidR="00074855" w:rsidRPr="005A1E69" w:rsidRDefault="00074855" w:rsidP="00074855">
      <w:pPr>
        <w:pStyle w:val="ListParagraph"/>
        <w:numPr>
          <w:ilvl w:val="0"/>
          <w:numId w:val="5"/>
        </w:numPr>
        <w:spacing w:line="360" w:lineRule="auto"/>
        <w:rPr>
          <w:b/>
          <w:bCs/>
        </w:rPr>
      </w:pPr>
      <w:r w:rsidRPr="005A1E69">
        <w:rPr>
          <w:b/>
          <w:bCs/>
        </w:rPr>
        <w:t>The only change which will be done at this stage will be as follows:</w:t>
      </w:r>
    </w:p>
    <w:p w14:paraId="275E831A" w14:textId="17B8DF65" w:rsidR="00074855" w:rsidRDefault="00074855" w:rsidP="00665AFE">
      <w:pPr>
        <w:pStyle w:val="ListParagraph"/>
        <w:numPr>
          <w:ilvl w:val="0"/>
          <w:numId w:val="37"/>
        </w:numPr>
        <w:spacing w:line="360" w:lineRule="auto"/>
      </w:pPr>
      <w:r>
        <w:t>When CROPS Checke</w:t>
      </w:r>
      <w:r w:rsidR="00AA2EDD">
        <w:t>r takes decision as ‘</w:t>
      </w:r>
      <w:r w:rsidR="00AA2EDD" w:rsidRPr="005A1E69">
        <w:rPr>
          <w:b/>
          <w:bCs/>
        </w:rPr>
        <w:t>Approve’</w:t>
      </w:r>
      <w:r w:rsidR="00E35260">
        <w:t xml:space="preserve"> for ‘</w:t>
      </w:r>
      <w:r w:rsidR="00E35260" w:rsidRPr="00E35260">
        <w:rPr>
          <w:b/>
          <w:bCs/>
        </w:rPr>
        <w:t>Final Offer Letter’</w:t>
      </w:r>
      <w:r w:rsidR="00E35260">
        <w:t xml:space="preserve"> Request For,</w:t>
      </w:r>
      <w:r w:rsidR="00AA2EDD">
        <w:t xml:space="preserve"> system will check if ‘</w:t>
      </w:r>
      <w:r w:rsidR="00AA2EDD" w:rsidRPr="005A1E69">
        <w:rPr>
          <w:b/>
          <w:bCs/>
        </w:rPr>
        <w:t>Final Offer Letter’</w:t>
      </w:r>
      <w:r w:rsidR="00AA2EDD">
        <w:t xml:space="preserve"> document is uploaded </w:t>
      </w:r>
      <w:r w:rsidR="0097695F">
        <w:t>in the WI. If not, then system will throw pop-up error message as ‘</w:t>
      </w:r>
      <w:r w:rsidR="0097695F" w:rsidRPr="0097695F">
        <w:rPr>
          <w:b/>
          <w:bCs/>
        </w:rPr>
        <w:t>Final Offer Letter is a Mandatory Document. Kindly Upload Before Proceeding’</w:t>
      </w:r>
      <w:r w:rsidR="0097695F">
        <w:t xml:space="preserve">. </w:t>
      </w:r>
    </w:p>
    <w:p w14:paraId="41CF9E49" w14:textId="4DC486CA" w:rsidR="0097695F" w:rsidRDefault="00150B70" w:rsidP="00665AFE">
      <w:pPr>
        <w:pStyle w:val="ListParagraph"/>
        <w:numPr>
          <w:ilvl w:val="0"/>
          <w:numId w:val="37"/>
        </w:numPr>
        <w:spacing w:line="360" w:lineRule="auto"/>
      </w:pPr>
      <w:r>
        <w:t>On uploading the Final Offer Letter and Approving the WI, the WI will move to ‘Sys Doc Generate CPF’ queue instead of ‘Sales Attach Document’ queue</w:t>
      </w:r>
      <w:r w:rsidR="008E2B25">
        <w:t xml:space="preserve"> if CPF Generated docs are not there in the WI. </w:t>
      </w:r>
    </w:p>
    <w:p w14:paraId="12B92232" w14:textId="239A8A5E" w:rsidR="008E2B25" w:rsidRDefault="008E2B25" w:rsidP="00665AFE">
      <w:pPr>
        <w:pStyle w:val="ListParagraph"/>
        <w:numPr>
          <w:ilvl w:val="0"/>
          <w:numId w:val="37"/>
        </w:numPr>
        <w:spacing w:line="360" w:lineRule="auto"/>
      </w:pPr>
      <w:r>
        <w:t xml:space="preserve">This will be the Approval Stage for CPF where Assessment and Suitability will be generated and all required documents as per document master </w:t>
      </w:r>
      <w:r>
        <w:lastRenderedPageBreak/>
        <w:t xml:space="preserve">section 3.5 will be sent to CPF so that CPF can send Approval Communication to the Customer. </w:t>
      </w:r>
    </w:p>
    <w:p w14:paraId="01D3E707" w14:textId="4324F041" w:rsidR="008E2B25" w:rsidRDefault="008E2B25" w:rsidP="00665AFE">
      <w:pPr>
        <w:pStyle w:val="ListParagraph"/>
        <w:numPr>
          <w:ilvl w:val="0"/>
          <w:numId w:val="37"/>
        </w:numPr>
        <w:spacing w:line="360" w:lineRule="auto"/>
      </w:pPr>
      <w:r>
        <w:t>If CPF Generated Docs are found in the WI, then directly WI will route to Sys Notify CPF to trigger Communication Stage to CPF</w:t>
      </w:r>
      <w:r w:rsidR="009C3668">
        <w:t xml:space="preserve">. </w:t>
      </w:r>
    </w:p>
    <w:p w14:paraId="1B87DC99" w14:textId="77777777" w:rsidR="00C81DD1" w:rsidRDefault="00C81DD1" w:rsidP="00C81DD1">
      <w:pPr>
        <w:spacing w:line="360" w:lineRule="auto"/>
      </w:pPr>
    </w:p>
    <w:tbl>
      <w:tblPr>
        <w:tblStyle w:val="TableGrid"/>
        <w:tblW w:w="0" w:type="auto"/>
        <w:tblLook w:val="04A0" w:firstRow="1" w:lastRow="0" w:firstColumn="1" w:lastColumn="0" w:noHBand="0" w:noVBand="1"/>
      </w:tblPr>
      <w:tblGrid>
        <w:gridCol w:w="2245"/>
        <w:gridCol w:w="3240"/>
        <w:gridCol w:w="3865"/>
      </w:tblGrid>
      <w:tr w:rsidR="00C81DD1" w14:paraId="061E59AF" w14:textId="77777777" w:rsidTr="00A85CD5">
        <w:tc>
          <w:tcPr>
            <w:tcW w:w="2245" w:type="dxa"/>
          </w:tcPr>
          <w:p w14:paraId="358A3B91" w14:textId="77777777" w:rsidR="00C81DD1" w:rsidRPr="004B204B" w:rsidRDefault="00C81DD1" w:rsidP="00A85CD5">
            <w:pPr>
              <w:spacing w:line="360" w:lineRule="auto"/>
              <w:rPr>
                <w:b/>
                <w:bCs/>
              </w:rPr>
            </w:pPr>
            <w:r w:rsidRPr="004B204B">
              <w:rPr>
                <w:b/>
                <w:bCs/>
              </w:rPr>
              <w:t>Decision</w:t>
            </w:r>
          </w:p>
        </w:tc>
        <w:tc>
          <w:tcPr>
            <w:tcW w:w="3240" w:type="dxa"/>
          </w:tcPr>
          <w:p w14:paraId="131BF2F5" w14:textId="77777777" w:rsidR="00C81DD1" w:rsidRPr="004B204B" w:rsidRDefault="00C81DD1" w:rsidP="00A85CD5">
            <w:pPr>
              <w:spacing w:line="360" w:lineRule="auto"/>
              <w:rPr>
                <w:b/>
                <w:bCs/>
              </w:rPr>
            </w:pPr>
            <w:r w:rsidRPr="004B204B">
              <w:rPr>
                <w:b/>
                <w:bCs/>
              </w:rPr>
              <w:t>Condition</w:t>
            </w:r>
          </w:p>
        </w:tc>
        <w:tc>
          <w:tcPr>
            <w:tcW w:w="3865" w:type="dxa"/>
          </w:tcPr>
          <w:p w14:paraId="32446D35" w14:textId="77777777" w:rsidR="00C81DD1" w:rsidRPr="004B204B" w:rsidRDefault="00C81DD1" w:rsidP="00A85CD5">
            <w:pPr>
              <w:spacing w:line="360" w:lineRule="auto"/>
              <w:rPr>
                <w:b/>
                <w:bCs/>
              </w:rPr>
            </w:pPr>
            <w:r w:rsidRPr="004B204B">
              <w:rPr>
                <w:b/>
                <w:bCs/>
              </w:rPr>
              <w:t>Updated Routing for WI to move</w:t>
            </w:r>
          </w:p>
        </w:tc>
      </w:tr>
      <w:tr w:rsidR="00C81DD1" w14:paraId="0F14BE01" w14:textId="77777777" w:rsidTr="00A85CD5">
        <w:tc>
          <w:tcPr>
            <w:tcW w:w="2245" w:type="dxa"/>
          </w:tcPr>
          <w:p w14:paraId="5563305E" w14:textId="12D54BCF" w:rsidR="00C81DD1" w:rsidRDefault="00C81DD1" w:rsidP="00A85CD5">
            <w:pPr>
              <w:spacing w:line="360" w:lineRule="auto"/>
            </w:pPr>
            <w:r>
              <w:t>Approve</w:t>
            </w:r>
          </w:p>
        </w:tc>
        <w:tc>
          <w:tcPr>
            <w:tcW w:w="3240" w:type="dxa"/>
          </w:tcPr>
          <w:p w14:paraId="59435CEA" w14:textId="74C59333" w:rsidR="00C81DD1" w:rsidRDefault="00C81DD1" w:rsidP="00A85CD5">
            <w:pPr>
              <w:spacing w:line="360" w:lineRule="auto"/>
            </w:pPr>
            <w:r>
              <w:t xml:space="preserve">Final Offer Letter is </w:t>
            </w:r>
            <w:r w:rsidR="009C3668">
              <w:t>u</w:t>
            </w:r>
            <w:r>
              <w:t>pl</w:t>
            </w:r>
            <w:r w:rsidR="009C3668">
              <w:t>oa</w:t>
            </w:r>
            <w:r>
              <w:t>ded</w:t>
            </w:r>
            <w:r w:rsidR="009C3668">
              <w:t xml:space="preserve"> &amp; CPF Generated Docs are not found in the WI</w:t>
            </w:r>
          </w:p>
        </w:tc>
        <w:tc>
          <w:tcPr>
            <w:tcW w:w="3865" w:type="dxa"/>
          </w:tcPr>
          <w:p w14:paraId="085063E3" w14:textId="23660E22" w:rsidR="00C81DD1" w:rsidRDefault="00C81DD1" w:rsidP="00A85CD5">
            <w:pPr>
              <w:spacing w:line="360" w:lineRule="auto"/>
            </w:pPr>
            <w:r>
              <w:t>Sys Doc Generate CPF</w:t>
            </w:r>
          </w:p>
        </w:tc>
      </w:tr>
      <w:tr w:rsidR="009C3668" w14:paraId="78F8A2F9" w14:textId="77777777" w:rsidTr="00A85CD5">
        <w:tc>
          <w:tcPr>
            <w:tcW w:w="2245" w:type="dxa"/>
          </w:tcPr>
          <w:p w14:paraId="77E8E773" w14:textId="0702D61A" w:rsidR="009C3668" w:rsidRDefault="009C3668" w:rsidP="00A85CD5">
            <w:pPr>
              <w:spacing w:line="360" w:lineRule="auto"/>
            </w:pPr>
            <w:r>
              <w:t xml:space="preserve">Approve </w:t>
            </w:r>
          </w:p>
        </w:tc>
        <w:tc>
          <w:tcPr>
            <w:tcW w:w="3240" w:type="dxa"/>
          </w:tcPr>
          <w:p w14:paraId="3D04123A" w14:textId="49B9E345" w:rsidR="009C3668" w:rsidRDefault="009C3668" w:rsidP="00A85CD5">
            <w:pPr>
              <w:spacing w:line="360" w:lineRule="auto"/>
            </w:pPr>
            <w:r>
              <w:t>Final Offer Letter is uploaded &amp; CPF Generated Docs are found in the WI</w:t>
            </w:r>
          </w:p>
        </w:tc>
        <w:tc>
          <w:tcPr>
            <w:tcW w:w="3865" w:type="dxa"/>
          </w:tcPr>
          <w:p w14:paraId="603C00D4" w14:textId="63F971B2" w:rsidR="009C3668" w:rsidRDefault="009C3668" w:rsidP="00A85CD5">
            <w:pPr>
              <w:spacing w:line="360" w:lineRule="auto"/>
            </w:pPr>
            <w:r>
              <w:t>Sys Notify CPF</w:t>
            </w:r>
          </w:p>
        </w:tc>
      </w:tr>
    </w:tbl>
    <w:p w14:paraId="36FB34C1" w14:textId="77777777" w:rsidR="004311E1" w:rsidRDefault="004311E1" w:rsidP="004311E1">
      <w:pPr>
        <w:rPr>
          <w:highlight w:val="yellow"/>
        </w:rPr>
      </w:pPr>
    </w:p>
    <w:p w14:paraId="518EC07C" w14:textId="77777777" w:rsidR="009C3668" w:rsidRPr="004311E1" w:rsidRDefault="009C3668" w:rsidP="004311E1">
      <w:pPr>
        <w:rPr>
          <w:highlight w:val="yellow"/>
        </w:rPr>
      </w:pPr>
    </w:p>
    <w:p w14:paraId="3FB3172F" w14:textId="34FF4D6F" w:rsidR="00E36FF7" w:rsidRPr="00E36FF7" w:rsidRDefault="004311E1" w:rsidP="00E36FF7">
      <w:pPr>
        <w:pStyle w:val="Heading3"/>
      </w:pPr>
      <w:r>
        <w:t xml:space="preserve"> </w:t>
      </w:r>
      <w:bookmarkStart w:id="87" w:name="_Toc206766707"/>
      <w:r w:rsidR="00E36FF7" w:rsidRPr="00E36FF7">
        <w:t>Sales Attach Document</w:t>
      </w:r>
      <w:r w:rsidR="00CF7DD7">
        <w:t xml:space="preserve"> (Existing Queue)</w:t>
      </w:r>
      <w:bookmarkEnd w:id="87"/>
    </w:p>
    <w:p w14:paraId="7E79A8CB" w14:textId="06243BCC" w:rsidR="00E36FF7" w:rsidRDefault="00E36FF7" w:rsidP="00E36FF7">
      <w:pPr>
        <w:pStyle w:val="ListParagraph"/>
        <w:numPr>
          <w:ilvl w:val="0"/>
          <w:numId w:val="5"/>
        </w:numPr>
        <w:spacing w:line="360" w:lineRule="auto"/>
      </w:pPr>
      <w:r>
        <w:t xml:space="preserve">This is an existing user queue with existing rights to required users. </w:t>
      </w:r>
    </w:p>
    <w:p w14:paraId="5DBF7735" w14:textId="77777777" w:rsidR="00E36FF7" w:rsidRDefault="00E36FF7" w:rsidP="00E36FF7">
      <w:pPr>
        <w:pStyle w:val="ListParagraph"/>
        <w:numPr>
          <w:ilvl w:val="0"/>
          <w:numId w:val="5"/>
        </w:numPr>
        <w:spacing w:line="360" w:lineRule="auto"/>
      </w:pPr>
      <w:r>
        <w:t xml:space="preserve">The functionality and validations on this queue will remain same as per BAU. </w:t>
      </w:r>
    </w:p>
    <w:p w14:paraId="5B2BAA4D" w14:textId="5FEBC374" w:rsidR="00AD4F1E" w:rsidRDefault="00AD4F1E" w:rsidP="00E36FF7">
      <w:pPr>
        <w:pStyle w:val="ListParagraph"/>
        <w:numPr>
          <w:ilvl w:val="0"/>
          <w:numId w:val="5"/>
        </w:numPr>
        <w:spacing w:line="360" w:lineRule="auto"/>
      </w:pPr>
      <w:r>
        <w:t xml:space="preserve">As per current process, the user </w:t>
      </w:r>
      <w:r w:rsidR="00AF39F3">
        <w:t xml:space="preserve">takes either </w:t>
      </w:r>
      <w:r w:rsidR="00310359">
        <w:t>‘Submit’ or ‘Reject’ decision. The WI routes as per below:</w:t>
      </w:r>
    </w:p>
    <w:p w14:paraId="50393F61" w14:textId="444627D3" w:rsidR="00310359" w:rsidRDefault="00310359" w:rsidP="00665AFE">
      <w:pPr>
        <w:pStyle w:val="ListParagraph"/>
        <w:numPr>
          <w:ilvl w:val="0"/>
          <w:numId w:val="39"/>
        </w:numPr>
        <w:spacing w:line="360" w:lineRule="auto"/>
      </w:pPr>
      <w:r>
        <w:t xml:space="preserve">On ‘Submit’, the WI moves to </w:t>
      </w:r>
      <w:r w:rsidR="00036181">
        <w:t xml:space="preserve">CROPS Hold. </w:t>
      </w:r>
    </w:p>
    <w:p w14:paraId="14C2D5C2" w14:textId="2C43BAE5" w:rsidR="00036181" w:rsidRDefault="00036181" w:rsidP="00665AFE">
      <w:pPr>
        <w:pStyle w:val="ListParagraph"/>
        <w:numPr>
          <w:ilvl w:val="0"/>
          <w:numId w:val="39"/>
        </w:numPr>
        <w:spacing w:line="360" w:lineRule="auto"/>
      </w:pPr>
      <w:r>
        <w:t>On</w:t>
      </w:r>
      <w:r w:rsidR="00370FCC">
        <w:t xml:space="preserve"> ‘Reject’, the WI moves for OD Archival and then on Reject Queue. </w:t>
      </w:r>
    </w:p>
    <w:p w14:paraId="7F25D8A0" w14:textId="3D65C054" w:rsidR="00E36FF7" w:rsidRPr="005A1E69" w:rsidRDefault="00E36FF7" w:rsidP="00E36FF7">
      <w:pPr>
        <w:pStyle w:val="ListParagraph"/>
        <w:numPr>
          <w:ilvl w:val="0"/>
          <w:numId w:val="5"/>
        </w:numPr>
        <w:spacing w:line="360" w:lineRule="auto"/>
        <w:rPr>
          <w:b/>
          <w:bCs/>
        </w:rPr>
      </w:pPr>
      <w:r w:rsidRPr="005A1E69">
        <w:rPr>
          <w:b/>
          <w:bCs/>
        </w:rPr>
        <w:t xml:space="preserve">The change as per below will be done at this stage: </w:t>
      </w:r>
    </w:p>
    <w:p w14:paraId="345F7BB4" w14:textId="3B79D97B" w:rsidR="00E36FF7" w:rsidRDefault="00E36FF7" w:rsidP="00E62694">
      <w:pPr>
        <w:pStyle w:val="ListParagraph"/>
        <w:numPr>
          <w:ilvl w:val="0"/>
          <w:numId w:val="19"/>
        </w:numPr>
        <w:spacing w:line="360" w:lineRule="auto"/>
      </w:pPr>
      <w:r>
        <w:t>Two mandatory fields will be added in</w:t>
      </w:r>
      <w:r w:rsidR="009671BC">
        <w:t xml:space="preserve"> the form as below:</w:t>
      </w:r>
    </w:p>
    <w:p w14:paraId="25541A4A" w14:textId="03746D07" w:rsidR="009671BC" w:rsidRDefault="009671BC" w:rsidP="00E62694">
      <w:pPr>
        <w:pStyle w:val="ListParagraph"/>
        <w:numPr>
          <w:ilvl w:val="1"/>
          <w:numId w:val="19"/>
        </w:numPr>
        <w:spacing w:line="360" w:lineRule="auto"/>
      </w:pPr>
      <w:r w:rsidRPr="00DA0C0A">
        <w:rPr>
          <w:b/>
          <w:bCs/>
        </w:rPr>
        <w:t>Cooling Period Waived</w:t>
      </w:r>
      <w:r>
        <w:t xml:space="preserve"> (Dropdown) – </w:t>
      </w:r>
      <w:r w:rsidRPr="00DA0C0A">
        <w:rPr>
          <w:b/>
          <w:bCs/>
        </w:rPr>
        <w:t>Yes or No</w:t>
      </w:r>
      <w:r>
        <w:t xml:space="preserve"> (Values)</w:t>
      </w:r>
    </w:p>
    <w:p w14:paraId="776926BE" w14:textId="26303EFD" w:rsidR="009671BC" w:rsidRDefault="00DA0C0A" w:rsidP="00E62694">
      <w:pPr>
        <w:pStyle w:val="ListParagraph"/>
        <w:numPr>
          <w:ilvl w:val="1"/>
          <w:numId w:val="19"/>
        </w:numPr>
        <w:spacing w:line="360" w:lineRule="auto"/>
      </w:pPr>
      <w:commentRangeStart w:id="88"/>
      <w:commentRangeStart w:id="89"/>
      <w:commentRangeStart w:id="90"/>
      <w:commentRangeStart w:id="91"/>
      <w:r w:rsidRPr="00DA0C0A">
        <w:rPr>
          <w:b/>
          <w:bCs/>
        </w:rPr>
        <w:t>Final Offer Letter Signed Date</w:t>
      </w:r>
      <w:r>
        <w:t xml:space="preserve"> (D</w:t>
      </w:r>
      <w:commentRangeEnd w:id="88"/>
      <w:r w:rsidR="00654273">
        <w:rPr>
          <w:rStyle w:val="CommentReference"/>
        </w:rPr>
        <w:commentReference w:id="88"/>
      </w:r>
      <w:commentRangeEnd w:id="89"/>
      <w:r w:rsidR="00E82722">
        <w:rPr>
          <w:rStyle w:val="CommentReference"/>
        </w:rPr>
        <w:commentReference w:id="89"/>
      </w:r>
      <w:commentRangeEnd w:id="90"/>
      <w:r w:rsidR="00274AD7">
        <w:rPr>
          <w:rStyle w:val="CommentReference"/>
        </w:rPr>
        <w:commentReference w:id="90"/>
      </w:r>
      <w:commentRangeEnd w:id="91"/>
      <w:r w:rsidR="0024402A">
        <w:rPr>
          <w:rStyle w:val="CommentReference"/>
        </w:rPr>
        <w:commentReference w:id="91"/>
      </w:r>
      <w:r>
        <w:t>ate Picker with a restriction to select only past and present date)</w:t>
      </w:r>
    </w:p>
    <w:p w14:paraId="5802E9B6" w14:textId="023381FD" w:rsidR="009B3DC6" w:rsidRPr="00E35260" w:rsidRDefault="00A82057" w:rsidP="009B3DC6">
      <w:pPr>
        <w:pStyle w:val="ListParagraph"/>
        <w:numPr>
          <w:ilvl w:val="0"/>
          <w:numId w:val="19"/>
        </w:numPr>
        <w:spacing w:line="360" w:lineRule="auto"/>
      </w:pPr>
      <w:r w:rsidRPr="00E35260">
        <w:t>A Check Box will be added as “</w:t>
      </w:r>
      <w:r w:rsidRPr="00E35260">
        <w:rPr>
          <w:b/>
          <w:bCs/>
        </w:rPr>
        <w:t>Waiting for Customer</w:t>
      </w:r>
      <w:r w:rsidRPr="00E35260">
        <w:t xml:space="preserve">” which will be optional for the user to select. User can mark this if </w:t>
      </w:r>
      <w:r w:rsidR="00A006B2" w:rsidRPr="00E35260">
        <w:t xml:space="preserve">something is awaited from customer and user wants to keep the WI in the same queue. This will exclude </w:t>
      </w:r>
      <w:r w:rsidR="009F638D" w:rsidRPr="00E35260">
        <w:t xml:space="preserve">the Internal Delay TAT calculation. </w:t>
      </w:r>
    </w:p>
    <w:p w14:paraId="5EAC6505" w14:textId="79B0A948" w:rsidR="00DA0C0A" w:rsidRDefault="00DA0C0A" w:rsidP="00665AFE">
      <w:pPr>
        <w:pStyle w:val="ListParagraph"/>
        <w:numPr>
          <w:ilvl w:val="0"/>
          <w:numId w:val="38"/>
        </w:numPr>
        <w:spacing w:line="360" w:lineRule="auto"/>
      </w:pPr>
      <w:r>
        <w:lastRenderedPageBreak/>
        <w:t xml:space="preserve">The user will be supposed to enter these details before submitting the WI to CROPS Hold queue. </w:t>
      </w:r>
    </w:p>
    <w:p w14:paraId="24C59EC9" w14:textId="25D05FA5" w:rsidR="0060255F" w:rsidRDefault="00DA0C0A" w:rsidP="00665AFE">
      <w:pPr>
        <w:pStyle w:val="ListParagraph"/>
        <w:numPr>
          <w:ilvl w:val="0"/>
          <w:numId w:val="38"/>
        </w:numPr>
        <w:spacing w:line="360" w:lineRule="auto"/>
      </w:pPr>
      <w:r>
        <w:t xml:space="preserve">Without these fields the user will not be able to move the WI ahead. </w:t>
      </w:r>
    </w:p>
    <w:p w14:paraId="16651091" w14:textId="14636719" w:rsidR="00102693" w:rsidRPr="00483FA8" w:rsidRDefault="00897C24" w:rsidP="00665AFE">
      <w:pPr>
        <w:pStyle w:val="ListParagraph"/>
        <w:numPr>
          <w:ilvl w:val="0"/>
          <w:numId w:val="38"/>
        </w:numPr>
        <w:spacing w:line="360" w:lineRule="auto"/>
        <w:rPr>
          <w:highlight w:val="yellow"/>
        </w:rPr>
      </w:pPr>
      <w:r w:rsidRPr="00483FA8">
        <w:rPr>
          <w:highlight w:val="yellow"/>
        </w:rPr>
        <w:t>In case, the WI comes back after Final Offer Letter is re-issued and approva</w:t>
      </w:r>
      <w:r w:rsidR="002B7A42" w:rsidRPr="00483FA8">
        <w:rPr>
          <w:highlight w:val="yellow"/>
        </w:rPr>
        <w:t xml:space="preserve">l </w:t>
      </w:r>
      <w:r w:rsidRPr="00483FA8">
        <w:rPr>
          <w:highlight w:val="yellow"/>
        </w:rPr>
        <w:t xml:space="preserve">communication happens for new FOL, then the same fields </w:t>
      </w:r>
      <w:r w:rsidR="00CC7B5E" w:rsidRPr="00483FA8">
        <w:rPr>
          <w:highlight w:val="yellow"/>
        </w:rPr>
        <w:t xml:space="preserve">will be reset and again it will be mandatory for the user to enter. </w:t>
      </w:r>
    </w:p>
    <w:p w14:paraId="560E794A" w14:textId="0E109406" w:rsidR="00102693" w:rsidRPr="00F925D3" w:rsidRDefault="00102693" w:rsidP="00665AFE">
      <w:pPr>
        <w:pStyle w:val="ListParagraph"/>
        <w:numPr>
          <w:ilvl w:val="0"/>
          <w:numId w:val="38"/>
        </w:numPr>
        <w:spacing w:line="360" w:lineRule="auto"/>
        <w:rPr>
          <w:highlight w:val="yellow"/>
        </w:rPr>
      </w:pPr>
      <w:r w:rsidRPr="00F925D3">
        <w:rPr>
          <w:highlight w:val="yellow"/>
        </w:rPr>
        <w:t xml:space="preserve">The existing field ‘Request </w:t>
      </w:r>
      <w:r w:rsidR="00D1733F" w:rsidRPr="00F925D3">
        <w:rPr>
          <w:highlight w:val="yellow"/>
        </w:rPr>
        <w:t xml:space="preserve">For’ </w:t>
      </w:r>
      <w:r w:rsidR="008A26E2" w:rsidRPr="00F925D3">
        <w:rPr>
          <w:highlight w:val="yellow"/>
        </w:rPr>
        <w:t xml:space="preserve">under ‘Mortgage Loan’ section in the form, will be made non-editable for this user. The user will not </w:t>
      </w:r>
      <w:r w:rsidR="003424EF" w:rsidRPr="00F925D3">
        <w:rPr>
          <w:highlight w:val="yellow"/>
        </w:rPr>
        <w:t xml:space="preserve">be </w:t>
      </w:r>
      <w:r w:rsidR="008A26E2" w:rsidRPr="00F925D3">
        <w:rPr>
          <w:highlight w:val="yellow"/>
        </w:rPr>
        <w:t>able to change the Request Type at this queue</w:t>
      </w:r>
      <w:r w:rsidR="00817698" w:rsidRPr="00F925D3">
        <w:rPr>
          <w:highlight w:val="yellow"/>
        </w:rPr>
        <w:t xml:space="preserve">. </w:t>
      </w:r>
      <w:r w:rsidRPr="00F925D3">
        <w:rPr>
          <w:highlight w:val="yellow"/>
        </w:rPr>
        <w:t xml:space="preserve"> </w:t>
      </w:r>
    </w:p>
    <w:p w14:paraId="1656DD89" w14:textId="77777777" w:rsidR="00772D59" w:rsidRDefault="00772D59" w:rsidP="00665AFE">
      <w:pPr>
        <w:pStyle w:val="ListParagraph"/>
        <w:numPr>
          <w:ilvl w:val="0"/>
          <w:numId w:val="38"/>
        </w:numPr>
        <w:spacing w:line="360" w:lineRule="auto"/>
      </w:pPr>
      <w:r>
        <w:t>There will be a dropdown added as ‘</w:t>
      </w:r>
      <w:r w:rsidRPr="00F606AD">
        <w:rPr>
          <w:b/>
          <w:bCs/>
        </w:rPr>
        <w:t>Reject Reason for Customer Communication’</w:t>
      </w:r>
      <w:r>
        <w:t xml:space="preserve"> which will be mandatory for the user to select from the below options:</w:t>
      </w:r>
    </w:p>
    <w:p w14:paraId="1D7D9C60" w14:textId="77777777" w:rsidR="00772D59" w:rsidRDefault="00772D59" w:rsidP="00665AFE">
      <w:pPr>
        <w:pStyle w:val="ListParagraph"/>
        <w:numPr>
          <w:ilvl w:val="0"/>
          <w:numId w:val="40"/>
        </w:numPr>
        <w:spacing w:line="360" w:lineRule="auto"/>
      </w:pPr>
      <w:r w:rsidRPr="00320235">
        <w:rPr>
          <w:b/>
          <w:bCs/>
        </w:rPr>
        <w:t>Due to Internal Policy/Credibility</w:t>
      </w:r>
      <w:r>
        <w:t xml:space="preserve"> (In this case Rejection Email will be sent by CPF)</w:t>
      </w:r>
    </w:p>
    <w:p w14:paraId="459D85D7" w14:textId="62DECF93" w:rsidR="00772D59" w:rsidRDefault="00772D59" w:rsidP="00665AFE">
      <w:pPr>
        <w:pStyle w:val="ListParagraph"/>
        <w:numPr>
          <w:ilvl w:val="0"/>
          <w:numId w:val="40"/>
        </w:numPr>
        <w:spacing w:line="360" w:lineRule="auto"/>
      </w:pPr>
      <w:r w:rsidRPr="00320235">
        <w:rPr>
          <w:b/>
          <w:bCs/>
        </w:rPr>
        <w:t>As per Customer’s Request</w:t>
      </w:r>
      <w:r>
        <w:t xml:space="preserve"> (In this Cancellation Email will be sent by CPF) </w:t>
      </w:r>
    </w:p>
    <w:p w14:paraId="45E066BE" w14:textId="725B82D6" w:rsidR="003424EF" w:rsidRDefault="00370FCC" w:rsidP="00665AFE">
      <w:pPr>
        <w:pStyle w:val="ListParagraph"/>
        <w:numPr>
          <w:ilvl w:val="0"/>
          <w:numId w:val="38"/>
        </w:numPr>
        <w:spacing w:line="360" w:lineRule="auto"/>
      </w:pPr>
      <w:r>
        <w:t>On ‘</w:t>
      </w:r>
      <w:r w:rsidR="00CE7252" w:rsidRPr="00D10230">
        <w:rPr>
          <w:b/>
          <w:bCs/>
        </w:rPr>
        <w:t>Submit</w:t>
      </w:r>
      <w:r w:rsidR="00CE7252">
        <w:t xml:space="preserve">’, </w:t>
      </w:r>
      <w:r w:rsidR="002D5A8E">
        <w:t xml:space="preserve">the WI will continue moving to CROPS Hold but additionally a child WI will be created </w:t>
      </w:r>
      <w:r w:rsidR="00D72F8D">
        <w:t>always</w:t>
      </w:r>
      <w:r w:rsidR="00731BFD">
        <w:t xml:space="preserve"> and will move to ‘Sys Notify CPF’</w:t>
      </w:r>
      <w:r w:rsidR="00D72F8D">
        <w:t xml:space="preserve"> to send out Post Approval or Cooling Period Communicatio</w:t>
      </w:r>
      <w:r w:rsidR="00C72E3D">
        <w:t>n</w:t>
      </w:r>
      <w:r w:rsidR="00DF4D4D">
        <w:t xml:space="preserve"> </w:t>
      </w:r>
      <w:r w:rsidR="00B07799">
        <w:t xml:space="preserve">to CPF. </w:t>
      </w:r>
    </w:p>
    <w:p w14:paraId="6768A992" w14:textId="2EE37B0B" w:rsidR="00B07799" w:rsidRDefault="00157633" w:rsidP="00665AFE">
      <w:pPr>
        <w:pStyle w:val="ListParagraph"/>
        <w:numPr>
          <w:ilvl w:val="0"/>
          <w:numId w:val="38"/>
        </w:numPr>
        <w:spacing w:line="360" w:lineRule="auto"/>
      </w:pPr>
      <w:r>
        <w:t>On ‘</w:t>
      </w:r>
      <w:r w:rsidRPr="00D10230">
        <w:rPr>
          <w:b/>
          <w:bCs/>
        </w:rPr>
        <w:t>Reject</w:t>
      </w:r>
      <w:r>
        <w:t xml:space="preserve">’, the WI will </w:t>
      </w:r>
      <w:r w:rsidR="00731BFD">
        <w:t xml:space="preserve">move to ‘Sys Notify CPF’ </w:t>
      </w:r>
      <w:r w:rsidR="00772D59">
        <w:t>to send out Reject Communication to CPF</w:t>
      </w:r>
      <w:r w:rsidR="00D10230">
        <w:t xml:space="preserve"> as per the Reject Reason selected by the user. </w:t>
      </w:r>
    </w:p>
    <w:p w14:paraId="49840A53" w14:textId="5BEA6CFF" w:rsidR="008B5553" w:rsidRDefault="008B5553" w:rsidP="00665AFE">
      <w:pPr>
        <w:pStyle w:val="ListParagraph"/>
        <w:numPr>
          <w:ilvl w:val="0"/>
          <w:numId w:val="38"/>
        </w:numPr>
        <w:spacing w:line="360" w:lineRule="auto"/>
      </w:pPr>
      <w:r>
        <w:t xml:space="preserve">For Cooling Period Communication, system will Identify </w:t>
      </w:r>
      <w:r w:rsidR="00C32E6B">
        <w:t>whether cooling period is waived or not, and if not then whether it is active or not based on the below condition:</w:t>
      </w:r>
    </w:p>
    <w:p w14:paraId="64D073B8" w14:textId="15BC0C73" w:rsidR="00C32E6B" w:rsidRPr="00BE39AC" w:rsidRDefault="00C32E6B" w:rsidP="00665AFE">
      <w:pPr>
        <w:pStyle w:val="ListParagraph"/>
        <w:numPr>
          <w:ilvl w:val="0"/>
          <w:numId w:val="41"/>
        </w:numPr>
        <w:spacing w:line="360" w:lineRule="auto"/>
        <w:rPr>
          <w:highlight w:val="yellow"/>
        </w:rPr>
      </w:pPr>
      <w:r w:rsidRPr="00BE39AC">
        <w:rPr>
          <w:highlight w:val="yellow"/>
        </w:rPr>
        <w:t xml:space="preserve">If the user updated Cooling Period Waived Off Flag as ‘Yes’, this means cooling period is not opted and iBPS will send Cooling Period Waived Off Flag as ‘Yes’ to CPF. </w:t>
      </w:r>
    </w:p>
    <w:p w14:paraId="286C57CA" w14:textId="09E62C15" w:rsidR="001869AA" w:rsidRPr="00BE39AC" w:rsidRDefault="00C32E6B" w:rsidP="00665AFE">
      <w:pPr>
        <w:pStyle w:val="ListParagraph"/>
        <w:numPr>
          <w:ilvl w:val="0"/>
          <w:numId w:val="41"/>
        </w:numPr>
        <w:spacing w:line="360" w:lineRule="auto"/>
        <w:rPr>
          <w:highlight w:val="yellow"/>
        </w:rPr>
      </w:pPr>
      <w:r w:rsidRPr="00BE39AC">
        <w:rPr>
          <w:highlight w:val="yellow"/>
        </w:rPr>
        <w:t>If user updated Cooling Period Waived Off Fla</w:t>
      </w:r>
      <w:r w:rsidR="00381BDB" w:rsidRPr="00BE39AC">
        <w:rPr>
          <w:highlight w:val="yellow"/>
        </w:rPr>
        <w:t>g</w:t>
      </w:r>
      <w:r w:rsidRPr="00BE39AC">
        <w:rPr>
          <w:highlight w:val="yellow"/>
        </w:rPr>
        <w:t xml:space="preserve"> as ‘No’, this means cooling period is opted and system will calculated </w:t>
      </w:r>
      <w:r w:rsidR="001869AA" w:rsidRPr="00BE39AC">
        <w:rPr>
          <w:highlight w:val="yellow"/>
        </w:rPr>
        <w:t xml:space="preserve">the </w:t>
      </w:r>
      <w:r w:rsidR="001869AA" w:rsidRPr="00BE39AC">
        <w:rPr>
          <w:highlight w:val="yellow"/>
        </w:rPr>
        <w:lastRenderedPageBreak/>
        <w:t xml:space="preserve">cooling period active not active by subtracting the FOL Signed Date (Filled by the user) from Current Date. </w:t>
      </w:r>
    </w:p>
    <w:p w14:paraId="501DF6EC" w14:textId="33C589B0" w:rsidR="001869AA" w:rsidRPr="00BE39AC" w:rsidRDefault="001869AA" w:rsidP="00665AFE">
      <w:pPr>
        <w:pStyle w:val="ListParagraph"/>
        <w:numPr>
          <w:ilvl w:val="1"/>
          <w:numId w:val="41"/>
        </w:numPr>
        <w:spacing w:line="360" w:lineRule="auto"/>
        <w:rPr>
          <w:highlight w:val="yellow"/>
        </w:rPr>
      </w:pPr>
      <w:r w:rsidRPr="00BE39AC">
        <w:rPr>
          <w:highlight w:val="yellow"/>
        </w:rPr>
        <w:t xml:space="preserve">If the difference between Current Date and FOL Signed Date is less than 5 days, in this case Cooling Period Active Flag will be sent. </w:t>
      </w:r>
    </w:p>
    <w:p w14:paraId="7ED301D0" w14:textId="101D9C2A" w:rsidR="001869AA" w:rsidRPr="00BE39AC" w:rsidRDefault="001869AA" w:rsidP="00665AFE">
      <w:pPr>
        <w:pStyle w:val="ListParagraph"/>
        <w:numPr>
          <w:ilvl w:val="1"/>
          <w:numId w:val="41"/>
        </w:numPr>
        <w:spacing w:line="360" w:lineRule="auto"/>
        <w:rPr>
          <w:highlight w:val="yellow"/>
        </w:rPr>
      </w:pPr>
      <w:r w:rsidRPr="00BE39AC">
        <w:rPr>
          <w:highlight w:val="yellow"/>
        </w:rPr>
        <w:t xml:space="preserve">If the difference between Current Date and FOL Signed Date is equal or more than 5 days, in this case Cooling Period Inactive Flag will be sent. </w:t>
      </w:r>
    </w:p>
    <w:p w14:paraId="26305893" w14:textId="77777777" w:rsidR="000652BC" w:rsidRDefault="000652BC" w:rsidP="000652BC">
      <w:pPr>
        <w:spacing w:line="360" w:lineRule="auto"/>
      </w:pPr>
    </w:p>
    <w:tbl>
      <w:tblPr>
        <w:tblStyle w:val="TableGrid"/>
        <w:tblW w:w="0" w:type="auto"/>
        <w:tblLook w:val="04A0" w:firstRow="1" w:lastRow="0" w:firstColumn="1" w:lastColumn="0" w:noHBand="0" w:noVBand="1"/>
      </w:tblPr>
      <w:tblGrid>
        <w:gridCol w:w="2245"/>
        <w:gridCol w:w="3240"/>
        <w:gridCol w:w="3865"/>
      </w:tblGrid>
      <w:tr w:rsidR="000652BC" w14:paraId="43CB818A" w14:textId="77777777" w:rsidTr="0060418C">
        <w:tc>
          <w:tcPr>
            <w:tcW w:w="2245" w:type="dxa"/>
          </w:tcPr>
          <w:p w14:paraId="48606FF8" w14:textId="77777777" w:rsidR="000652BC" w:rsidRPr="004B204B" w:rsidRDefault="000652BC" w:rsidP="0060418C">
            <w:pPr>
              <w:spacing w:line="360" w:lineRule="auto"/>
              <w:rPr>
                <w:b/>
                <w:bCs/>
              </w:rPr>
            </w:pPr>
            <w:r w:rsidRPr="004B204B">
              <w:rPr>
                <w:b/>
                <w:bCs/>
              </w:rPr>
              <w:t>Decision</w:t>
            </w:r>
          </w:p>
        </w:tc>
        <w:tc>
          <w:tcPr>
            <w:tcW w:w="3240" w:type="dxa"/>
          </w:tcPr>
          <w:p w14:paraId="36B452D0" w14:textId="77777777" w:rsidR="000652BC" w:rsidRPr="004B204B" w:rsidRDefault="000652BC" w:rsidP="0060418C">
            <w:pPr>
              <w:spacing w:line="360" w:lineRule="auto"/>
              <w:rPr>
                <w:b/>
                <w:bCs/>
              </w:rPr>
            </w:pPr>
            <w:r w:rsidRPr="004B204B">
              <w:rPr>
                <w:b/>
                <w:bCs/>
              </w:rPr>
              <w:t>Condition</w:t>
            </w:r>
          </w:p>
        </w:tc>
        <w:tc>
          <w:tcPr>
            <w:tcW w:w="3865" w:type="dxa"/>
          </w:tcPr>
          <w:p w14:paraId="3ED9C79C" w14:textId="77777777" w:rsidR="000652BC" w:rsidRPr="004B204B" w:rsidRDefault="000652BC" w:rsidP="0060418C">
            <w:pPr>
              <w:spacing w:line="360" w:lineRule="auto"/>
              <w:rPr>
                <w:b/>
                <w:bCs/>
              </w:rPr>
            </w:pPr>
            <w:r w:rsidRPr="004B204B">
              <w:rPr>
                <w:b/>
                <w:bCs/>
              </w:rPr>
              <w:t>Updated Routing for WI to move</w:t>
            </w:r>
          </w:p>
        </w:tc>
      </w:tr>
      <w:tr w:rsidR="000652BC" w14:paraId="36C76D17" w14:textId="77777777" w:rsidTr="0060418C">
        <w:tc>
          <w:tcPr>
            <w:tcW w:w="2245" w:type="dxa"/>
          </w:tcPr>
          <w:p w14:paraId="71356B1D" w14:textId="3E400130" w:rsidR="000652BC" w:rsidRDefault="000652BC" w:rsidP="0060418C">
            <w:pPr>
              <w:spacing w:line="360" w:lineRule="auto"/>
            </w:pPr>
            <w:r>
              <w:t>Submit</w:t>
            </w:r>
          </w:p>
        </w:tc>
        <w:tc>
          <w:tcPr>
            <w:tcW w:w="3240" w:type="dxa"/>
          </w:tcPr>
          <w:p w14:paraId="295B2B87" w14:textId="6CF50558" w:rsidR="000652BC" w:rsidRDefault="00F900B2" w:rsidP="0060418C">
            <w:pPr>
              <w:spacing w:line="360" w:lineRule="auto"/>
            </w:pPr>
            <w:r>
              <w:t xml:space="preserve">Main WI Always </w:t>
            </w:r>
          </w:p>
        </w:tc>
        <w:tc>
          <w:tcPr>
            <w:tcW w:w="3865" w:type="dxa"/>
          </w:tcPr>
          <w:p w14:paraId="29A1946A" w14:textId="48487EC1" w:rsidR="000652BC" w:rsidRDefault="00F900B2" w:rsidP="0060418C">
            <w:pPr>
              <w:spacing w:line="360" w:lineRule="auto"/>
            </w:pPr>
            <w:r>
              <w:t>CROPS Hold</w:t>
            </w:r>
          </w:p>
        </w:tc>
      </w:tr>
      <w:tr w:rsidR="00F900B2" w14:paraId="29CA7953" w14:textId="77777777" w:rsidTr="0060418C">
        <w:tc>
          <w:tcPr>
            <w:tcW w:w="2245" w:type="dxa"/>
          </w:tcPr>
          <w:p w14:paraId="2EAA5932" w14:textId="44A64F34" w:rsidR="00F900B2" w:rsidRDefault="00F900B2" w:rsidP="0060418C">
            <w:pPr>
              <w:spacing w:line="360" w:lineRule="auto"/>
            </w:pPr>
            <w:r>
              <w:t>Submit</w:t>
            </w:r>
          </w:p>
        </w:tc>
        <w:tc>
          <w:tcPr>
            <w:tcW w:w="3240" w:type="dxa"/>
          </w:tcPr>
          <w:p w14:paraId="582C9A0C" w14:textId="6D065F61" w:rsidR="00F900B2" w:rsidRDefault="00F900B2" w:rsidP="0060418C">
            <w:pPr>
              <w:spacing w:line="360" w:lineRule="auto"/>
            </w:pPr>
            <w:r>
              <w:t xml:space="preserve">Child WI Always </w:t>
            </w:r>
          </w:p>
        </w:tc>
        <w:tc>
          <w:tcPr>
            <w:tcW w:w="3865" w:type="dxa"/>
          </w:tcPr>
          <w:p w14:paraId="421E91C1" w14:textId="70E86EF9" w:rsidR="00F900B2" w:rsidRDefault="00F900B2" w:rsidP="0060418C">
            <w:pPr>
              <w:spacing w:line="360" w:lineRule="auto"/>
            </w:pPr>
            <w:r>
              <w:t>Sys Notify CPF</w:t>
            </w:r>
          </w:p>
        </w:tc>
      </w:tr>
      <w:tr w:rsidR="000652BC" w14:paraId="05FFB09B" w14:textId="77777777" w:rsidTr="0060418C">
        <w:tc>
          <w:tcPr>
            <w:tcW w:w="2245" w:type="dxa"/>
          </w:tcPr>
          <w:p w14:paraId="1BB0E93E" w14:textId="5A6321E4" w:rsidR="000652BC" w:rsidRDefault="00F900B2" w:rsidP="0060418C">
            <w:pPr>
              <w:spacing w:line="360" w:lineRule="auto"/>
            </w:pPr>
            <w:r>
              <w:t>Reject</w:t>
            </w:r>
          </w:p>
        </w:tc>
        <w:tc>
          <w:tcPr>
            <w:tcW w:w="3240" w:type="dxa"/>
          </w:tcPr>
          <w:p w14:paraId="6CF0B9DA" w14:textId="19DF9C37" w:rsidR="000652BC" w:rsidRDefault="00F900B2" w:rsidP="0060418C">
            <w:pPr>
              <w:spacing w:line="360" w:lineRule="auto"/>
            </w:pPr>
            <w:r>
              <w:t xml:space="preserve">Main WI </w:t>
            </w:r>
          </w:p>
        </w:tc>
        <w:tc>
          <w:tcPr>
            <w:tcW w:w="3865" w:type="dxa"/>
          </w:tcPr>
          <w:p w14:paraId="6A16C13A" w14:textId="77777777" w:rsidR="000652BC" w:rsidRDefault="00F900B2" w:rsidP="0060418C">
            <w:pPr>
              <w:spacing w:line="360" w:lineRule="auto"/>
            </w:pPr>
            <w:r>
              <w:t>Sys Notify CPF</w:t>
            </w:r>
          </w:p>
        </w:tc>
      </w:tr>
    </w:tbl>
    <w:p w14:paraId="282CBD25" w14:textId="77777777" w:rsidR="000652BC" w:rsidRDefault="000652BC" w:rsidP="000652BC">
      <w:pPr>
        <w:spacing w:line="360" w:lineRule="auto"/>
      </w:pPr>
    </w:p>
    <w:p w14:paraId="36FB910F" w14:textId="77777777" w:rsidR="00F900B2" w:rsidRDefault="00F900B2" w:rsidP="000652BC">
      <w:pPr>
        <w:spacing w:line="360" w:lineRule="auto"/>
      </w:pPr>
    </w:p>
    <w:p w14:paraId="3B275306" w14:textId="77777777" w:rsidR="0048277B" w:rsidRPr="00F90CE1" w:rsidRDefault="0048277B" w:rsidP="0048277B">
      <w:pPr>
        <w:spacing w:line="360" w:lineRule="auto"/>
      </w:pPr>
    </w:p>
    <w:p w14:paraId="74FF9DFE" w14:textId="6462C2AF" w:rsidR="0060255F" w:rsidRPr="0060255F" w:rsidRDefault="004311E1" w:rsidP="0060255F">
      <w:pPr>
        <w:pStyle w:val="Heading3"/>
      </w:pPr>
      <w:r>
        <w:t xml:space="preserve"> </w:t>
      </w:r>
      <w:bookmarkStart w:id="92" w:name="_Toc206766708"/>
      <w:r w:rsidR="0060255F" w:rsidRPr="0060255F">
        <w:t>CROPS Document Checker</w:t>
      </w:r>
      <w:r w:rsidR="00B74E08">
        <w:t xml:space="preserve"> (Existing Queue)</w:t>
      </w:r>
      <w:bookmarkEnd w:id="92"/>
    </w:p>
    <w:p w14:paraId="26A166FC" w14:textId="37DAC791" w:rsidR="00C141A3" w:rsidRDefault="0060255F" w:rsidP="00C141A3">
      <w:pPr>
        <w:pStyle w:val="ListParagraph"/>
        <w:numPr>
          <w:ilvl w:val="0"/>
          <w:numId w:val="5"/>
        </w:numPr>
        <w:spacing w:line="360" w:lineRule="auto"/>
      </w:pPr>
      <w:r>
        <w:t xml:space="preserve">This is an existing user queue </w:t>
      </w:r>
      <w:r w:rsidR="00F81E19">
        <w:t xml:space="preserve">with </w:t>
      </w:r>
      <w:r w:rsidR="00C141A3">
        <w:t>existing rights to required users.</w:t>
      </w:r>
    </w:p>
    <w:p w14:paraId="78C94664" w14:textId="405A4393" w:rsidR="00C141A3" w:rsidRDefault="00C141A3" w:rsidP="00C141A3">
      <w:pPr>
        <w:pStyle w:val="ListParagraph"/>
        <w:numPr>
          <w:ilvl w:val="0"/>
          <w:numId w:val="5"/>
        </w:numPr>
        <w:spacing w:line="360" w:lineRule="auto"/>
      </w:pPr>
      <w:r>
        <w:t xml:space="preserve">The functionality </w:t>
      </w:r>
      <w:r w:rsidR="00374EA9">
        <w:t xml:space="preserve">and validations on this queue will remain same as per BAU. </w:t>
      </w:r>
    </w:p>
    <w:p w14:paraId="5EB3C205" w14:textId="42EC674B" w:rsidR="003D3965" w:rsidRDefault="003D3965" w:rsidP="00C141A3">
      <w:pPr>
        <w:pStyle w:val="ListParagraph"/>
        <w:numPr>
          <w:ilvl w:val="0"/>
          <w:numId w:val="5"/>
        </w:numPr>
        <w:spacing w:line="360" w:lineRule="auto"/>
      </w:pPr>
      <w:r>
        <w:t xml:space="preserve">As per current process, when CROPS Document Checker takes decision as </w:t>
      </w:r>
      <w:r w:rsidR="006407F2">
        <w:t xml:space="preserve">Approve, the WI moves to CROPS Disbursal Maker. Other than this the user can either Refer to Credit, Hold or Reject to Initiator. </w:t>
      </w:r>
    </w:p>
    <w:p w14:paraId="746F1CD1" w14:textId="33623D40" w:rsidR="006407F2" w:rsidRDefault="00374EA9" w:rsidP="006407F2">
      <w:pPr>
        <w:pStyle w:val="ListParagraph"/>
        <w:numPr>
          <w:ilvl w:val="0"/>
          <w:numId w:val="5"/>
        </w:numPr>
        <w:spacing w:line="360" w:lineRule="auto"/>
        <w:rPr>
          <w:b/>
          <w:bCs/>
        </w:rPr>
      </w:pPr>
      <w:r w:rsidRPr="005A1E69">
        <w:rPr>
          <w:b/>
          <w:bCs/>
        </w:rPr>
        <w:t xml:space="preserve">The only change as per below will be done at this stage: </w:t>
      </w:r>
    </w:p>
    <w:p w14:paraId="155645EE" w14:textId="52FCC450" w:rsidR="00E35260" w:rsidRPr="00852E04" w:rsidRDefault="00E35260" w:rsidP="00E35260">
      <w:pPr>
        <w:pStyle w:val="ListParagraph"/>
        <w:numPr>
          <w:ilvl w:val="0"/>
          <w:numId w:val="52"/>
        </w:numPr>
        <w:spacing w:line="360" w:lineRule="auto"/>
        <w:rPr>
          <w:b/>
          <w:bCs/>
          <w:highlight w:val="green"/>
        </w:rPr>
      </w:pPr>
      <w:r w:rsidRPr="00852E04">
        <w:rPr>
          <w:highlight w:val="green"/>
        </w:rPr>
        <w:t xml:space="preserve">The user can edit </w:t>
      </w:r>
      <w:r w:rsidR="009D37D4" w:rsidRPr="00852E04">
        <w:rPr>
          <w:highlight w:val="green"/>
        </w:rPr>
        <w:t>the two new fields added “</w:t>
      </w:r>
      <w:r w:rsidR="009D37D4" w:rsidRPr="00852E04">
        <w:rPr>
          <w:b/>
          <w:bCs/>
          <w:highlight w:val="green"/>
        </w:rPr>
        <w:t>Cooling Period Waived Off’</w:t>
      </w:r>
      <w:r w:rsidR="009D37D4" w:rsidRPr="00852E04">
        <w:rPr>
          <w:highlight w:val="green"/>
        </w:rPr>
        <w:t xml:space="preserve"> &amp; ‘</w:t>
      </w:r>
      <w:r w:rsidR="009D37D4" w:rsidRPr="00852E04">
        <w:rPr>
          <w:b/>
          <w:bCs/>
          <w:highlight w:val="green"/>
        </w:rPr>
        <w:t>FOL Signed Date’</w:t>
      </w:r>
      <w:r w:rsidR="009D37D4" w:rsidRPr="00852E04">
        <w:rPr>
          <w:highlight w:val="green"/>
        </w:rPr>
        <w:t xml:space="preserve">. </w:t>
      </w:r>
      <w:r w:rsidR="00E71D82">
        <w:rPr>
          <w:highlight w:val="green"/>
        </w:rPr>
        <w:t xml:space="preserve">If the fields will be updated by the CROPS Doc Checker user, the same data will be considered to </w:t>
      </w:r>
      <w:r w:rsidR="0064070B">
        <w:rPr>
          <w:highlight w:val="green"/>
        </w:rPr>
        <w:t xml:space="preserve">check the logic of cooling period active / not active on ‘Sys Hold 1’ queue before proceeding </w:t>
      </w:r>
      <w:r w:rsidR="000445E7">
        <w:rPr>
          <w:highlight w:val="green"/>
        </w:rPr>
        <w:t>f</w:t>
      </w:r>
      <w:r w:rsidR="0064070B">
        <w:rPr>
          <w:highlight w:val="green"/>
        </w:rPr>
        <w:t>o</w:t>
      </w:r>
      <w:r w:rsidR="000445E7">
        <w:rPr>
          <w:highlight w:val="green"/>
        </w:rPr>
        <w:t>r</w:t>
      </w:r>
      <w:r w:rsidR="0064070B">
        <w:rPr>
          <w:highlight w:val="green"/>
        </w:rPr>
        <w:t xml:space="preserve"> Disbursal</w:t>
      </w:r>
      <w:r w:rsidR="000445E7">
        <w:rPr>
          <w:highlight w:val="green"/>
        </w:rPr>
        <w:t xml:space="preserve">. </w:t>
      </w:r>
    </w:p>
    <w:p w14:paraId="58096C43" w14:textId="35D667BE" w:rsidR="009A7D72" w:rsidRDefault="009A7D72" w:rsidP="009A7D72">
      <w:pPr>
        <w:pStyle w:val="ListParagraph"/>
        <w:numPr>
          <w:ilvl w:val="0"/>
          <w:numId w:val="19"/>
        </w:numPr>
        <w:spacing w:line="360" w:lineRule="auto"/>
      </w:pPr>
      <w:r>
        <w:lastRenderedPageBreak/>
        <w:t xml:space="preserve">On taking decision as </w:t>
      </w:r>
      <w:r w:rsidRPr="00C539FA">
        <w:rPr>
          <w:b/>
          <w:bCs/>
        </w:rPr>
        <w:t>‘Approve’</w:t>
      </w:r>
      <w:r>
        <w:t xml:space="preserve">, </w:t>
      </w:r>
      <w:r w:rsidR="00574D9A">
        <w:t>the system will check if the child WI (</w:t>
      </w:r>
      <w:r w:rsidR="00460B80">
        <w:t xml:space="preserve">Child was created for cooling period comms.) is completed or not. </w:t>
      </w:r>
    </w:p>
    <w:p w14:paraId="1F0CB74D" w14:textId="5B9990AE" w:rsidR="00BD2A72" w:rsidRDefault="00BD2A72" w:rsidP="00BD2A72">
      <w:pPr>
        <w:pStyle w:val="ListParagraph"/>
        <w:numPr>
          <w:ilvl w:val="1"/>
          <w:numId w:val="19"/>
        </w:numPr>
        <w:spacing w:line="360" w:lineRule="auto"/>
      </w:pPr>
      <w:r>
        <w:t>If the child WI is not completed the WI will move to Sys Hold 1 queue and wait for the child WI to get completed.</w:t>
      </w:r>
    </w:p>
    <w:p w14:paraId="0DA52F5D" w14:textId="6F9F1A6A" w:rsidR="00BD2A72" w:rsidRDefault="00BD2A72" w:rsidP="00BD2A72">
      <w:pPr>
        <w:pStyle w:val="ListParagraph"/>
        <w:numPr>
          <w:ilvl w:val="1"/>
          <w:numId w:val="19"/>
        </w:numPr>
        <w:spacing w:line="360" w:lineRule="auto"/>
      </w:pPr>
      <w:r>
        <w:t xml:space="preserve">If the child is WI is completed, system will check whether cooling period is still active or not. (based on current date and FOL signed date filled by </w:t>
      </w:r>
      <w:r w:rsidR="009F50DD">
        <w:t>the</w:t>
      </w:r>
      <w:r>
        <w:t xml:space="preserve"> user)</w:t>
      </w:r>
    </w:p>
    <w:p w14:paraId="7E653C59" w14:textId="7E3B30D1" w:rsidR="00BD2A72" w:rsidRDefault="00BD2A72" w:rsidP="00BD2A72">
      <w:pPr>
        <w:pStyle w:val="ListParagraph"/>
        <w:numPr>
          <w:ilvl w:val="2"/>
          <w:numId w:val="19"/>
        </w:numPr>
        <w:spacing w:line="360" w:lineRule="auto"/>
      </w:pPr>
      <w:r>
        <w:t xml:space="preserve">If the cooling period is </w:t>
      </w:r>
      <w:r w:rsidR="00C539FA">
        <w:t>A</w:t>
      </w:r>
      <w:r>
        <w:t xml:space="preserve">ctive, WI will wait on Sys Hold 1 </w:t>
      </w:r>
      <w:r w:rsidR="00631A42">
        <w:t xml:space="preserve">queue for cooling period to expire and </w:t>
      </w:r>
      <w:r w:rsidR="00C539FA">
        <w:t xml:space="preserve">then move to CROPS Disbursal Maker. </w:t>
      </w:r>
    </w:p>
    <w:p w14:paraId="29B1E50E" w14:textId="0C62A5E6" w:rsidR="00C539FA" w:rsidRDefault="00C539FA" w:rsidP="00BD2A72">
      <w:pPr>
        <w:pStyle w:val="ListParagraph"/>
        <w:numPr>
          <w:ilvl w:val="2"/>
          <w:numId w:val="19"/>
        </w:numPr>
        <w:spacing w:line="360" w:lineRule="auto"/>
      </w:pPr>
      <w:r>
        <w:t xml:space="preserve">If the cooling period in Inactive, WI will immediately move from Sys Hold 1 to CROPS Disbursal Maker. </w:t>
      </w:r>
    </w:p>
    <w:p w14:paraId="6F67361B" w14:textId="526D949D" w:rsidR="00F90CE1" w:rsidRPr="00620964" w:rsidRDefault="00F90CE1" w:rsidP="00E62694">
      <w:pPr>
        <w:pStyle w:val="ListParagraph"/>
        <w:numPr>
          <w:ilvl w:val="0"/>
          <w:numId w:val="19"/>
        </w:numPr>
        <w:spacing w:line="360" w:lineRule="auto"/>
        <w:rPr>
          <w:b/>
          <w:bCs/>
        </w:rPr>
      </w:pPr>
      <w:commentRangeStart w:id="93"/>
      <w:commentRangeStart w:id="94"/>
      <w:commentRangeStart w:id="95"/>
      <w:commentRangeStart w:id="96"/>
      <w:r w:rsidRPr="006C653E">
        <w:t>A new d</w:t>
      </w:r>
      <w:r w:rsidR="004F518F">
        <w:t>ecision</w:t>
      </w:r>
      <w:r w:rsidRPr="006C653E">
        <w:t xml:space="preserve"> will be added in the WI </w:t>
      </w:r>
      <w:r w:rsidR="006C653E">
        <w:t xml:space="preserve">at this stage as </w:t>
      </w:r>
      <w:r w:rsidR="006C653E" w:rsidRPr="00620964">
        <w:rPr>
          <w:b/>
          <w:bCs/>
        </w:rPr>
        <w:t>‘</w:t>
      </w:r>
      <w:r w:rsidR="00620964">
        <w:rPr>
          <w:b/>
          <w:bCs/>
        </w:rPr>
        <w:t>F</w:t>
      </w:r>
      <w:r w:rsidR="00FE4AB6">
        <w:rPr>
          <w:b/>
          <w:bCs/>
        </w:rPr>
        <w:t>inal Offer Letter Re-Issued’</w:t>
      </w:r>
      <w:r w:rsidR="00893B39" w:rsidRPr="00620964">
        <w:rPr>
          <w:b/>
          <w:bCs/>
        </w:rPr>
        <w:t>.</w:t>
      </w:r>
      <w:commentRangeEnd w:id="93"/>
      <w:r w:rsidR="001771C8">
        <w:rPr>
          <w:rStyle w:val="CommentReference"/>
        </w:rPr>
        <w:commentReference w:id="93"/>
      </w:r>
      <w:commentRangeEnd w:id="94"/>
      <w:r w:rsidR="007E06CB">
        <w:rPr>
          <w:rStyle w:val="CommentReference"/>
        </w:rPr>
        <w:commentReference w:id="94"/>
      </w:r>
      <w:commentRangeEnd w:id="95"/>
      <w:r w:rsidR="007E40EE">
        <w:rPr>
          <w:rStyle w:val="CommentReference"/>
        </w:rPr>
        <w:commentReference w:id="95"/>
      </w:r>
      <w:commentRangeEnd w:id="96"/>
      <w:r w:rsidR="00B23BB1">
        <w:rPr>
          <w:rStyle w:val="CommentReference"/>
        </w:rPr>
        <w:commentReference w:id="96"/>
      </w:r>
    </w:p>
    <w:p w14:paraId="0EF8CF85" w14:textId="1359C76D" w:rsidR="00893B39" w:rsidRDefault="00893B39" w:rsidP="00E62694">
      <w:pPr>
        <w:pStyle w:val="ListParagraph"/>
        <w:numPr>
          <w:ilvl w:val="1"/>
          <w:numId w:val="19"/>
        </w:numPr>
        <w:spacing w:line="360" w:lineRule="auto"/>
      </w:pPr>
      <w:r>
        <w:t xml:space="preserve">If the user takes this decision, then the WI will move for Approval Stage </w:t>
      </w:r>
      <w:r w:rsidR="0039124A">
        <w:t>communication to CPF (again) and send the latest Final Offer Letter from the WI (Latest as per the timestamp)</w:t>
      </w:r>
      <w:r w:rsidR="00EA67AF">
        <w:t xml:space="preserve"> along with other documents as per </w:t>
      </w:r>
      <w:r w:rsidR="00EF1AE9">
        <w:t xml:space="preserve">the document master section 3.5. </w:t>
      </w:r>
    </w:p>
    <w:p w14:paraId="00547D91" w14:textId="4E761075" w:rsidR="00C539FA" w:rsidRDefault="007D0058" w:rsidP="00E62694">
      <w:pPr>
        <w:pStyle w:val="ListParagraph"/>
        <w:numPr>
          <w:ilvl w:val="1"/>
          <w:numId w:val="19"/>
        </w:numPr>
        <w:spacing w:line="360" w:lineRule="auto"/>
      </w:pPr>
      <w:r>
        <w:t xml:space="preserve">Before sending approval communication, the WI will move to Sys Hold 1 to check if Child WI (Cooling Period Comms. Child) is completed or not. </w:t>
      </w:r>
    </w:p>
    <w:p w14:paraId="2F76A602" w14:textId="78753818" w:rsidR="007D0058" w:rsidRDefault="007D0058" w:rsidP="007D0058">
      <w:pPr>
        <w:pStyle w:val="ListParagraph"/>
        <w:numPr>
          <w:ilvl w:val="2"/>
          <w:numId w:val="19"/>
        </w:numPr>
        <w:spacing w:line="360" w:lineRule="auto"/>
      </w:pPr>
      <w:r>
        <w:t>If the child WI is completed, the WI will move to ‘Sys Notify CPF’ for 2</w:t>
      </w:r>
      <w:r w:rsidRPr="007D0058">
        <w:rPr>
          <w:vertAlign w:val="superscript"/>
        </w:rPr>
        <w:t>nd</w:t>
      </w:r>
      <w:r>
        <w:t xml:space="preserve"> Approval Communication to CPF. </w:t>
      </w:r>
    </w:p>
    <w:p w14:paraId="4AB89B9F" w14:textId="50E4F8C2" w:rsidR="007D0058" w:rsidRDefault="007D0058" w:rsidP="007D0058">
      <w:pPr>
        <w:pStyle w:val="ListParagraph"/>
        <w:numPr>
          <w:ilvl w:val="2"/>
          <w:numId w:val="19"/>
        </w:numPr>
        <w:spacing w:line="360" w:lineRule="auto"/>
      </w:pPr>
      <w:r>
        <w:t>If the child WI is not completed, the WI will wait at Sys Hold 1 for the child to get completed and then the WI will move to Sys Notify CPF for 2</w:t>
      </w:r>
      <w:r w:rsidRPr="007D0058">
        <w:rPr>
          <w:vertAlign w:val="superscript"/>
        </w:rPr>
        <w:t>nd</w:t>
      </w:r>
      <w:r>
        <w:t xml:space="preserve"> Approval Communication to CPF. </w:t>
      </w:r>
    </w:p>
    <w:p w14:paraId="481AF608" w14:textId="39A90DB3" w:rsidR="007D0058" w:rsidRDefault="007D0058" w:rsidP="007D0058">
      <w:pPr>
        <w:pStyle w:val="ListParagraph"/>
        <w:numPr>
          <w:ilvl w:val="2"/>
          <w:numId w:val="19"/>
        </w:numPr>
        <w:spacing w:line="360" w:lineRule="auto"/>
      </w:pPr>
      <w:r>
        <w:lastRenderedPageBreak/>
        <w:t xml:space="preserve">In FOL Re-Issue </w:t>
      </w:r>
      <w:r w:rsidR="00A1747B">
        <w:t xml:space="preserve">case, WI will not serve cooling period </w:t>
      </w:r>
      <w:r w:rsidR="00D950C8">
        <w:t>applicable from 1</w:t>
      </w:r>
      <w:r w:rsidR="00D950C8" w:rsidRPr="00D950C8">
        <w:rPr>
          <w:vertAlign w:val="superscript"/>
        </w:rPr>
        <w:t>st</w:t>
      </w:r>
      <w:r w:rsidR="00D950C8">
        <w:t xml:space="preserve"> Approval </w:t>
      </w:r>
      <w:r w:rsidR="00A1747B">
        <w:t xml:space="preserve">at Sys Hold 1. It will skip and directly move </w:t>
      </w:r>
      <w:r w:rsidR="00D950C8">
        <w:t>for 2</w:t>
      </w:r>
      <w:r w:rsidR="00D950C8" w:rsidRPr="00D950C8">
        <w:rPr>
          <w:vertAlign w:val="superscript"/>
        </w:rPr>
        <w:t>nd</w:t>
      </w:r>
      <w:r w:rsidR="00D950C8">
        <w:t xml:space="preserve"> Approval. </w:t>
      </w:r>
    </w:p>
    <w:p w14:paraId="3D6A428C" w14:textId="7772F1E7" w:rsidR="00C539FA" w:rsidRDefault="009849F4" w:rsidP="00C539FA">
      <w:pPr>
        <w:pStyle w:val="ListParagraph"/>
        <w:numPr>
          <w:ilvl w:val="1"/>
          <w:numId w:val="19"/>
        </w:numPr>
        <w:spacing w:line="360" w:lineRule="auto"/>
      </w:pPr>
      <w:r>
        <w:t>CPF will again send a communication to customer asking for consent and the same process will be followed again. (Consent -&gt; Doc Stamping -&gt; Sales Attach Doc for Wet Signatures (user t</w:t>
      </w:r>
      <w:r w:rsidR="00073CC8">
        <w:t xml:space="preserve">o edit the Final Offer Letter date again) and move to CROPS as per BAU. </w:t>
      </w:r>
    </w:p>
    <w:p w14:paraId="072E37DE" w14:textId="77777777" w:rsidR="0069586B" w:rsidRPr="006C653E" w:rsidRDefault="0069586B" w:rsidP="0069586B">
      <w:pPr>
        <w:spacing w:line="360" w:lineRule="auto"/>
      </w:pPr>
    </w:p>
    <w:p w14:paraId="7C2BC5B4" w14:textId="1894CF2B" w:rsidR="005D53F1" w:rsidRDefault="00786093" w:rsidP="005D53F1">
      <w:pPr>
        <w:pStyle w:val="ListParagraph"/>
        <w:numPr>
          <w:ilvl w:val="0"/>
          <w:numId w:val="5"/>
        </w:numPr>
        <w:spacing w:line="360" w:lineRule="auto"/>
      </w:pPr>
      <w:r>
        <w:t xml:space="preserve">The WI will route as per: </w:t>
      </w:r>
    </w:p>
    <w:p w14:paraId="67BE741E" w14:textId="77777777" w:rsidR="00786093" w:rsidRDefault="00786093" w:rsidP="00786093">
      <w:pPr>
        <w:spacing w:line="360" w:lineRule="auto"/>
      </w:pPr>
    </w:p>
    <w:tbl>
      <w:tblPr>
        <w:tblStyle w:val="TableGrid"/>
        <w:tblW w:w="0" w:type="auto"/>
        <w:tblLook w:val="04A0" w:firstRow="1" w:lastRow="0" w:firstColumn="1" w:lastColumn="0" w:noHBand="0" w:noVBand="1"/>
      </w:tblPr>
      <w:tblGrid>
        <w:gridCol w:w="2273"/>
        <w:gridCol w:w="2466"/>
        <w:gridCol w:w="2153"/>
        <w:gridCol w:w="2458"/>
      </w:tblGrid>
      <w:tr w:rsidR="00AB3EF6" w:rsidRPr="00615151" w14:paraId="1D9829BF" w14:textId="77777777" w:rsidTr="00AB3EF6">
        <w:tc>
          <w:tcPr>
            <w:tcW w:w="2273" w:type="dxa"/>
          </w:tcPr>
          <w:p w14:paraId="5515E76C" w14:textId="2E4BF9E4" w:rsidR="00AB3EF6" w:rsidRPr="00620964" w:rsidRDefault="00B74E08" w:rsidP="00786093">
            <w:pPr>
              <w:spacing w:line="360" w:lineRule="auto"/>
              <w:rPr>
                <w:b/>
                <w:bCs/>
              </w:rPr>
            </w:pPr>
            <w:r>
              <w:rPr>
                <w:b/>
                <w:bCs/>
              </w:rPr>
              <w:t>New</w:t>
            </w:r>
            <w:r w:rsidR="00AB3EF6">
              <w:rPr>
                <w:b/>
                <w:bCs/>
              </w:rPr>
              <w:t xml:space="preserve"> / Existing </w:t>
            </w:r>
          </w:p>
        </w:tc>
        <w:tc>
          <w:tcPr>
            <w:tcW w:w="2466" w:type="dxa"/>
          </w:tcPr>
          <w:p w14:paraId="0E7160E4" w14:textId="6CA6C664" w:rsidR="00AB3EF6" w:rsidRPr="00620964" w:rsidRDefault="00AB3EF6" w:rsidP="00786093">
            <w:pPr>
              <w:spacing w:line="360" w:lineRule="auto"/>
              <w:rPr>
                <w:b/>
                <w:bCs/>
              </w:rPr>
            </w:pPr>
            <w:r w:rsidRPr="00620964">
              <w:rPr>
                <w:b/>
                <w:bCs/>
              </w:rPr>
              <w:t>Decision</w:t>
            </w:r>
          </w:p>
        </w:tc>
        <w:tc>
          <w:tcPr>
            <w:tcW w:w="2153" w:type="dxa"/>
          </w:tcPr>
          <w:p w14:paraId="269D9546" w14:textId="7A3F15EB" w:rsidR="00AB3EF6" w:rsidRPr="00620964" w:rsidRDefault="00AB3EF6" w:rsidP="00786093">
            <w:pPr>
              <w:spacing w:line="360" w:lineRule="auto"/>
              <w:rPr>
                <w:b/>
                <w:bCs/>
              </w:rPr>
            </w:pPr>
            <w:r>
              <w:rPr>
                <w:b/>
                <w:bCs/>
              </w:rPr>
              <w:t>Condition</w:t>
            </w:r>
          </w:p>
        </w:tc>
        <w:tc>
          <w:tcPr>
            <w:tcW w:w="2458" w:type="dxa"/>
          </w:tcPr>
          <w:p w14:paraId="2E9ECFD7" w14:textId="6D105519" w:rsidR="00AB3EF6" w:rsidRPr="00620964" w:rsidRDefault="00AB3EF6" w:rsidP="00786093">
            <w:pPr>
              <w:spacing w:line="360" w:lineRule="auto"/>
              <w:rPr>
                <w:b/>
                <w:bCs/>
              </w:rPr>
            </w:pPr>
            <w:r w:rsidRPr="00620964">
              <w:rPr>
                <w:b/>
                <w:bCs/>
              </w:rPr>
              <w:t xml:space="preserve">WI moves to </w:t>
            </w:r>
          </w:p>
        </w:tc>
      </w:tr>
      <w:tr w:rsidR="00AB3EF6" w14:paraId="5E43EADF" w14:textId="77777777" w:rsidTr="00AB3EF6">
        <w:tc>
          <w:tcPr>
            <w:tcW w:w="2273" w:type="dxa"/>
          </w:tcPr>
          <w:p w14:paraId="6C28BE04" w14:textId="43FC729C" w:rsidR="00AB3EF6" w:rsidRDefault="00D950C8" w:rsidP="00786093">
            <w:pPr>
              <w:spacing w:line="360" w:lineRule="auto"/>
            </w:pPr>
            <w:r>
              <w:t>Existing</w:t>
            </w:r>
          </w:p>
        </w:tc>
        <w:tc>
          <w:tcPr>
            <w:tcW w:w="2466" w:type="dxa"/>
          </w:tcPr>
          <w:p w14:paraId="71865887" w14:textId="28377C93" w:rsidR="00AB3EF6" w:rsidRPr="00620964" w:rsidRDefault="00D950C8" w:rsidP="00786093">
            <w:pPr>
              <w:spacing w:line="360" w:lineRule="auto"/>
            </w:pPr>
            <w:r>
              <w:t>Approve</w:t>
            </w:r>
          </w:p>
        </w:tc>
        <w:tc>
          <w:tcPr>
            <w:tcW w:w="2153" w:type="dxa"/>
          </w:tcPr>
          <w:p w14:paraId="49C5DE0E" w14:textId="73B2DEED" w:rsidR="00AB3EF6" w:rsidRDefault="00AB3EF6" w:rsidP="00786093">
            <w:pPr>
              <w:spacing w:line="360" w:lineRule="auto"/>
            </w:pPr>
          </w:p>
        </w:tc>
        <w:tc>
          <w:tcPr>
            <w:tcW w:w="2458" w:type="dxa"/>
          </w:tcPr>
          <w:p w14:paraId="49FF3292" w14:textId="11EC7CB4" w:rsidR="00AB3EF6" w:rsidRPr="00620964" w:rsidRDefault="00D950C8" w:rsidP="00786093">
            <w:pPr>
              <w:spacing w:line="360" w:lineRule="auto"/>
            </w:pPr>
            <w:r>
              <w:t>Sys Hold 1</w:t>
            </w:r>
            <w:r w:rsidR="00B74E08">
              <w:t xml:space="preserve"> -&gt; CROPS Disbursal Maker</w:t>
            </w:r>
          </w:p>
        </w:tc>
      </w:tr>
      <w:tr w:rsidR="00AB3EF6" w14:paraId="15FA70EF" w14:textId="77777777" w:rsidTr="00AB3EF6">
        <w:tc>
          <w:tcPr>
            <w:tcW w:w="2273" w:type="dxa"/>
          </w:tcPr>
          <w:p w14:paraId="04635DCB" w14:textId="4D5DB3B7" w:rsidR="00AB3EF6" w:rsidRDefault="00B74E08" w:rsidP="00786093">
            <w:pPr>
              <w:spacing w:line="360" w:lineRule="auto"/>
            </w:pPr>
            <w:r>
              <w:t>New</w:t>
            </w:r>
          </w:p>
        </w:tc>
        <w:tc>
          <w:tcPr>
            <w:tcW w:w="2466" w:type="dxa"/>
          </w:tcPr>
          <w:p w14:paraId="7311DA5B" w14:textId="061F45DB" w:rsidR="00AB3EF6" w:rsidRDefault="00B74E08" w:rsidP="00786093">
            <w:pPr>
              <w:spacing w:line="360" w:lineRule="auto"/>
            </w:pPr>
            <w:r>
              <w:t>Final Offer Letter Re-Issued</w:t>
            </w:r>
          </w:p>
        </w:tc>
        <w:tc>
          <w:tcPr>
            <w:tcW w:w="2153" w:type="dxa"/>
          </w:tcPr>
          <w:p w14:paraId="24A55BD8" w14:textId="78C79CC6" w:rsidR="00AB3EF6" w:rsidRDefault="00AB3EF6" w:rsidP="00786093">
            <w:pPr>
              <w:spacing w:line="360" w:lineRule="auto"/>
            </w:pPr>
          </w:p>
        </w:tc>
        <w:tc>
          <w:tcPr>
            <w:tcW w:w="2458" w:type="dxa"/>
          </w:tcPr>
          <w:p w14:paraId="0EF2DC4F" w14:textId="53590E79" w:rsidR="00AB3EF6" w:rsidRDefault="00B74E08" w:rsidP="00786093">
            <w:pPr>
              <w:spacing w:line="360" w:lineRule="auto"/>
            </w:pPr>
            <w:r>
              <w:t>Sys Hold 1 -&gt; Sys Notify CPF</w:t>
            </w:r>
          </w:p>
        </w:tc>
      </w:tr>
    </w:tbl>
    <w:p w14:paraId="70E4EE63" w14:textId="77777777" w:rsidR="00615151" w:rsidRDefault="00615151" w:rsidP="00786093">
      <w:pPr>
        <w:spacing w:line="360" w:lineRule="auto"/>
      </w:pPr>
    </w:p>
    <w:p w14:paraId="6EEDBA75" w14:textId="77777777" w:rsidR="001B2DB7" w:rsidRDefault="001B2DB7" w:rsidP="00786093">
      <w:pPr>
        <w:spacing w:line="360" w:lineRule="auto"/>
      </w:pPr>
    </w:p>
    <w:p w14:paraId="308ED52E" w14:textId="77777777" w:rsidR="00B74E08" w:rsidRDefault="00B74E08" w:rsidP="00786093">
      <w:pPr>
        <w:spacing w:line="360" w:lineRule="auto"/>
      </w:pPr>
    </w:p>
    <w:p w14:paraId="5BD74DB0" w14:textId="77777777" w:rsidR="00B74E08" w:rsidRDefault="00B74E08" w:rsidP="00786093">
      <w:pPr>
        <w:spacing w:line="360" w:lineRule="auto"/>
      </w:pPr>
    </w:p>
    <w:p w14:paraId="52201BC9" w14:textId="77777777" w:rsidR="00B74E08" w:rsidRDefault="00B74E08" w:rsidP="00786093">
      <w:pPr>
        <w:spacing w:line="360" w:lineRule="auto"/>
      </w:pPr>
    </w:p>
    <w:p w14:paraId="0F1826D0" w14:textId="77777777" w:rsidR="002C1DB0" w:rsidRDefault="002C1DB0" w:rsidP="002C1DB0">
      <w:pPr>
        <w:spacing w:line="360" w:lineRule="auto"/>
      </w:pPr>
    </w:p>
    <w:p w14:paraId="0423028F" w14:textId="77777777" w:rsidR="004D5C72" w:rsidRDefault="004D5C72" w:rsidP="002C1DB0">
      <w:pPr>
        <w:spacing w:line="360" w:lineRule="auto"/>
      </w:pPr>
    </w:p>
    <w:p w14:paraId="6069A01F" w14:textId="4269AAE7" w:rsidR="00C05F3C" w:rsidRDefault="00947777" w:rsidP="00C05F3C">
      <w:pPr>
        <w:pStyle w:val="Heading3"/>
      </w:pPr>
      <w:r>
        <w:t xml:space="preserve"> </w:t>
      </w:r>
      <w:bookmarkStart w:id="97" w:name="_Toc206766709"/>
      <w:r w:rsidR="00C05F3C">
        <w:t xml:space="preserve">CROPS Disbursal Checker </w:t>
      </w:r>
      <w:r w:rsidR="00B74E08">
        <w:t>(Existing Queue)</w:t>
      </w:r>
      <w:bookmarkEnd w:id="97"/>
    </w:p>
    <w:p w14:paraId="48928926" w14:textId="77777777" w:rsidR="00CE5F36" w:rsidRDefault="00CE5F36" w:rsidP="00CE5F36">
      <w:pPr>
        <w:pStyle w:val="ListParagraph"/>
        <w:numPr>
          <w:ilvl w:val="0"/>
          <w:numId w:val="5"/>
        </w:numPr>
        <w:spacing w:line="360" w:lineRule="auto"/>
      </w:pPr>
      <w:r>
        <w:t>This is an existing user queue with existing rights to required users.</w:t>
      </w:r>
    </w:p>
    <w:p w14:paraId="38A457D6" w14:textId="77777777" w:rsidR="00CE5F36" w:rsidRDefault="00CE5F36" w:rsidP="00CE5F36">
      <w:pPr>
        <w:pStyle w:val="ListParagraph"/>
        <w:numPr>
          <w:ilvl w:val="0"/>
          <w:numId w:val="5"/>
        </w:numPr>
        <w:spacing w:line="360" w:lineRule="auto"/>
      </w:pPr>
      <w:r>
        <w:t xml:space="preserve">The functionality and validations on this queue will remain same as per BAU. </w:t>
      </w:r>
    </w:p>
    <w:p w14:paraId="67BA16AD" w14:textId="509F3318" w:rsidR="00C05F3C" w:rsidRDefault="00CE5F36" w:rsidP="00CE5F36">
      <w:pPr>
        <w:pStyle w:val="ListParagraph"/>
        <w:numPr>
          <w:ilvl w:val="0"/>
          <w:numId w:val="5"/>
        </w:numPr>
        <w:spacing w:line="360" w:lineRule="auto"/>
      </w:pPr>
      <w:r>
        <w:t xml:space="preserve">As per the current process, when user takes decision as Approve, the WI moves to Exit if no MCQ or Deferral is Held and if </w:t>
      </w:r>
      <w:r w:rsidR="00CF23F8">
        <w:t xml:space="preserve">MCQ or Deferral is Held the WI moves ahead to the respective teams (CROPS MCQ Maker &amp; Sales Deferral Maker). </w:t>
      </w:r>
    </w:p>
    <w:p w14:paraId="42FE5C83" w14:textId="2BE7C7D8" w:rsidR="00CF23F8" w:rsidRPr="005A1E69" w:rsidRDefault="00CF23F8" w:rsidP="00CE5F36">
      <w:pPr>
        <w:pStyle w:val="ListParagraph"/>
        <w:numPr>
          <w:ilvl w:val="0"/>
          <w:numId w:val="5"/>
        </w:numPr>
        <w:spacing w:line="360" w:lineRule="auto"/>
        <w:rPr>
          <w:b/>
          <w:bCs/>
        </w:rPr>
      </w:pPr>
      <w:r w:rsidRPr="005A1E69">
        <w:rPr>
          <w:b/>
          <w:bCs/>
        </w:rPr>
        <w:t xml:space="preserve">The only change at this stage will be as follows: </w:t>
      </w:r>
    </w:p>
    <w:p w14:paraId="3CDC8BFD" w14:textId="4E5869EC" w:rsidR="00CF23F8" w:rsidRDefault="00CF23F8" w:rsidP="00665AFE">
      <w:pPr>
        <w:pStyle w:val="ListParagraph"/>
        <w:numPr>
          <w:ilvl w:val="0"/>
          <w:numId w:val="26"/>
        </w:numPr>
        <w:spacing w:line="360" w:lineRule="auto"/>
      </w:pPr>
      <w:r>
        <w:lastRenderedPageBreak/>
        <w:t xml:space="preserve">On Approve, if no MCQ and no Deferral is Held, the WI will first move for Disbursal Communication to </w:t>
      </w:r>
      <w:r w:rsidR="00993CF6">
        <w:t xml:space="preserve">Sys Noitfy </w:t>
      </w:r>
      <w:r>
        <w:t>CPF</w:t>
      </w:r>
      <w:r w:rsidR="00993CF6">
        <w:t xml:space="preserve"> queue</w:t>
      </w:r>
      <w:r>
        <w:t xml:space="preserve"> and post</w:t>
      </w:r>
      <w:r w:rsidR="00993CF6">
        <w:t xml:space="preserve"> the communication is sent successfully to CPF, the WI will move </w:t>
      </w:r>
      <w:r>
        <w:t xml:space="preserve">to Exit while archiving documents in Omnidocs as per BAU. </w:t>
      </w:r>
    </w:p>
    <w:p w14:paraId="1D0A012C" w14:textId="44A10A09" w:rsidR="00CF23F8" w:rsidRDefault="00CF23F8" w:rsidP="00665AFE">
      <w:pPr>
        <w:pStyle w:val="ListParagraph"/>
        <w:numPr>
          <w:ilvl w:val="0"/>
          <w:numId w:val="26"/>
        </w:numPr>
        <w:spacing w:line="360" w:lineRule="auto"/>
      </w:pPr>
      <w:r>
        <w:t>On Approve, if MCQ or Deferral is Held, the</w:t>
      </w:r>
      <w:r w:rsidR="00D43C5E">
        <w:t xml:space="preserve">re will be a child WI created always for sending Disbursal Communication however, the main WI will continue moving </w:t>
      </w:r>
      <w:r w:rsidR="00993CF6">
        <w:t xml:space="preserve">as per BAU to CROPS MCQ Maker or Sales Deferral Maker. </w:t>
      </w:r>
    </w:p>
    <w:p w14:paraId="479E64D8" w14:textId="3CA93197" w:rsidR="00993CF6" w:rsidRDefault="00993CF6" w:rsidP="00665AFE">
      <w:pPr>
        <w:pStyle w:val="ListParagraph"/>
        <w:numPr>
          <w:ilvl w:val="1"/>
          <w:numId w:val="26"/>
        </w:numPr>
        <w:spacing w:line="360" w:lineRule="auto"/>
      </w:pPr>
      <w:r>
        <w:t xml:space="preserve">The child WI will </w:t>
      </w:r>
      <w:r w:rsidR="00063AF8">
        <w:t>move to Sys Notify CPF queue for triggering Disbursal Communication and once the communication is successfully sent by CPF, the child will be deleted and get combined with the parent WI</w:t>
      </w:r>
      <w:r w:rsidR="009C3484">
        <w:t xml:space="preserve"> wherever it is. </w:t>
      </w:r>
    </w:p>
    <w:p w14:paraId="41B3028E" w14:textId="77777777" w:rsidR="005A1E69" w:rsidRDefault="005A1E69" w:rsidP="005A1E69">
      <w:pPr>
        <w:spacing w:line="360" w:lineRule="auto"/>
      </w:pPr>
    </w:p>
    <w:tbl>
      <w:tblPr>
        <w:tblStyle w:val="TableGrid"/>
        <w:tblW w:w="5000" w:type="pct"/>
        <w:tblLook w:val="04A0" w:firstRow="1" w:lastRow="0" w:firstColumn="1" w:lastColumn="0" w:noHBand="0" w:noVBand="1"/>
      </w:tblPr>
      <w:tblGrid>
        <w:gridCol w:w="3258"/>
        <w:gridCol w:w="2844"/>
        <w:gridCol w:w="3248"/>
      </w:tblGrid>
      <w:tr w:rsidR="005A1E69" w:rsidRPr="00615151" w14:paraId="263B8E6E" w14:textId="77777777" w:rsidTr="005A1E69">
        <w:tc>
          <w:tcPr>
            <w:tcW w:w="1742" w:type="pct"/>
          </w:tcPr>
          <w:p w14:paraId="14E5FAC3" w14:textId="77777777" w:rsidR="005A1E69" w:rsidRPr="00620964" w:rsidRDefault="005A1E69" w:rsidP="0060418C">
            <w:pPr>
              <w:spacing w:line="360" w:lineRule="auto"/>
              <w:rPr>
                <w:b/>
                <w:bCs/>
              </w:rPr>
            </w:pPr>
            <w:r w:rsidRPr="00620964">
              <w:rPr>
                <w:b/>
                <w:bCs/>
              </w:rPr>
              <w:t>Decision</w:t>
            </w:r>
          </w:p>
        </w:tc>
        <w:tc>
          <w:tcPr>
            <w:tcW w:w="1521" w:type="pct"/>
          </w:tcPr>
          <w:p w14:paraId="55D1C5E2" w14:textId="77777777" w:rsidR="005A1E69" w:rsidRPr="00620964" w:rsidRDefault="005A1E69" w:rsidP="0060418C">
            <w:pPr>
              <w:spacing w:line="360" w:lineRule="auto"/>
              <w:rPr>
                <w:b/>
                <w:bCs/>
              </w:rPr>
            </w:pPr>
            <w:r>
              <w:rPr>
                <w:b/>
                <w:bCs/>
              </w:rPr>
              <w:t>Condition</w:t>
            </w:r>
          </w:p>
        </w:tc>
        <w:tc>
          <w:tcPr>
            <w:tcW w:w="1737" w:type="pct"/>
          </w:tcPr>
          <w:p w14:paraId="6BA14E09" w14:textId="77777777" w:rsidR="005A1E69" w:rsidRPr="00620964" w:rsidRDefault="005A1E69" w:rsidP="0060418C">
            <w:pPr>
              <w:spacing w:line="360" w:lineRule="auto"/>
              <w:rPr>
                <w:b/>
                <w:bCs/>
              </w:rPr>
            </w:pPr>
            <w:r w:rsidRPr="00620964">
              <w:rPr>
                <w:b/>
                <w:bCs/>
              </w:rPr>
              <w:t xml:space="preserve">WI moves to </w:t>
            </w:r>
          </w:p>
        </w:tc>
      </w:tr>
      <w:tr w:rsidR="005A1E69" w14:paraId="69D0B105" w14:textId="77777777" w:rsidTr="005A1E69">
        <w:tc>
          <w:tcPr>
            <w:tcW w:w="1742" w:type="pct"/>
          </w:tcPr>
          <w:p w14:paraId="3C3DFDD6" w14:textId="77777777" w:rsidR="005A1E69" w:rsidRPr="00620964" w:rsidRDefault="005A1E69" w:rsidP="0060418C">
            <w:pPr>
              <w:spacing w:line="360" w:lineRule="auto"/>
            </w:pPr>
            <w:r>
              <w:t>Approve</w:t>
            </w:r>
          </w:p>
        </w:tc>
        <w:tc>
          <w:tcPr>
            <w:tcW w:w="1521" w:type="pct"/>
          </w:tcPr>
          <w:p w14:paraId="313FDB53" w14:textId="2E3AA90F" w:rsidR="005A1E69" w:rsidRDefault="00797F70" w:rsidP="0060418C">
            <w:pPr>
              <w:spacing w:line="360" w:lineRule="auto"/>
            </w:pPr>
            <w:r>
              <w:t xml:space="preserve">No MCQ, No Deferral Held </w:t>
            </w:r>
          </w:p>
        </w:tc>
        <w:tc>
          <w:tcPr>
            <w:tcW w:w="1737" w:type="pct"/>
          </w:tcPr>
          <w:p w14:paraId="35AB245B" w14:textId="78825AA0" w:rsidR="002710E8" w:rsidRDefault="002710E8" w:rsidP="0060418C">
            <w:pPr>
              <w:spacing w:line="360" w:lineRule="auto"/>
            </w:pPr>
            <w:r>
              <w:t xml:space="preserve">Main WI -&gt; </w:t>
            </w:r>
            <w:r w:rsidR="00852E04">
              <w:t xml:space="preserve">Sys Doc Generate CPF. (If CPF generated docs are not uploaded). </w:t>
            </w:r>
          </w:p>
          <w:p w14:paraId="71A62FEB" w14:textId="77777777" w:rsidR="00852E04" w:rsidRDefault="00852E04" w:rsidP="0060418C">
            <w:pPr>
              <w:spacing w:line="360" w:lineRule="auto"/>
            </w:pPr>
          </w:p>
          <w:p w14:paraId="79CDDE29" w14:textId="58D6709D" w:rsidR="002710E8" w:rsidRPr="00620964" w:rsidRDefault="00797F70" w:rsidP="0060418C">
            <w:pPr>
              <w:spacing w:line="360" w:lineRule="auto"/>
            </w:pPr>
            <w:r>
              <w:t xml:space="preserve">Main WI -&gt; Sys Notify CPF for Disbursal Comms. </w:t>
            </w:r>
            <w:r w:rsidR="002710E8">
              <w:t>(If CPF generated docs are uploaded)</w:t>
            </w:r>
          </w:p>
        </w:tc>
      </w:tr>
      <w:tr w:rsidR="005A1E69" w14:paraId="286A3B14" w14:textId="77777777" w:rsidTr="005A1E69">
        <w:tc>
          <w:tcPr>
            <w:tcW w:w="1742" w:type="pct"/>
          </w:tcPr>
          <w:p w14:paraId="2DA7666D" w14:textId="5B30C923" w:rsidR="005A1E69" w:rsidRDefault="00797F70" w:rsidP="0060418C">
            <w:pPr>
              <w:spacing w:line="360" w:lineRule="auto"/>
            </w:pPr>
            <w:r>
              <w:t>Approve</w:t>
            </w:r>
          </w:p>
        </w:tc>
        <w:tc>
          <w:tcPr>
            <w:tcW w:w="1521" w:type="pct"/>
          </w:tcPr>
          <w:p w14:paraId="0A111E6C" w14:textId="6FADC30F" w:rsidR="005A1E69" w:rsidRDefault="00797F70" w:rsidP="0060418C">
            <w:pPr>
              <w:spacing w:line="360" w:lineRule="auto"/>
            </w:pPr>
            <w:r>
              <w:t xml:space="preserve">MCQ Required, Deferral Held </w:t>
            </w:r>
          </w:p>
        </w:tc>
        <w:tc>
          <w:tcPr>
            <w:tcW w:w="1737" w:type="pct"/>
          </w:tcPr>
          <w:p w14:paraId="033A81AE" w14:textId="77777777" w:rsidR="005A1E69" w:rsidRDefault="00797F70" w:rsidP="0060418C">
            <w:pPr>
              <w:spacing w:line="360" w:lineRule="auto"/>
            </w:pPr>
            <w:r>
              <w:t>Main WI -&gt; As per BAU (CROPS MCQ Maker or Sales Deferral Maker)</w:t>
            </w:r>
          </w:p>
          <w:p w14:paraId="1064579D" w14:textId="33251FD3" w:rsidR="00852E04" w:rsidRDefault="00852E04" w:rsidP="0060418C">
            <w:pPr>
              <w:spacing w:line="360" w:lineRule="auto"/>
            </w:pPr>
          </w:p>
          <w:p w14:paraId="41BB8980" w14:textId="0117C7C2" w:rsidR="00852E04" w:rsidRDefault="00852E04" w:rsidP="0060418C">
            <w:pPr>
              <w:spacing w:line="360" w:lineRule="auto"/>
            </w:pPr>
            <w:r>
              <w:t>Child WI – Sys Doc Generate CPF (If CPF generated docs are not uploaded)</w:t>
            </w:r>
          </w:p>
          <w:p w14:paraId="4DC8B8E6" w14:textId="368AEDD2" w:rsidR="00852E04" w:rsidRDefault="00797F70" w:rsidP="0060418C">
            <w:pPr>
              <w:spacing w:line="360" w:lineRule="auto"/>
            </w:pPr>
            <w:r>
              <w:lastRenderedPageBreak/>
              <w:t xml:space="preserve">Child WI – Sys Notify CPF for Disbursal Comms. </w:t>
            </w:r>
            <w:r w:rsidR="00852E04">
              <w:t xml:space="preserve">(If CPF generated docs are uploaded). </w:t>
            </w:r>
          </w:p>
        </w:tc>
      </w:tr>
    </w:tbl>
    <w:p w14:paraId="4442B9DF" w14:textId="77777777" w:rsidR="004D5C72" w:rsidRDefault="004D5C72" w:rsidP="002C1DB0">
      <w:pPr>
        <w:spacing w:line="360" w:lineRule="auto"/>
      </w:pPr>
    </w:p>
    <w:p w14:paraId="4A311E9B" w14:textId="51186F60" w:rsidR="002C1DB0" w:rsidRDefault="00947777" w:rsidP="002C1DB0">
      <w:pPr>
        <w:pStyle w:val="Heading3"/>
      </w:pPr>
      <w:r>
        <w:t xml:space="preserve"> </w:t>
      </w:r>
      <w:bookmarkStart w:id="98" w:name="_Toc206766710"/>
      <w:r w:rsidR="002C1DB0">
        <w:t xml:space="preserve">Initiator Reject </w:t>
      </w:r>
      <w:r w:rsidR="00DF1772">
        <w:t>(Existing Queue)</w:t>
      </w:r>
      <w:bookmarkEnd w:id="98"/>
    </w:p>
    <w:p w14:paraId="3B392144" w14:textId="77777777" w:rsidR="00455E55" w:rsidRDefault="00455E55" w:rsidP="00455E55">
      <w:pPr>
        <w:pStyle w:val="ListParagraph"/>
        <w:numPr>
          <w:ilvl w:val="0"/>
          <w:numId w:val="5"/>
        </w:numPr>
        <w:spacing w:line="360" w:lineRule="auto"/>
      </w:pPr>
      <w:r>
        <w:t>This is an existing user queue with existing rights to required users.</w:t>
      </w:r>
    </w:p>
    <w:p w14:paraId="2F4093F6" w14:textId="77777777" w:rsidR="00A30F6A" w:rsidRDefault="00455E55" w:rsidP="00A30F6A">
      <w:pPr>
        <w:pStyle w:val="ListParagraph"/>
        <w:numPr>
          <w:ilvl w:val="0"/>
          <w:numId w:val="5"/>
        </w:numPr>
        <w:spacing w:line="360" w:lineRule="auto"/>
      </w:pPr>
      <w:r>
        <w:t xml:space="preserve">The functionality and validations on this queue will remain same as per BAU. </w:t>
      </w:r>
    </w:p>
    <w:p w14:paraId="4E5DE1E3" w14:textId="29D118FA" w:rsidR="00A30F6A" w:rsidRDefault="00AB5AE9" w:rsidP="00A30F6A">
      <w:pPr>
        <w:pStyle w:val="ListParagraph"/>
        <w:numPr>
          <w:ilvl w:val="0"/>
          <w:numId w:val="5"/>
        </w:numPr>
        <w:spacing w:line="360" w:lineRule="auto"/>
      </w:pPr>
      <w:r>
        <w:t>As per current process, on taking decision as ‘</w:t>
      </w:r>
      <w:r w:rsidR="00A30F6A">
        <w:t xml:space="preserve">Information Required from Customer’ the WI moves to Initiator Hold and on taking decision as Reject the WI moves to </w:t>
      </w:r>
      <w:r w:rsidR="00AA2FE0">
        <w:t>Reject queue</w:t>
      </w:r>
      <w:r w:rsidR="00A30F6A">
        <w:t xml:space="preserve">. </w:t>
      </w:r>
    </w:p>
    <w:p w14:paraId="514DF728" w14:textId="4D242C1B" w:rsidR="00A30F6A" w:rsidRPr="00797F70" w:rsidRDefault="00A30F6A" w:rsidP="00A30F6A">
      <w:pPr>
        <w:pStyle w:val="ListParagraph"/>
        <w:numPr>
          <w:ilvl w:val="0"/>
          <w:numId w:val="5"/>
        </w:numPr>
        <w:spacing w:line="360" w:lineRule="auto"/>
        <w:rPr>
          <w:b/>
          <w:bCs/>
        </w:rPr>
      </w:pPr>
      <w:r w:rsidRPr="00797F70">
        <w:rPr>
          <w:b/>
          <w:bCs/>
        </w:rPr>
        <w:t xml:space="preserve">The only change as per below will be done at this stage: </w:t>
      </w:r>
    </w:p>
    <w:p w14:paraId="0C4BED6E" w14:textId="1C8E7C1C" w:rsidR="00A30F6A" w:rsidRDefault="00A30F6A" w:rsidP="00665AFE">
      <w:pPr>
        <w:pStyle w:val="ListParagraph"/>
        <w:numPr>
          <w:ilvl w:val="0"/>
          <w:numId w:val="25"/>
        </w:numPr>
        <w:spacing w:line="360" w:lineRule="auto"/>
      </w:pPr>
      <w:r>
        <w:t xml:space="preserve">For Reject &amp; Information Required from Customer decision, instead of WI moving as per above routing, it will move towards CPF Communication queue to notify CPF about the communication stage. </w:t>
      </w:r>
    </w:p>
    <w:p w14:paraId="17BD106C" w14:textId="68872DA2" w:rsidR="00A30F6A" w:rsidRDefault="00A30F6A" w:rsidP="00665AFE">
      <w:pPr>
        <w:pStyle w:val="ListParagraph"/>
        <w:numPr>
          <w:ilvl w:val="0"/>
          <w:numId w:val="25"/>
        </w:numPr>
        <w:spacing w:line="360" w:lineRule="auto"/>
      </w:pPr>
      <w:r>
        <w:t xml:space="preserve">The WI will move to Sys Notify CPF </w:t>
      </w:r>
      <w:r w:rsidR="00757353">
        <w:t>from this stage</w:t>
      </w:r>
      <w:r w:rsidR="003D05F7">
        <w:t xml:space="preserve"> on both decisions and based on the decision the respective comms. Will be triggered. </w:t>
      </w:r>
    </w:p>
    <w:p w14:paraId="2C65333B" w14:textId="5110F579" w:rsidR="00757353" w:rsidRDefault="00757353" w:rsidP="00665AFE">
      <w:pPr>
        <w:pStyle w:val="ListParagraph"/>
        <w:numPr>
          <w:ilvl w:val="0"/>
          <w:numId w:val="25"/>
        </w:numPr>
        <w:spacing w:line="360" w:lineRule="auto"/>
      </w:pPr>
      <w:r>
        <w:t xml:space="preserve">Once communication is sent successfully by CPF and CPF provides an update to iBPS, then the WI will follow the same route. </w:t>
      </w:r>
    </w:p>
    <w:p w14:paraId="05CBA52E" w14:textId="3DA30EC2" w:rsidR="00757353" w:rsidRDefault="00757353" w:rsidP="00665AFE">
      <w:pPr>
        <w:pStyle w:val="ListParagraph"/>
        <w:numPr>
          <w:ilvl w:val="0"/>
          <w:numId w:val="25"/>
        </w:numPr>
        <w:spacing w:line="360" w:lineRule="auto"/>
      </w:pPr>
      <w:r>
        <w:t xml:space="preserve">In case of Reject, post communication is sent the WI will move to </w:t>
      </w:r>
      <w:r w:rsidR="003D05F7">
        <w:t>Reject queue</w:t>
      </w:r>
      <w:r>
        <w:t xml:space="preserve"> while archiving the docs as per BAU. </w:t>
      </w:r>
    </w:p>
    <w:p w14:paraId="576B8617" w14:textId="77777777" w:rsidR="00AB5EB2" w:rsidRDefault="00757353" w:rsidP="00665AFE">
      <w:pPr>
        <w:pStyle w:val="ListParagraph"/>
        <w:numPr>
          <w:ilvl w:val="0"/>
          <w:numId w:val="25"/>
        </w:numPr>
        <w:spacing w:line="360" w:lineRule="auto"/>
      </w:pPr>
      <w:r>
        <w:t xml:space="preserve">In case of Information Required from Customer, post communication is sent the WI will move to Initiator Hold </w:t>
      </w:r>
      <w:r w:rsidR="00562DC8">
        <w:t>queue as per BAU</w:t>
      </w:r>
    </w:p>
    <w:p w14:paraId="05AAF85E" w14:textId="00DA729C" w:rsidR="004904F2" w:rsidRDefault="00C05DF7" w:rsidP="00665AFE">
      <w:pPr>
        <w:pStyle w:val="ListParagraph"/>
        <w:numPr>
          <w:ilvl w:val="0"/>
          <w:numId w:val="25"/>
        </w:numPr>
        <w:spacing w:line="360" w:lineRule="auto"/>
      </w:pPr>
      <w:r>
        <w:t>If the user selects Reject</w:t>
      </w:r>
      <w:r w:rsidR="00562DC8">
        <w:t xml:space="preserve">, there will be a new </w:t>
      </w:r>
      <w:r w:rsidR="002E6BA1">
        <w:t xml:space="preserve">mandatory </w:t>
      </w:r>
      <w:r w:rsidR="00562DC8">
        <w:t>field as</w:t>
      </w:r>
      <w:r>
        <w:t xml:space="preserve"> </w:t>
      </w:r>
      <w:r w:rsidRPr="00AB5EB2">
        <w:rPr>
          <w:b/>
          <w:bCs/>
        </w:rPr>
        <w:t>Reject Reasons</w:t>
      </w:r>
      <w:r>
        <w:t xml:space="preserve"> </w:t>
      </w:r>
      <w:r w:rsidR="00562DC8">
        <w:t xml:space="preserve">with values </w:t>
      </w:r>
      <w:r>
        <w:t>as below</w:t>
      </w:r>
      <w:r w:rsidR="002E6BA1">
        <w:t xml:space="preserve"> basis which</w:t>
      </w:r>
      <w:r>
        <w:t xml:space="preserve"> system will send a Reject or Cancel stage communication to CPF </w:t>
      </w:r>
    </w:p>
    <w:p w14:paraId="40C22CDF" w14:textId="77777777" w:rsidR="00C05DF7" w:rsidRDefault="00C05DF7" w:rsidP="00665AFE">
      <w:pPr>
        <w:pStyle w:val="ListParagraph"/>
        <w:numPr>
          <w:ilvl w:val="0"/>
          <w:numId w:val="42"/>
        </w:numPr>
        <w:spacing w:line="360" w:lineRule="auto"/>
      </w:pPr>
      <w:r w:rsidRPr="00320235">
        <w:rPr>
          <w:b/>
          <w:bCs/>
        </w:rPr>
        <w:t>Due to Internal Policy/Credibility</w:t>
      </w:r>
      <w:r>
        <w:t xml:space="preserve"> (Rejection Email)</w:t>
      </w:r>
    </w:p>
    <w:p w14:paraId="6C9ACD22" w14:textId="5F2BFDAB" w:rsidR="00AB5EB2" w:rsidRDefault="00C05DF7" w:rsidP="00665AFE">
      <w:pPr>
        <w:pStyle w:val="ListParagraph"/>
        <w:numPr>
          <w:ilvl w:val="0"/>
          <w:numId w:val="42"/>
        </w:numPr>
        <w:spacing w:line="360" w:lineRule="auto"/>
      </w:pPr>
      <w:r w:rsidRPr="00320235">
        <w:rPr>
          <w:b/>
          <w:bCs/>
        </w:rPr>
        <w:t>As per Customer’s Request</w:t>
      </w:r>
      <w:r>
        <w:t xml:space="preserve"> (Cancellation Email) </w:t>
      </w:r>
    </w:p>
    <w:p w14:paraId="2250F0CB" w14:textId="77777777" w:rsidR="00146651" w:rsidRDefault="00146651" w:rsidP="00665AFE">
      <w:pPr>
        <w:pStyle w:val="ListParagraph"/>
        <w:numPr>
          <w:ilvl w:val="0"/>
          <w:numId w:val="43"/>
        </w:numPr>
        <w:spacing w:line="360" w:lineRule="auto"/>
      </w:pPr>
      <w:r>
        <w:lastRenderedPageBreak/>
        <w:t>If the user takes decision as ‘</w:t>
      </w:r>
      <w:r w:rsidRPr="00146651">
        <w:rPr>
          <w:b/>
          <w:bCs/>
        </w:rPr>
        <w:t>Information Required from Customer’</w:t>
      </w:r>
      <w:r>
        <w:t>, a new field as ‘</w:t>
      </w:r>
      <w:r w:rsidRPr="00146651">
        <w:rPr>
          <w:b/>
          <w:bCs/>
        </w:rPr>
        <w:t>Final Offer Letter Signed?</w:t>
      </w:r>
      <w:r>
        <w:t xml:space="preserve">’ with values </w:t>
      </w:r>
      <w:r w:rsidRPr="00146651">
        <w:rPr>
          <w:b/>
          <w:bCs/>
        </w:rPr>
        <w:t>Yes</w:t>
      </w:r>
      <w:r>
        <w:t xml:space="preserve"> or </w:t>
      </w:r>
      <w:r w:rsidRPr="00146651">
        <w:rPr>
          <w:b/>
          <w:bCs/>
        </w:rPr>
        <w:t>No</w:t>
      </w:r>
      <w:r>
        <w:t xml:space="preserve"> will be mandatory for the user to fill in. </w:t>
      </w:r>
    </w:p>
    <w:p w14:paraId="283A1D96" w14:textId="77777777" w:rsidR="00146651" w:rsidRDefault="00146651" w:rsidP="00146651">
      <w:pPr>
        <w:spacing w:line="360" w:lineRule="auto"/>
      </w:pPr>
    </w:p>
    <w:p w14:paraId="2DEB8A42" w14:textId="421DAD6B" w:rsidR="00C05DF7" w:rsidRDefault="005602D6" w:rsidP="005602D6">
      <w:pPr>
        <w:pStyle w:val="ListParagraph"/>
        <w:numPr>
          <w:ilvl w:val="0"/>
          <w:numId w:val="5"/>
        </w:numPr>
        <w:spacing w:line="360" w:lineRule="auto"/>
      </w:pPr>
      <w:r>
        <w:t xml:space="preserve">The WI will route as per below: </w:t>
      </w:r>
    </w:p>
    <w:p w14:paraId="70F9F57F" w14:textId="77777777" w:rsidR="005602D6" w:rsidRDefault="005602D6" w:rsidP="005602D6">
      <w:pPr>
        <w:spacing w:line="360" w:lineRule="auto"/>
      </w:pPr>
    </w:p>
    <w:tbl>
      <w:tblPr>
        <w:tblStyle w:val="TableGrid"/>
        <w:tblW w:w="0" w:type="auto"/>
        <w:tblLook w:val="04A0" w:firstRow="1" w:lastRow="0" w:firstColumn="1" w:lastColumn="0" w:noHBand="0" w:noVBand="1"/>
      </w:tblPr>
      <w:tblGrid>
        <w:gridCol w:w="4675"/>
        <w:gridCol w:w="4675"/>
      </w:tblGrid>
      <w:tr w:rsidR="005602D6" w14:paraId="4D20AB25" w14:textId="77777777" w:rsidTr="005602D6">
        <w:tc>
          <w:tcPr>
            <w:tcW w:w="4675" w:type="dxa"/>
          </w:tcPr>
          <w:p w14:paraId="4C46FCE5" w14:textId="1C8BAAE9" w:rsidR="005602D6" w:rsidRPr="005602D6" w:rsidRDefault="002E6BA1" w:rsidP="005602D6">
            <w:pPr>
              <w:spacing w:line="360" w:lineRule="auto"/>
              <w:rPr>
                <w:b/>
                <w:bCs/>
              </w:rPr>
            </w:pPr>
            <w:r>
              <w:rPr>
                <w:b/>
                <w:bCs/>
              </w:rPr>
              <w:t xml:space="preserve">Existing </w:t>
            </w:r>
            <w:r w:rsidR="005602D6" w:rsidRPr="005602D6">
              <w:rPr>
                <w:b/>
                <w:bCs/>
              </w:rPr>
              <w:t>Decision</w:t>
            </w:r>
            <w:r>
              <w:rPr>
                <w:b/>
                <w:bCs/>
              </w:rPr>
              <w:t>s</w:t>
            </w:r>
          </w:p>
        </w:tc>
        <w:tc>
          <w:tcPr>
            <w:tcW w:w="4675" w:type="dxa"/>
          </w:tcPr>
          <w:p w14:paraId="5A60C2DE" w14:textId="37500AB5" w:rsidR="005602D6" w:rsidRPr="005602D6" w:rsidRDefault="005602D6" w:rsidP="005602D6">
            <w:pPr>
              <w:spacing w:line="360" w:lineRule="auto"/>
              <w:rPr>
                <w:b/>
                <w:bCs/>
              </w:rPr>
            </w:pPr>
            <w:r w:rsidRPr="005602D6">
              <w:rPr>
                <w:b/>
                <w:bCs/>
              </w:rPr>
              <w:t>WI moves to</w:t>
            </w:r>
            <w:r w:rsidR="002E6BA1">
              <w:rPr>
                <w:b/>
                <w:bCs/>
              </w:rPr>
              <w:t xml:space="preserve"> (Updated routing)</w:t>
            </w:r>
          </w:p>
        </w:tc>
      </w:tr>
      <w:tr w:rsidR="005602D6" w14:paraId="0F32E0AF" w14:textId="77777777" w:rsidTr="005602D6">
        <w:tc>
          <w:tcPr>
            <w:tcW w:w="4675" w:type="dxa"/>
          </w:tcPr>
          <w:p w14:paraId="795284E0" w14:textId="041031E3" w:rsidR="005602D6" w:rsidRDefault="005602D6" w:rsidP="005602D6">
            <w:pPr>
              <w:spacing w:line="360" w:lineRule="auto"/>
            </w:pPr>
            <w:r>
              <w:t>Reject</w:t>
            </w:r>
          </w:p>
        </w:tc>
        <w:tc>
          <w:tcPr>
            <w:tcW w:w="4675" w:type="dxa"/>
          </w:tcPr>
          <w:p w14:paraId="6DC08ECB" w14:textId="212F64C5" w:rsidR="005602D6" w:rsidRDefault="005602D6" w:rsidP="005602D6">
            <w:pPr>
              <w:spacing w:line="360" w:lineRule="auto"/>
            </w:pPr>
            <w:r>
              <w:t>Sys Notify CPF</w:t>
            </w:r>
          </w:p>
        </w:tc>
      </w:tr>
      <w:tr w:rsidR="005602D6" w14:paraId="30E66D36" w14:textId="77777777" w:rsidTr="005602D6">
        <w:tc>
          <w:tcPr>
            <w:tcW w:w="4675" w:type="dxa"/>
          </w:tcPr>
          <w:p w14:paraId="2DE25272" w14:textId="74E64319" w:rsidR="005602D6" w:rsidRDefault="002E6BA1" w:rsidP="005602D6">
            <w:pPr>
              <w:spacing w:line="360" w:lineRule="auto"/>
            </w:pPr>
            <w:r>
              <w:t>Information Required from Customer</w:t>
            </w:r>
          </w:p>
        </w:tc>
        <w:tc>
          <w:tcPr>
            <w:tcW w:w="4675" w:type="dxa"/>
          </w:tcPr>
          <w:p w14:paraId="5E81B415" w14:textId="6BE27093" w:rsidR="005602D6" w:rsidRDefault="002E6BA1" w:rsidP="005602D6">
            <w:pPr>
              <w:spacing w:line="360" w:lineRule="auto"/>
            </w:pPr>
            <w:r>
              <w:t>Sys Notify CPF</w:t>
            </w:r>
          </w:p>
        </w:tc>
      </w:tr>
    </w:tbl>
    <w:p w14:paraId="259AD550" w14:textId="77777777" w:rsidR="009059CD" w:rsidRDefault="009059CD" w:rsidP="009059CD">
      <w:pPr>
        <w:spacing w:line="360" w:lineRule="auto"/>
      </w:pPr>
    </w:p>
    <w:p w14:paraId="07A8D6C6" w14:textId="77777777" w:rsidR="00146651" w:rsidRDefault="00146651" w:rsidP="009059CD">
      <w:pPr>
        <w:spacing w:line="360" w:lineRule="auto"/>
      </w:pPr>
    </w:p>
    <w:p w14:paraId="18A73F41" w14:textId="77777777" w:rsidR="00146651" w:rsidRDefault="00146651" w:rsidP="009059CD">
      <w:pPr>
        <w:spacing w:line="360" w:lineRule="auto"/>
      </w:pPr>
    </w:p>
    <w:p w14:paraId="5EACA590" w14:textId="7F3D2418" w:rsidR="009059CD" w:rsidRPr="002C1DB0" w:rsidRDefault="009059CD" w:rsidP="009059CD">
      <w:pPr>
        <w:pStyle w:val="Heading3"/>
      </w:pPr>
      <w:r>
        <w:t xml:space="preserve"> </w:t>
      </w:r>
      <w:bookmarkStart w:id="99" w:name="_Toc206766711"/>
      <w:r>
        <w:t xml:space="preserve">Initiator Hold </w:t>
      </w:r>
      <w:r w:rsidR="007309C7">
        <w:t>(Existing Queue)</w:t>
      </w:r>
      <w:bookmarkEnd w:id="99"/>
    </w:p>
    <w:p w14:paraId="6A826DF8" w14:textId="77777777" w:rsidR="00D53A30" w:rsidRDefault="00D53A30" w:rsidP="00D53A30">
      <w:pPr>
        <w:pStyle w:val="ListParagraph"/>
        <w:numPr>
          <w:ilvl w:val="0"/>
          <w:numId w:val="5"/>
        </w:numPr>
        <w:spacing w:line="360" w:lineRule="auto"/>
      </w:pPr>
      <w:r>
        <w:t>This is an existing user queue with existing rights to required users.</w:t>
      </w:r>
    </w:p>
    <w:p w14:paraId="406CEDD9" w14:textId="0A6C199A" w:rsidR="003A1A5E" w:rsidRDefault="00D53A30" w:rsidP="00D53A30">
      <w:pPr>
        <w:pStyle w:val="ListParagraph"/>
        <w:numPr>
          <w:ilvl w:val="0"/>
          <w:numId w:val="5"/>
        </w:numPr>
        <w:spacing w:line="360" w:lineRule="auto"/>
      </w:pPr>
      <w:r>
        <w:t xml:space="preserve">The functionality and validations on this queue will remain same as per BAU. </w:t>
      </w:r>
    </w:p>
    <w:p w14:paraId="73BFFB37" w14:textId="590F9C82" w:rsidR="00E25E99" w:rsidRDefault="00E25E99" w:rsidP="00D53A30">
      <w:pPr>
        <w:pStyle w:val="ListParagraph"/>
        <w:numPr>
          <w:ilvl w:val="0"/>
          <w:numId w:val="5"/>
        </w:numPr>
        <w:spacing w:line="360" w:lineRule="auto"/>
      </w:pPr>
      <w:r>
        <w:t xml:space="preserve">As per the current process, there is only one decision on this queue as ‘Submit’ basis which the WI moves back to ‘Initiator Reject’ queue. </w:t>
      </w:r>
    </w:p>
    <w:p w14:paraId="513385FD" w14:textId="13C95E2F" w:rsidR="00D53A30" w:rsidRPr="00797F70" w:rsidRDefault="00D53A30" w:rsidP="00D53A30">
      <w:pPr>
        <w:pStyle w:val="ListParagraph"/>
        <w:numPr>
          <w:ilvl w:val="0"/>
          <w:numId w:val="5"/>
        </w:numPr>
        <w:spacing w:line="360" w:lineRule="auto"/>
        <w:rPr>
          <w:b/>
          <w:bCs/>
        </w:rPr>
      </w:pPr>
      <w:r w:rsidRPr="00797F70">
        <w:rPr>
          <w:b/>
          <w:bCs/>
        </w:rPr>
        <w:t xml:space="preserve">The change as per below will be done at this stage: </w:t>
      </w:r>
    </w:p>
    <w:p w14:paraId="350E4661" w14:textId="727C47A6" w:rsidR="007309C7" w:rsidRDefault="007309C7" w:rsidP="00665AFE">
      <w:pPr>
        <w:pStyle w:val="ListParagraph"/>
        <w:numPr>
          <w:ilvl w:val="0"/>
          <w:numId w:val="27"/>
        </w:numPr>
        <w:spacing w:line="360" w:lineRule="auto"/>
      </w:pPr>
      <w:r>
        <w:t>The new decision will be given to send the WI back to Initiator Reject as ‘</w:t>
      </w:r>
      <w:r w:rsidRPr="00797F70">
        <w:rPr>
          <w:b/>
          <w:bCs/>
        </w:rPr>
        <w:t>Send to Initiator Reject’</w:t>
      </w:r>
      <w:r w:rsidR="00620BCA">
        <w:t xml:space="preserve">. This is to maintain the existing routing. </w:t>
      </w:r>
    </w:p>
    <w:p w14:paraId="33413610" w14:textId="76C4E18E" w:rsidR="00620BCA" w:rsidRDefault="00620BCA" w:rsidP="00665AFE">
      <w:pPr>
        <w:pStyle w:val="ListParagraph"/>
        <w:numPr>
          <w:ilvl w:val="0"/>
          <w:numId w:val="27"/>
        </w:numPr>
        <w:spacing w:line="360" w:lineRule="auto"/>
      </w:pPr>
      <w:r>
        <w:t>However, another decision as ‘</w:t>
      </w:r>
      <w:r w:rsidRPr="00797F70">
        <w:rPr>
          <w:b/>
          <w:bCs/>
        </w:rPr>
        <w:t>Submit</w:t>
      </w:r>
      <w:r>
        <w:t xml:space="preserve">’ will be given basis which the WI will route to Respective teams (Previous Queue of Initiator Reject – from where the WI was Rejected to Initiator). </w:t>
      </w:r>
    </w:p>
    <w:p w14:paraId="68F5842F" w14:textId="26D8C12B" w:rsidR="00D53A30" w:rsidRDefault="00FE7546" w:rsidP="00665AFE">
      <w:pPr>
        <w:pStyle w:val="ListParagraph"/>
        <w:numPr>
          <w:ilvl w:val="1"/>
          <w:numId w:val="27"/>
        </w:numPr>
        <w:spacing w:line="360" w:lineRule="auto"/>
      </w:pPr>
      <w:r>
        <w:t xml:space="preserve">This decision will be taken by the user if he wants to submit the WI post clearing the pending scenario and WI should move back to respective teams from where it was received at Initiator Reject queue. </w:t>
      </w:r>
    </w:p>
    <w:p w14:paraId="56C65CBC" w14:textId="36D317CC" w:rsidR="00A50400" w:rsidRDefault="00A50400" w:rsidP="00665AFE">
      <w:pPr>
        <w:pStyle w:val="ListParagraph"/>
        <w:numPr>
          <w:ilvl w:val="0"/>
          <w:numId w:val="27"/>
        </w:numPr>
        <w:spacing w:line="360" w:lineRule="auto"/>
      </w:pPr>
      <w:r>
        <w:lastRenderedPageBreak/>
        <w:t>If no action is taken on the WI on this queue, then pending communication reminders will be sent to the customer as per below logic:</w:t>
      </w:r>
    </w:p>
    <w:p w14:paraId="7812AFA3" w14:textId="685C0434" w:rsidR="00A50400" w:rsidRPr="00E94002" w:rsidRDefault="00A50400" w:rsidP="00665AFE">
      <w:pPr>
        <w:pStyle w:val="ListParagraph"/>
        <w:numPr>
          <w:ilvl w:val="1"/>
          <w:numId w:val="27"/>
        </w:numPr>
        <w:spacing w:line="360" w:lineRule="auto"/>
        <w:rPr>
          <w:highlight w:val="yellow"/>
        </w:rPr>
      </w:pPr>
      <w:r w:rsidRPr="00E94002">
        <w:rPr>
          <w:highlight w:val="yellow"/>
        </w:rPr>
        <w:t>If Initiator Reject user selected FOL Signed as No, then on every 3</w:t>
      </w:r>
      <w:r w:rsidRPr="00E94002">
        <w:rPr>
          <w:highlight w:val="yellow"/>
          <w:vertAlign w:val="superscript"/>
        </w:rPr>
        <w:t>rd</w:t>
      </w:r>
      <w:r w:rsidRPr="00E94002">
        <w:rPr>
          <w:highlight w:val="yellow"/>
        </w:rPr>
        <w:t xml:space="preserve"> day the pending reminder will be sent until 10 days. If still on 10</w:t>
      </w:r>
      <w:r w:rsidRPr="00E94002">
        <w:rPr>
          <w:highlight w:val="yellow"/>
          <w:vertAlign w:val="superscript"/>
        </w:rPr>
        <w:t>th</w:t>
      </w:r>
      <w:r w:rsidRPr="00E94002">
        <w:rPr>
          <w:highlight w:val="yellow"/>
        </w:rPr>
        <w:t xml:space="preserve"> day no action is taken the WI will get </w:t>
      </w:r>
      <w:r w:rsidR="005D22D7" w:rsidRPr="00E94002">
        <w:rPr>
          <w:highlight w:val="yellow"/>
        </w:rPr>
        <w:t>auto discarded</w:t>
      </w:r>
      <w:r w:rsidRPr="00E94002">
        <w:rPr>
          <w:highlight w:val="yellow"/>
        </w:rPr>
        <w:t xml:space="preserve"> from this queue and move to Sys Notify CPF to trigger Cancellation Communication to CPF post which WI will be Discarded. </w:t>
      </w:r>
    </w:p>
    <w:p w14:paraId="6ADD55E8" w14:textId="61486C75" w:rsidR="002C7BC8" w:rsidRPr="00E94002" w:rsidRDefault="002C7BC8" w:rsidP="00665AFE">
      <w:pPr>
        <w:pStyle w:val="ListParagraph"/>
        <w:numPr>
          <w:ilvl w:val="1"/>
          <w:numId w:val="27"/>
        </w:numPr>
        <w:spacing w:line="360" w:lineRule="auto"/>
        <w:rPr>
          <w:highlight w:val="yellow"/>
        </w:rPr>
      </w:pPr>
      <w:r w:rsidRPr="00E94002">
        <w:rPr>
          <w:highlight w:val="yellow"/>
        </w:rPr>
        <w:t xml:space="preserve">If Initiator Reject user selected FOL Signed as Yes, then on every </w:t>
      </w:r>
      <w:r w:rsidR="00CD3754" w:rsidRPr="00E94002">
        <w:rPr>
          <w:highlight w:val="yellow"/>
        </w:rPr>
        <w:t>30</w:t>
      </w:r>
      <w:r w:rsidR="00CD3754" w:rsidRPr="00E94002">
        <w:rPr>
          <w:highlight w:val="yellow"/>
          <w:vertAlign w:val="superscript"/>
        </w:rPr>
        <w:t>th</w:t>
      </w:r>
      <w:r w:rsidR="00CD3754" w:rsidRPr="00E94002">
        <w:rPr>
          <w:highlight w:val="yellow"/>
        </w:rPr>
        <w:t xml:space="preserve"> </w:t>
      </w:r>
      <w:r w:rsidRPr="00E94002">
        <w:rPr>
          <w:highlight w:val="yellow"/>
        </w:rPr>
        <w:t xml:space="preserve">day the pending reminder will be sent until </w:t>
      </w:r>
      <w:r w:rsidR="00CD3754" w:rsidRPr="00E94002">
        <w:rPr>
          <w:highlight w:val="yellow"/>
        </w:rPr>
        <w:t xml:space="preserve">90 </w:t>
      </w:r>
      <w:r w:rsidRPr="00E94002">
        <w:rPr>
          <w:highlight w:val="yellow"/>
        </w:rPr>
        <w:t xml:space="preserve">days. If still on </w:t>
      </w:r>
      <w:r w:rsidR="00CD3754" w:rsidRPr="00E94002">
        <w:rPr>
          <w:highlight w:val="yellow"/>
        </w:rPr>
        <w:t>9</w:t>
      </w:r>
      <w:r w:rsidRPr="00E94002">
        <w:rPr>
          <w:highlight w:val="yellow"/>
        </w:rPr>
        <w:t>0</w:t>
      </w:r>
      <w:r w:rsidRPr="00E94002">
        <w:rPr>
          <w:highlight w:val="yellow"/>
          <w:vertAlign w:val="superscript"/>
        </w:rPr>
        <w:t>th</w:t>
      </w:r>
      <w:r w:rsidRPr="00E94002">
        <w:rPr>
          <w:highlight w:val="yellow"/>
        </w:rPr>
        <w:t xml:space="preserve"> day no action is taken the WI will get </w:t>
      </w:r>
      <w:r w:rsidR="005D22D7" w:rsidRPr="00E94002">
        <w:rPr>
          <w:highlight w:val="yellow"/>
        </w:rPr>
        <w:t>auto discarded</w:t>
      </w:r>
      <w:r w:rsidRPr="00E94002">
        <w:rPr>
          <w:highlight w:val="yellow"/>
        </w:rPr>
        <w:t xml:space="preserve"> from this queue and move to Sys Notify CPF to trigger Cancellation Communication to CPF post which WI will be Discarded.</w:t>
      </w:r>
    </w:p>
    <w:p w14:paraId="283D248A" w14:textId="4BAEF061" w:rsidR="00FF5983" w:rsidRDefault="00FF5983" w:rsidP="00665AFE">
      <w:pPr>
        <w:pStyle w:val="ListParagraph"/>
        <w:numPr>
          <w:ilvl w:val="0"/>
          <w:numId w:val="27"/>
        </w:numPr>
        <w:spacing w:line="360" w:lineRule="auto"/>
      </w:pPr>
      <w:r>
        <w:t xml:space="preserve">If during auto-discard of WI, there is any child WI in the process, then that child WI will also be deleted automatically. </w:t>
      </w:r>
    </w:p>
    <w:p w14:paraId="0012AD42" w14:textId="77777777" w:rsidR="002B501E" w:rsidRPr="000C2F5B" w:rsidRDefault="002B501E" w:rsidP="002B501E">
      <w:pPr>
        <w:spacing w:line="360" w:lineRule="auto"/>
        <w:rPr>
          <w:b/>
          <w:bCs/>
        </w:rPr>
      </w:pPr>
    </w:p>
    <w:tbl>
      <w:tblPr>
        <w:tblStyle w:val="TableGrid"/>
        <w:tblW w:w="0" w:type="auto"/>
        <w:tblLook w:val="04A0" w:firstRow="1" w:lastRow="0" w:firstColumn="1" w:lastColumn="0" w:noHBand="0" w:noVBand="1"/>
      </w:tblPr>
      <w:tblGrid>
        <w:gridCol w:w="3219"/>
        <w:gridCol w:w="2915"/>
        <w:gridCol w:w="3216"/>
      </w:tblGrid>
      <w:tr w:rsidR="00585841" w:rsidRPr="000C2F5B" w14:paraId="4778096E" w14:textId="77777777" w:rsidTr="00585841">
        <w:tc>
          <w:tcPr>
            <w:tcW w:w="3219" w:type="dxa"/>
          </w:tcPr>
          <w:p w14:paraId="26214758" w14:textId="5280507B" w:rsidR="00585841" w:rsidRPr="000C2F5B" w:rsidRDefault="00585841" w:rsidP="002B501E">
            <w:pPr>
              <w:spacing w:line="360" w:lineRule="auto"/>
              <w:rPr>
                <w:b/>
                <w:bCs/>
              </w:rPr>
            </w:pPr>
            <w:r w:rsidRPr="000C2F5B">
              <w:rPr>
                <w:b/>
                <w:bCs/>
              </w:rPr>
              <w:t>Decision</w:t>
            </w:r>
          </w:p>
        </w:tc>
        <w:tc>
          <w:tcPr>
            <w:tcW w:w="2915" w:type="dxa"/>
          </w:tcPr>
          <w:p w14:paraId="2D581258" w14:textId="5111E54F" w:rsidR="00585841" w:rsidRPr="000C2F5B" w:rsidRDefault="00585841" w:rsidP="002B501E">
            <w:pPr>
              <w:spacing w:line="360" w:lineRule="auto"/>
              <w:rPr>
                <w:b/>
                <w:bCs/>
              </w:rPr>
            </w:pPr>
            <w:r>
              <w:rPr>
                <w:b/>
                <w:bCs/>
              </w:rPr>
              <w:t>Condition</w:t>
            </w:r>
          </w:p>
        </w:tc>
        <w:tc>
          <w:tcPr>
            <w:tcW w:w="3216" w:type="dxa"/>
          </w:tcPr>
          <w:p w14:paraId="65BAB9D5" w14:textId="3631BE23" w:rsidR="00585841" w:rsidRPr="000C2F5B" w:rsidRDefault="00585841" w:rsidP="002B501E">
            <w:pPr>
              <w:spacing w:line="360" w:lineRule="auto"/>
              <w:rPr>
                <w:b/>
                <w:bCs/>
              </w:rPr>
            </w:pPr>
            <w:r w:rsidRPr="000C2F5B">
              <w:rPr>
                <w:b/>
                <w:bCs/>
              </w:rPr>
              <w:t xml:space="preserve">WI moves to </w:t>
            </w:r>
          </w:p>
        </w:tc>
      </w:tr>
      <w:tr w:rsidR="00585841" w14:paraId="70AC77DA" w14:textId="77777777" w:rsidTr="00585841">
        <w:tc>
          <w:tcPr>
            <w:tcW w:w="3219" w:type="dxa"/>
          </w:tcPr>
          <w:p w14:paraId="630E8DC3" w14:textId="0ADF5211" w:rsidR="00585841" w:rsidRDefault="00585841" w:rsidP="002B501E">
            <w:pPr>
              <w:spacing w:line="360" w:lineRule="auto"/>
            </w:pPr>
            <w:r>
              <w:t>Send to Initiator Reject</w:t>
            </w:r>
          </w:p>
        </w:tc>
        <w:tc>
          <w:tcPr>
            <w:tcW w:w="2915" w:type="dxa"/>
          </w:tcPr>
          <w:p w14:paraId="49E7417B" w14:textId="77777777" w:rsidR="00585841" w:rsidRDefault="00585841" w:rsidP="002B501E">
            <w:pPr>
              <w:spacing w:line="360" w:lineRule="auto"/>
            </w:pPr>
          </w:p>
        </w:tc>
        <w:tc>
          <w:tcPr>
            <w:tcW w:w="3216" w:type="dxa"/>
          </w:tcPr>
          <w:p w14:paraId="406152A6" w14:textId="4E37B352" w:rsidR="00585841" w:rsidRDefault="00585841" w:rsidP="002B501E">
            <w:pPr>
              <w:spacing w:line="360" w:lineRule="auto"/>
            </w:pPr>
            <w:r>
              <w:t>Initiator Reject</w:t>
            </w:r>
          </w:p>
        </w:tc>
      </w:tr>
      <w:tr w:rsidR="00585841" w14:paraId="3B8CAEDA" w14:textId="77777777" w:rsidTr="00585841">
        <w:tc>
          <w:tcPr>
            <w:tcW w:w="3219" w:type="dxa"/>
          </w:tcPr>
          <w:p w14:paraId="34F779ED" w14:textId="2F85FBB6" w:rsidR="00585841" w:rsidRDefault="00585841" w:rsidP="002B501E">
            <w:pPr>
              <w:spacing w:line="360" w:lineRule="auto"/>
            </w:pPr>
            <w:r>
              <w:t>Submit</w:t>
            </w:r>
          </w:p>
        </w:tc>
        <w:tc>
          <w:tcPr>
            <w:tcW w:w="2915" w:type="dxa"/>
          </w:tcPr>
          <w:p w14:paraId="1A757AAF" w14:textId="77777777" w:rsidR="00585841" w:rsidRDefault="00585841" w:rsidP="002B501E">
            <w:pPr>
              <w:spacing w:line="360" w:lineRule="auto"/>
            </w:pPr>
          </w:p>
        </w:tc>
        <w:tc>
          <w:tcPr>
            <w:tcW w:w="3216" w:type="dxa"/>
          </w:tcPr>
          <w:p w14:paraId="150D5543" w14:textId="7D9D6696" w:rsidR="00585841" w:rsidRDefault="00585841" w:rsidP="002B501E">
            <w:pPr>
              <w:spacing w:line="360" w:lineRule="auto"/>
            </w:pPr>
            <w:r>
              <w:t>Previous Queue of Initiator Reject</w:t>
            </w:r>
          </w:p>
        </w:tc>
      </w:tr>
      <w:tr w:rsidR="00585841" w14:paraId="35CDCCA7" w14:textId="77777777" w:rsidTr="00585841">
        <w:tc>
          <w:tcPr>
            <w:tcW w:w="3219" w:type="dxa"/>
          </w:tcPr>
          <w:p w14:paraId="12423A27" w14:textId="4C8B01FF" w:rsidR="00585841" w:rsidRDefault="00585841" w:rsidP="002B501E">
            <w:pPr>
              <w:spacing w:line="360" w:lineRule="auto"/>
            </w:pPr>
            <w:r>
              <w:t>No Decision</w:t>
            </w:r>
            <w:r w:rsidR="009C450A">
              <w:t xml:space="preserve"> till 10 days</w:t>
            </w:r>
          </w:p>
        </w:tc>
        <w:tc>
          <w:tcPr>
            <w:tcW w:w="2915" w:type="dxa"/>
          </w:tcPr>
          <w:p w14:paraId="4C0B3404" w14:textId="3C434195" w:rsidR="00585841" w:rsidRDefault="00585841" w:rsidP="002B501E">
            <w:pPr>
              <w:spacing w:line="360" w:lineRule="auto"/>
            </w:pPr>
            <w:r>
              <w:t>FOL Signed = No</w:t>
            </w:r>
          </w:p>
        </w:tc>
        <w:tc>
          <w:tcPr>
            <w:tcW w:w="3216" w:type="dxa"/>
          </w:tcPr>
          <w:p w14:paraId="11BDB4CD" w14:textId="5F0E6342" w:rsidR="00585841" w:rsidRDefault="009C450A" w:rsidP="002B501E">
            <w:pPr>
              <w:spacing w:line="360" w:lineRule="auto"/>
            </w:pPr>
            <w:r>
              <w:t>Sys Notify CPF for Cancellation Comms.</w:t>
            </w:r>
          </w:p>
        </w:tc>
      </w:tr>
      <w:tr w:rsidR="009C450A" w14:paraId="4E0CACE0" w14:textId="77777777" w:rsidTr="00585841">
        <w:tc>
          <w:tcPr>
            <w:tcW w:w="3219" w:type="dxa"/>
          </w:tcPr>
          <w:p w14:paraId="0CBE006C" w14:textId="06089410" w:rsidR="009C450A" w:rsidRDefault="009C450A" w:rsidP="002B501E">
            <w:pPr>
              <w:spacing w:line="360" w:lineRule="auto"/>
            </w:pPr>
            <w:r>
              <w:t>No Decision till 90 days</w:t>
            </w:r>
          </w:p>
        </w:tc>
        <w:tc>
          <w:tcPr>
            <w:tcW w:w="2915" w:type="dxa"/>
          </w:tcPr>
          <w:p w14:paraId="7022F524" w14:textId="1AC14054" w:rsidR="009C450A" w:rsidRDefault="009C450A" w:rsidP="002B501E">
            <w:pPr>
              <w:spacing w:line="360" w:lineRule="auto"/>
            </w:pPr>
            <w:r>
              <w:t>FOL Signed = Yes</w:t>
            </w:r>
          </w:p>
        </w:tc>
        <w:tc>
          <w:tcPr>
            <w:tcW w:w="3216" w:type="dxa"/>
          </w:tcPr>
          <w:p w14:paraId="082351FB" w14:textId="4B49C9B2" w:rsidR="009C450A" w:rsidRDefault="009C450A" w:rsidP="002B501E">
            <w:pPr>
              <w:spacing w:line="360" w:lineRule="auto"/>
            </w:pPr>
            <w:r>
              <w:t xml:space="preserve">Sys Notify CPF for Cancellation Comms. </w:t>
            </w:r>
          </w:p>
        </w:tc>
      </w:tr>
    </w:tbl>
    <w:p w14:paraId="778E52BC" w14:textId="77777777" w:rsidR="002B501E" w:rsidRPr="00EF478F" w:rsidRDefault="002B501E" w:rsidP="002B501E">
      <w:pPr>
        <w:spacing w:line="360" w:lineRule="auto"/>
      </w:pPr>
    </w:p>
    <w:p w14:paraId="1BF9EEFD" w14:textId="77777777" w:rsidR="008F28BB" w:rsidRDefault="008F28BB" w:rsidP="00C141A3">
      <w:pPr>
        <w:spacing w:line="360" w:lineRule="auto"/>
      </w:pPr>
    </w:p>
    <w:p w14:paraId="1FE53E6F" w14:textId="77777777" w:rsidR="000A4A1E" w:rsidRDefault="000A4A1E" w:rsidP="00C141A3">
      <w:pPr>
        <w:spacing w:line="360" w:lineRule="auto"/>
      </w:pPr>
    </w:p>
    <w:p w14:paraId="5C99891B" w14:textId="77777777" w:rsidR="000A4A1E" w:rsidRDefault="000A4A1E" w:rsidP="00C141A3">
      <w:pPr>
        <w:spacing w:line="360" w:lineRule="auto"/>
      </w:pPr>
    </w:p>
    <w:p w14:paraId="3BCF87BF" w14:textId="77777777" w:rsidR="000A4A1E" w:rsidRDefault="000A4A1E" w:rsidP="00C141A3">
      <w:pPr>
        <w:spacing w:line="360" w:lineRule="auto"/>
      </w:pPr>
    </w:p>
    <w:p w14:paraId="08286631" w14:textId="77777777" w:rsidR="000A4A1E" w:rsidRDefault="000A4A1E" w:rsidP="00C141A3">
      <w:pPr>
        <w:spacing w:line="360" w:lineRule="auto"/>
      </w:pPr>
    </w:p>
    <w:p w14:paraId="41663AB0" w14:textId="77777777" w:rsidR="000A4A1E" w:rsidRDefault="000A4A1E" w:rsidP="00C141A3">
      <w:pPr>
        <w:spacing w:line="360" w:lineRule="auto"/>
      </w:pPr>
    </w:p>
    <w:p w14:paraId="62496AB9" w14:textId="77777777" w:rsidR="000A4A1E" w:rsidRDefault="000A4A1E" w:rsidP="00C141A3">
      <w:pPr>
        <w:spacing w:line="360" w:lineRule="auto"/>
      </w:pPr>
    </w:p>
    <w:p w14:paraId="76026251" w14:textId="77777777" w:rsidR="000A4A1E" w:rsidRDefault="000A4A1E" w:rsidP="00C141A3">
      <w:pPr>
        <w:spacing w:line="360" w:lineRule="auto"/>
      </w:pPr>
    </w:p>
    <w:p w14:paraId="378091ED" w14:textId="77777777" w:rsidR="000A4A1E" w:rsidRDefault="000A4A1E" w:rsidP="00C141A3">
      <w:pPr>
        <w:spacing w:line="360" w:lineRule="auto"/>
      </w:pPr>
    </w:p>
    <w:p w14:paraId="5450B03C" w14:textId="77777777" w:rsidR="000A4A1E" w:rsidRDefault="000A4A1E" w:rsidP="00C141A3">
      <w:pPr>
        <w:spacing w:line="360" w:lineRule="auto"/>
      </w:pPr>
    </w:p>
    <w:p w14:paraId="457967B0" w14:textId="77777777" w:rsidR="000A4A1E" w:rsidRDefault="000A4A1E" w:rsidP="00C141A3">
      <w:pPr>
        <w:spacing w:line="360" w:lineRule="auto"/>
      </w:pPr>
    </w:p>
    <w:p w14:paraId="675CA25E" w14:textId="77777777" w:rsidR="00852E04" w:rsidRDefault="00852E04" w:rsidP="00C141A3">
      <w:pPr>
        <w:spacing w:line="360" w:lineRule="auto"/>
      </w:pPr>
    </w:p>
    <w:p w14:paraId="5E714D92" w14:textId="77777777" w:rsidR="00852E04" w:rsidRDefault="00852E04" w:rsidP="00C141A3">
      <w:pPr>
        <w:spacing w:line="360" w:lineRule="auto"/>
      </w:pPr>
    </w:p>
    <w:p w14:paraId="7194AAE9" w14:textId="238333BA" w:rsidR="009C450A" w:rsidRDefault="009C450A" w:rsidP="009C450A">
      <w:pPr>
        <w:pStyle w:val="Heading3"/>
      </w:pPr>
      <w:r>
        <w:t xml:space="preserve"> </w:t>
      </w:r>
      <w:bookmarkStart w:id="100" w:name="_Toc206766712"/>
      <w:r>
        <w:t>Sys Hold 1</w:t>
      </w:r>
      <w:r w:rsidR="00216EFC">
        <w:t xml:space="preserve"> (New Queue)</w:t>
      </w:r>
      <w:bookmarkEnd w:id="100"/>
    </w:p>
    <w:p w14:paraId="25F1991E" w14:textId="2EC9DB9F" w:rsidR="009C450A" w:rsidRDefault="009C450A" w:rsidP="009C450A">
      <w:pPr>
        <w:pStyle w:val="ListParagraph"/>
        <w:numPr>
          <w:ilvl w:val="0"/>
          <w:numId w:val="5"/>
        </w:numPr>
        <w:spacing w:line="360" w:lineRule="auto"/>
      </w:pPr>
      <w:r>
        <w:t xml:space="preserve">This will be a system queue. i.e., the users will not have access to this queue. </w:t>
      </w:r>
    </w:p>
    <w:p w14:paraId="0D00E348" w14:textId="1D10A8C3" w:rsidR="009C450A" w:rsidRDefault="005D22D7" w:rsidP="009C450A">
      <w:pPr>
        <w:pStyle w:val="ListParagraph"/>
        <w:numPr>
          <w:ilvl w:val="0"/>
          <w:numId w:val="5"/>
        </w:numPr>
        <w:spacing w:line="360" w:lineRule="auto"/>
      </w:pPr>
      <w:r>
        <w:t xml:space="preserve">The purpose of this queue is to check if the Parent – Child Instances of a WI </w:t>
      </w:r>
      <w:r w:rsidR="00DE41E4">
        <w:t xml:space="preserve">which were created when Sales Attach Document user took decision as Submit are completed or not. </w:t>
      </w:r>
    </w:p>
    <w:p w14:paraId="28385BF2" w14:textId="53BBFC2D" w:rsidR="00DE41E4" w:rsidRDefault="00DE41E4" w:rsidP="009C450A">
      <w:pPr>
        <w:pStyle w:val="ListParagraph"/>
        <w:numPr>
          <w:ilvl w:val="0"/>
          <w:numId w:val="5"/>
        </w:numPr>
        <w:spacing w:line="360" w:lineRule="auto"/>
      </w:pPr>
      <w:r>
        <w:t xml:space="preserve">The Child WI moved for Cooling Period Communication to CPF and Parent WI moves to CROPS Hold as per BAU. </w:t>
      </w:r>
    </w:p>
    <w:p w14:paraId="6807B8D8" w14:textId="3E46FA07" w:rsidR="00DE41E4" w:rsidRDefault="00DE41E4" w:rsidP="009C450A">
      <w:pPr>
        <w:pStyle w:val="ListParagraph"/>
        <w:numPr>
          <w:ilvl w:val="0"/>
          <w:numId w:val="5"/>
        </w:numPr>
        <w:spacing w:line="360" w:lineRule="auto"/>
      </w:pPr>
      <w:r>
        <w:t xml:space="preserve">Once </w:t>
      </w:r>
      <w:r w:rsidR="008616BE">
        <w:t>the CROPS Document Checker takes following decision on the Parent WI, the WI routes to this queue:</w:t>
      </w:r>
    </w:p>
    <w:p w14:paraId="52F149C1" w14:textId="56342D2B" w:rsidR="008616BE" w:rsidRDefault="008616BE" w:rsidP="00665AFE">
      <w:pPr>
        <w:pStyle w:val="ListParagraph"/>
        <w:numPr>
          <w:ilvl w:val="0"/>
          <w:numId w:val="44"/>
        </w:numPr>
        <w:spacing w:line="360" w:lineRule="auto"/>
      </w:pPr>
      <w:r>
        <w:t>Approve</w:t>
      </w:r>
    </w:p>
    <w:p w14:paraId="17BD7A29" w14:textId="42AF2510" w:rsidR="008616BE" w:rsidRDefault="008616BE" w:rsidP="00665AFE">
      <w:pPr>
        <w:pStyle w:val="ListParagraph"/>
        <w:numPr>
          <w:ilvl w:val="0"/>
          <w:numId w:val="44"/>
        </w:numPr>
        <w:spacing w:line="360" w:lineRule="auto"/>
      </w:pPr>
      <w:r>
        <w:t>Final Offer Letter Re-Issued</w:t>
      </w:r>
    </w:p>
    <w:p w14:paraId="767A5860" w14:textId="19584362" w:rsidR="008616BE" w:rsidRDefault="000C148C" w:rsidP="008616BE">
      <w:pPr>
        <w:pStyle w:val="ListParagraph"/>
        <w:numPr>
          <w:ilvl w:val="0"/>
          <w:numId w:val="5"/>
        </w:numPr>
        <w:spacing w:line="360" w:lineRule="auto"/>
      </w:pPr>
      <w:r>
        <w:t xml:space="preserve">System will check if Child WI is completed or not. </w:t>
      </w:r>
    </w:p>
    <w:p w14:paraId="116FC354" w14:textId="0ED0FA30" w:rsidR="000C148C" w:rsidRDefault="00EA2DBF" w:rsidP="008616BE">
      <w:pPr>
        <w:pStyle w:val="ListParagraph"/>
        <w:numPr>
          <w:ilvl w:val="0"/>
          <w:numId w:val="5"/>
        </w:numPr>
        <w:spacing w:line="360" w:lineRule="auto"/>
      </w:pPr>
      <w:r>
        <w:t xml:space="preserve">If </w:t>
      </w:r>
      <w:r w:rsidR="00D64FA1">
        <w:t>CROPS Document Checker d</w:t>
      </w:r>
      <w:r>
        <w:t>ecision is ‘</w:t>
      </w:r>
      <w:r w:rsidRPr="00D64FA1">
        <w:rPr>
          <w:b/>
          <w:bCs/>
        </w:rPr>
        <w:t>Approve’</w:t>
      </w:r>
      <w:r>
        <w:t>:</w:t>
      </w:r>
    </w:p>
    <w:p w14:paraId="374F04FF" w14:textId="0C41B3B2" w:rsidR="00EA2DBF" w:rsidRDefault="00EA2DBF" w:rsidP="00665AFE">
      <w:pPr>
        <w:pStyle w:val="ListParagraph"/>
        <w:numPr>
          <w:ilvl w:val="0"/>
          <w:numId w:val="45"/>
        </w:numPr>
        <w:spacing w:line="360" w:lineRule="auto"/>
      </w:pPr>
      <w:r>
        <w:t xml:space="preserve">If Child WI is not completed, WI will wait </w:t>
      </w:r>
      <w:r w:rsidR="00922405">
        <w:t xml:space="preserve">for the Child WI to get completed. </w:t>
      </w:r>
    </w:p>
    <w:p w14:paraId="017E9DAC" w14:textId="3904AD0D" w:rsidR="00922405" w:rsidRPr="009B32EC" w:rsidRDefault="00922405" w:rsidP="00665AFE">
      <w:pPr>
        <w:pStyle w:val="ListParagraph"/>
        <w:numPr>
          <w:ilvl w:val="0"/>
          <w:numId w:val="45"/>
        </w:numPr>
        <w:spacing w:line="360" w:lineRule="auto"/>
        <w:rPr>
          <w:highlight w:val="yellow"/>
        </w:rPr>
      </w:pPr>
      <w:r w:rsidRPr="009B32EC">
        <w:rPr>
          <w:highlight w:val="yellow"/>
        </w:rPr>
        <w:t>Once the Child WI is completed or if it’s already completed, system will check whether cooling period is Active or No</w:t>
      </w:r>
      <w:r w:rsidR="009B1FE8" w:rsidRPr="009B32EC">
        <w:rPr>
          <w:highlight w:val="yellow"/>
        </w:rPr>
        <w:t>t.</w:t>
      </w:r>
      <w:r w:rsidR="004249B2" w:rsidRPr="009B32EC">
        <w:rPr>
          <w:highlight w:val="yellow"/>
        </w:rPr>
        <w:t xml:space="preserve"> The cooling period will be 5 days starting from the FOL Signed Date filled by the user. </w:t>
      </w:r>
    </w:p>
    <w:p w14:paraId="431C66AA" w14:textId="10165401" w:rsidR="00BA5922" w:rsidRPr="009B32EC" w:rsidRDefault="00BA5922" w:rsidP="00665AFE">
      <w:pPr>
        <w:pStyle w:val="ListParagraph"/>
        <w:numPr>
          <w:ilvl w:val="0"/>
          <w:numId w:val="45"/>
        </w:numPr>
        <w:spacing w:line="360" w:lineRule="auto"/>
        <w:rPr>
          <w:highlight w:val="yellow"/>
        </w:rPr>
      </w:pPr>
      <w:r w:rsidRPr="009B32EC">
        <w:rPr>
          <w:highlight w:val="yellow"/>
        </w:rPr>
        <w:t xml:space="preserve">The system will calculate the cooling period </w:t>
      </w:r>
      <w:r w:rsidR="00205C28" w:rsidRPr="009B32EC">
        <w:rPr>
          <w:highlight w:val="yellow"/>
        </w:rPr>
        <w:t xml:space="preserve">by the difference of current date and FOL signed date. </w:t>
      </w:r>
    </w:p>
    <w:p w14:paraId="39DBEF13" w14:textId="3DCFFBCB" w:rsidR="009B1FE8" w:rsidRPr="009B32EC" w:rsidRDefault="009B1FE8" w:rsidP="00665AFE">
      <w:pPr>
        <w:pStyle w:val="ListParagraph"/>
        <w:numPr>
          <w:ilvl w:val="1"/>
          <w:numId w:val="45"/>
        </w:numPr>
        <w:spacing w:line="360" w:lineRule="auto"/>
        <w:rPr>
          <w:highlight w:val="yellow"/>
        </w:rPr>
      </w:pPr>
      <w:r w:rsidRPr="009B32EC">
        <w:rPr>
          <w:highlight w:val="yellow"/>
        </w:rPr>
        <w:lastRenderedPageBreak/>
        <w:t>If Cooling Period is Active</w:t>
      </w:r>
      <w:r w:rsidR="00205C28" w:rsidRPr="009B32EC">
        <w:rPr>
          <w:highlight w:val="yellow"/>
        </w:rPr>
        <w:t xml:space="preserve"> (the difference is less than 5 days)</w:t>
      </w:r>
      <w:r w:rsidRPr="009B32EC">
        <w:rPr>
          <w:highlight w:val="yellow"/>
        </w:rPr>
        <w:t xml:space="preserve">, </w:t>
      </w:r>
      <w:r w:rsidR="00CD6EC3" w:rsidRPr="009B32EC">
        <w:rPr>
          <w:highlight w:val="yellow"/>
        </w:rPr>
        <w:t>WI will wait for the Cooling Period to over and then treat the WI as Success</w:t>
      </w:r>
      <w:r w:rsidR="006A1D6A" w:rsidRPr="009B32EC">
        <w:rPr>
          <w:highlight w:val="yellow"/>
        </w:rPr>
        <w:t xml:space="preserve"> and move to CROPS Disbursal Maker. </w:t>
      </w:r>
    </w:p>
    <w:p w14:paraId="376A494A" w14:textId="4A549FF0" w:rsidR="00CD6EC3" w:rsidRDefault="00CD6EC3" w:rsidP="00665AFE">
      <w:pPr>
        <w:pStyle w:val="ListParagraph"/>
        <w:numPr>
          <w:ilvl w:val="1"/>
          <w:numId w:val="45"/>
        </w:numPr>
        <w:spacing w:line="360" w:lineRule="auto"/>
      </w:pPr>
      <w:r w:rsidRPr="009B32EC">
        <w:rPr>
          <w:highlight w:val="yellow"/>
        </w:rPr>
        <w:t>If Cooling Period is Inactive</w:t>
      </w:r>
      <w:r w:rsidR="00205C28" w:rsidRPr="009B32EC">
        <w:rPr>
          <w:highlight w:val="yellow"/>
        </w:rPr>
        <w:t xml:space="preserve"> (the difference is equal to or more than 5 days)</w:t>
      </w:r>
      <w:r w:rsidRPr="009B32EC">
        <w:rPr>
          <w:highlight w:val="yellow"/>
        </w:rPr>
        <w:t>, WI will be immediately treated as Success</w:t>
      </w:r>
      <w:r w:rsidR="006A1D6A" w:rsidRPr="009B32EC">
        <w:rPr>
          <w:highlight w:val="yellow"/>
        </w:rPr>
        <w:t xml:space="preserve"> and move to </w:t>
      </w:r>
      <w:r w:rsidR="00F408C1" w:rsidRPr="009B32EC">
        <w:rPr>
          <w:highlight w:val="yellow"/>
        </w:rPr>
        <w:t>‘</w:t>
      </w:r>
      <w:r w:rsidR="006A1D6A" w:rsidRPr="009B32EC">
        <w:rPr>
          <w:b/>
          <w:bCs/>
          <w:highlight w:val="yellow"/>
        </w:rPr>
        <w:t>CROPS Disbursal Maker</w:t>
      </w:r>
      <w:r w:rsidR="00F408C1">
        <w:rPr>
          <w:b/>
          <w:bCs/>
        </w:rPr>
        <w:t>’</w:t>
      </w:r>
      <w:r w:rsidR="006A1D6A">
        <w:t xml:space="preserve">. </w:t>
      </w:r>
    </w:p>
    <w:p w14:paraId="2C3DD3CC" w14:textId="281757F7" w:rsidR="00CD6EC3" w:rsidRDefault="00CD6EC3" w:rsidP="00CD6EC3">
      <w:pPr>
        <w:pStyle w:val="ListParagraph"/>
        <w:numPr>
          <w:ilvl w:val="0"/>
          <w:numId w:val="5"/>
        </w:numPr>
        <w:spacing w:line="360" w:lineRule="auto"/>
      </w:pPr>
      <w:r>
        <w:t xml:space="preserve">If </w:t>
      </w:r>
      <w:r w:rsidR="00D64FA1">
        <w:t>CROPS Document Checker d</w:t>
      </w:r>
      <w:r>
        <w:t>ecision is ‘</w:t>
      </w:r>
      <w:r w:rsidRPr="00D64FA1">
        <w:rPr>
          <w:b/>
          <w:bCs/>
        </w:rPr>
        <w:t>Final Offer Letter Re-Issued’</w:t>
      </w:r>
      <w:r>
        <w:t xml:space="preserve">: </w:t>
      </w:r>
    </w:p>
    <w:p w14:paraId="7A91950C" w14:textId="77777777" w:rsidR="008E5E89" w:rsidRDefault="008E5E89" w:rsidP="00665AFE">
      <w:pPr>
        <w:pStyle w:val="ListParagraph"/>
        <w:numPr>
          <w:ilvl w:val="0"/>
          <w:numId w:val="47"/>
        </w:numPr>
        <w:spacing w:line="360" w:lineRule="auto"/>
      </w:pPr>
      <w:r>
        <w:t xml:space="preserve">If Child WI is not completed, WI will wait for the Child WI to get completed. </w:t>
      </w:r>
    </w:p>
    <w:p w14:paraId="5FE4A308" w14:textId="0A1F92E5" w:rsidR="00CD6EC3" w:rsidRPr="009C450A" w:rsidRDefault="008E5E89" w:rsidP="00665AFE">
      <w:pPr>
        <w:pStyle w:val="ListParagraph"/>
        <w:numPr>
          <w:ilvl w:val="0"/>
          <w:numId w:val="46"/>
        </w:numPr>
        <w:spacing w:line="360" w:lineRule="auto"/>
      </w:pPr>
      <w:r>
        <w:t>Once the Child WI is completed or if it’s already completed</w:t>
      </w:r>
      <w:r w:rsidR="006A1D6A">
        <w:t xml:space="preserve">, then the WI will be treated as Success and will move to </w:t>
      </w:r>
      <w:r w:rsidR="006A1D6A" w:rsidRPr="00F408C1">
        <w:rPr>
          <w:b/>
          <w:bCs/>
        </w:rPr>
        <w:t>‘Sys Notify CPF’</w:t>
      </w:r>
      <w:r w:rsidR="006A1D6A">
        <w:t xml:space="preserve">. </w:t>
      </w:r>
    </w:p>
    <w:p w14:paraId="445D7B29" w14:textId="77777777" w:rsidR="009C450A" w:rsidRDefault="009C450A" w:rsidP="009C450A"/>
    <w:p w14:paraId="3ACC61E4" w14:textId="77777777" w:rsidR="009C450A" w:rsidRDefault="009C450A" w:rsidP="009C450A"/>
    <w:p w14:paraId="2432F5A2" w14:textId="65898ABC" w:rsidR="006A1D6A" w:rsidRDefault="00546335" w:rsidP="009C450A">
      <w:r>
        <w:t>The WI will route as per below:</w:t>
      </w:r>
    </w:p>
    <w:p w14:paraId="4CE733EB" w14:textId="77777777" w:rsidR="00546335" w:rsidRDefault="00546335" w:rsidP="009C450A"/>
    <w:tbl>
      <w:tblPr>
        <w:tblStyle w:val="TableGrid"/>
        <w:tblW w:w="0" w:type="auto"/>
        <w:tblLook w:val="04A0" w:firstRow="1" w:lastRow="0" w:firstColumn="1" w:lastColumn="0" w:noHBand="0" w:noVBand="1"/>
      </w:tblPr>
      <w:tblGrid>
        <w:gridCol w:w="2245"/>
        <w:gridCol w:w="3765"/>
        <w:gridCol w:w="3006"/>
      </w:tblGrid>
      <w:tr w:rsidR="00546335" w14:paraId="76116DCB" w14:textId="77777777" w:rsidTr="002C26E9">
        <w:tc>
          <w:tcPr>
            <w:tcW w:w="2245" w:type="dxa"/>
          </w:tcPr>
          <w:p w14:paraId="0578729C" w14:textId="77777777" w:rsidR="00546335" w:rsidRPr="00CF3E57" w:rsidRDefault="00546335" w:rsidP="0060418C">
            <w:pPr>
              <w:spacing w:line="360" w:lineRule="auto"/>
              <w:rPr>
                <w:b/>
                <w:bCs/>
              </w:rPr>
            </w:pPr>
            <w:r w:rsidRPr="00CF3E57">
              <w:rPr>
                <w:b/>
                <w:bCs/>
              </w:rPr>
              <w:t>Decision</w:t>
            </w:r>
          </w:p>
        </w:tc>
        <w:tc>
          <w:tcPr>
            <w:tcW w:w="3765" w:type="dxa"/>
          </w:tcPr>
          <w:p w14:paraId="78D1753A" w14:textId="77777777" w:rsidR="00546335" w:rsidRPr="00CF3E57" w:rsidRDefault="00546335" w:rsidP="0060418C">
            <w:pPr>
              <w:spacing w:line="360" w:lineRule="auto"/>
              <w:rPr>
                <w:b/>
                <w:bCs/>
              </w:rPr>
            </w:pPr>
            <w:r w:rsidRPr="00CF3E57">
              <w:rPr>
                <w:b/>
                <w:bCs/>
              </w:rPr>
              <w:t>Condition</w:t>
            </w:r>
          </w:p>
        </w:tc>
        <w:tc>
          <w:tcPr>
            <w:tcW w:w="3006" w:type="dxa"/>
          </w:tcPr>
          <w:p w14:paraId="168B38DF" w14:textId="77777777" w:rsidR="00546335" w:rsidRPr="00CF3E57" w:rsidRDefault="00546335" w:rsidP="0060418C">
            <w:pPr>
              <w:spacing w:line="360" w:lineRule="auto"/>
              <w:rPr>
                <w:b/>
                <w:bCs/>
              </w:rPr>
            </w:pPr>
            <w:r w:rsidRPr="00CF3E57">
              <w:rPr>
                <w:b/>
                <w:bCs/>
              </w:rPr>
              <w:t xml:space="preserve">WI moves to </w:t>
            </w:r>
          </w:p>
        </w:tc>
      </w:tr>
      <w:tr w:rsidR="00546335" w14:paraId="2D0D92BA" w14:textId="77777777" w:rsidTr="002C26E9">
        <w:tc>
          <w:tcPr>
            <w:tcW w:w="2245" w:type="dxa"/>
          </w:tcPr>
          <w:p w14:paraId="15ADFA16" w14:textId="77777777" w:rsidR="00546335" w:rsidRDefault="00546335" w:rsidP="0060418C">
            <w:pPr>
              <w:spacing w:line="360" w:lineRule="auto"/>
            </w:pPr>
            <w:r>
              <w:t>Success</w:t>
            </w:r>
          </w:p>
        </w:tc>
        <w:tc>
          <w:tcPr>
            <w:tcW w:w="3765" w:type="dxa"/>
          </w:tcPr>
          <w:p w14:paraId="4E5FE2DA" w14:textId="1D717A01" w:rsidR="00546335" w:rsidRDefault="00874840" w:rsidP="0060418C">
            <w:pPr>
              <w:spacing w:line="360" w:lineRule="auto"/>
            </w:pPr>
            <w:r>
              <w:t>CROPS Doc Checker Decision = Approve</w:t>
            </w:r>
            <w:r w:rsidR="00510E4B">
              <w:t xml:space="preserve"> | Parent-Child completed | Cooling Period Served</w:t>
            </w:r>
          </w:p>
        </w:tc>
        <w:tc>
          <w:tcPr>
            <w:tcW w:w="3006" w:type="dxa"/>
          </w:tcPr>
          <w:p w14:paraId="4F8E9C43" w14:textId="70F06EBD" w:rsidR="00546335" w:rsidRDefault="00510E4B" w:rsidP="0060418C">
            <w:pPr>
              <w:spacing w:line="360" w:lineRule="auto"/>
            </w:pPr>
            <w:r>
              <w:t>CROPS Disbursal Maker</w:t>
            </w:r>
            <w:r w:rsidR="00546335">
              <w:t xml:space="preserve"> </w:t>
            </w:r>
          </w:p>
        </w:tc>
      </w:tr>
      <w:tr w:rsidR="00546335" w14:paraId="2B8900AC" w14:textId="77777777" w:rsidTr="002C26E9">
        <w:tc>
          <w:tcPr>
            <w:tcW w:w="2245" w:type="dxa"/>
          </w:tcPr>
          <w:p w14:paraId="7CC2C1FB" w14:textId="4CDAF0C7" w:rsidR="00546335" w:rsidRDefault="00510E4B" w:rsidP="0060418C">
            <w:pPr>
              <w:spacing w:line="360" w:lineRule="auto"/>
            </w:pPr>
            <w:r>
              <w:t>Success</w:t>
            </w:r>
          </w:p>
        </w:tc>
        <w:tc>
          <w:tcPr>
            <w:tcW w:w="3765" w:type="dxa"/>
          </w:tcPr>
          <w:p w14:paraId="5698C746" w14:textId="4EDBB884" w:rsidR="00546335" w:rsidRDefault="00510E4B" w:rsidP="0060418C">
            <w:pPr>
              <w:spacing w:line="360" w:lineRule="auto"/>
            </w:pPr>
            <w:r>
              <w:t>CROPS Doc Checker Decision = Final Offer Letter Re-Issued | Parent-Child completed</w:t>
            </w:r>
          </w:p>
        </w:tc>
        <w:tc>
          <w:tcPr>
            <w:tcW w:w="3006" w:type="dxa"/>
          </w:tcPr>
          <w:p w14:paraId="3E21A378" w14:textId="5163674C" w:rsidR="00546335" w:rsidRDefault="00510E4B" w:rsidP="0060418C">
            <w:pPr>
              <w:spacing w:line="360" w:lineRule="auto"/>
            </w:pPr>
            <w:r>
              <w:t>Sys Notify CPF</w:t>
            </w:r>
          </w:p>
        </w:tc>
      </w:tr>
    </w:tbl>
    <w:p w14:paraId="3B7EB577" w14:textId="77777777" w:rsidR="00546335" w:rsidRDefault="00546335" w:rsidP="009C450A"/>
    <w:p w14:paraId="4D50771D" w14:textId="77777777" w:rsidR="006A1D6A" w:rsidRDefault="006A1D6A" w:rsidP="009C450A"/>
    <w:p w14:paraId="2C7AFE3F" w14:textId="77777777" w:rsidR="00546335" w:rsidRDefault="00546335" w:rsidP="009C450A"/>
    <w:p w14:paraId="2EBD777A" w14:textId="77777777" w:rsidR="000A4A1E" w:rsidRPr="007D4289" w:rsidRDefault="000A4A1E" w:rsidP="000A4A1E">
      <w:pPr>
        <w:rPr>
          <w:b/>
          <w:bCs/>
        </w:rPr>
      </w:pPr>
      <w:r w:rsidRPr="007D4289">
        <w:rPr>
          <w:b/>
          <w:bCs/>
        </w:rPr>
        <w:t xml:space="preserve">Access Details: </w:t>
      </w:r>
    </w:p>
    <w:p w14:paraId="359D5F8F" w14:textId="77777777" w:rsidR="000A4A1E" w:rsidRDefault="000A4A1E" w:rsidP="000A4A1E">
      <w:pPr>
        <w:rPr>
          <w:highlight w:val="yellow"/>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0A4A1E" w:rsidRPr="00785349" w14:paraId="715D1BF6" w14:textId="77777777" w:rsidTr="0060418C">
        <w:tc>
          <w:tcPr>
            <w:tcW w:w="3681" w:type="dxa"/>
          </w:tcPr>
          <w:p w14:paraId="7167BB6D"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User Group</w:t>
            </w:r>
          </w:p>
        </w:tc>
        <w:tc>
          <w:tcPr>
            <w:tcW w:w="4626" w:type="dxa"/>
          </w:tcPr>
          <w:p w14:paraId="338E3391" w14:textId="77777777" w:rsidR="000A4A1E" w:rsidRPr="00785349" w:rsidRDefault="000A4A1E" w:rsidP="0060418C">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Query group. </w:t>
            </w:r>
          </w:p>
        </w:tc>
      </w:tr>
      <w:tr w:rsidR="000A4A1E" w:rsidRPr="00785349" w14:paraId="3C13C665" w14:textId="77777777" w:rsidTr="0060418C">
        <w:tc>
          <w:tcPr>
            <w:tcW w:w="3681" w:type="dxa"/>
          </w:tcPr>
          <w:p w14:paraId="1C06A7DA"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 xml:space="preserve">Filters </w:t>
            </w:r>
          </w:p>
        </w:tc>
        <w:tc>
          <w:tcPr>
            <w:tcW w:w="4626" w:type="dxa"/>
          </w:tcPr>
          <w:p w14:paraId="466216DC"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NA</w:t>
            </w:r>
          </w:p>
        </w:tc>
      </w:tr>
      <w:tr w:rsidR="000A4A1E" w:rsidRPr="00785349" w14:paraId="42567910" w14:textId="77777777" w:rsidTr="0060418C">
        <w:tc>
          <w:tcPr>
            <w:tcW w:w="3681" w:type="dxa"/>
          </w:tcPr>
          <w:p w14:paraId="5DAEEDAD"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1AE0EFA6"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0A4A1E" w:rsidRPr="00785349" w14:paraId="5DBDEEFB" w14:textId="77777777" w:rsidTr="0060418C">
        <w:tc>
          <w:tcPr>
            <w:tcW w:w="3681" w:type="dxa"/>
          </w:tcPr>
          <w:p w14:paraId="0A6F38C7"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Default Sorting (work-item listing)</w:t>
            </w:r>
          </w:p>
        </w:tc>
        <w:tc>
          <w:tcPr>
            <w:tcW w:w="4626" w:type="dxa"/>
          </w:tcPr>
          <w:p w14:paraId="67E1D53A"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0A4A1E" w:rsidRPr="00785349" w14:paraId="6F74B776" w14:textId="77777777" w:rsidTr="0060418C">
        <w:tc>
          <w:tcPr>
            <w:tcW w:w="3681" w:type="dxa"/>
          </w:tcPr>
          <w:p w14:paraId="5A85F603"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Additional display columns</w:t>
            </w:r>
          </w:p>
        </w:tc>
        <w:tc>
          <w:tcPr>
            <w:tcW w:w="4626" w:type="dxa"/>
          </w:tcPr>
          <w:p w14:paraId="603BC155"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64CE7686" w14:textId="77777777" w:rsidR="006A1D6A" w:rsidRDefault="006A1D6A" w:rsidP="009C450A"/>
    <w:p w14:paraId="522BCD3B" w14:textId="77777777" w:rsidR="000A4A1E" w:rsidRDefault="000A4A1E" w:rsidP="009C450A"/>
    <w:p w14:paraId="7865EC50" w14:textId="77777777" w:rsidR="000A4A1E" w:rsidRDefault="000A4A1E" w:rsidP="009C450A"/>
    <w:p w14:paraId="23B029DF" w14:textId="77777777" w:rsidR="000A4A1E" w:rsidRDefault="000A4A1E" w:rsidP="009C450A"/>
    <w:p w14:paraId="7BA02290" w14:textId="77777777" w:rsidR="006A1D6A" w:rsidRDefault="006A1D6A" w:rsidP="009C450A"/>
    <w:p w14:paraId="5FE89152" w14:textId="43B5E3DD" w:rsidR="009C450A" w:rsidRPr="009C450A" w:rsidRDefault="009C450A" w:rsidP="009C450A">
      <w:pPr>
        <w:pStyle w:val="Heading3"/>
      </w:pPr>
      <w:r>
        <w:t xml:space="preserve"> </w:t>
      </w:r>
      <w:bookmarkStart w:id="101" w:name="_Toc206766713"/>
      <w:r>
        <w:t>Sys Hold 2</w:t>
      </w:r>
      <w:r w:rsidR="00B242AD">
        <w:t xml:space="preserve"> (New Queue)</w:t>
      </w:r>
      <w:bookmarkEnd w:id="101"/>
    </w:p>
    <w:p w14:paraId="5870C91B" w14:textId="77777777" w:rsidR="00B242AD" w:rsidRDefault="00B242AD" w:rsidP="00B242AD">
      <w:pPr>
        <w:pStyle w:val="ListParagraph"/>
        <w:numPr>
          <w:ilvl w:val="0"/>
          <w:numId w:val="5"/>
        </w:numPr>
        <w:spacing w:line="360" w:lineRule="auto"/>
      </w:pPr>
      <w:r>
        <w:t xml:space="preserve">This will be a system queue. i.e., the users will not have access to this queue. </w:t>
      </w:r>
    </w:p>
    <w:p w14:paraId="79DFF369" w14:textId="585A082A" w:rsidR="00B242AD" w:rsidRDefault="00B242AD" w:rsidP="00B242AD">
      <w:pPr>
        <w:pStyle w:val="ListParagraph"/>
        <w:numPr>
          <w:ilvl w:val="0"/>
          <w:numId w:val="5"/>
        </w:numPr>
        <w:spacing w:line="360" w:lineRule="auto"/>
      </w:pPr>
      <w:r>
        <w:t xml:space="preserve">The purpose of this queue is to check if the Parent – Child Instances of a WI which were created when </w:t>
      </w:r>
      <w:r w:rsidR="00114DB7">
        <w:t>CROPS Disbursal Checker Approved the WI for the case where MCQ Required or Deferral was Held</w:t>
      </w:r>
      <w:r>
        <w:t xml:space="preserve"> are completed or not. </w:t>
      </w:r>
    </w:p>
    <w:p w14:paraId="17158A04" w14:textId="1E750CF4" w:rsidR="003D1EF9" w:rsidRDefault="003D1EF9" w:rsidP="00B242AD">
      <w:pPr>
        <w:pStyle w:val="ListParagraph"/>
        <w:numPr>
          <w:ilvl w:val="0"/>
          <w:numId w:val="5"/>
        </w:numPr>
        <w:spacing w:line="360" w:lineRule="auto"/>
      </w:pPr>
      <w:r>
        <w:t>The Child WI was created and moved to Sys Notify CPF to trigger to Disbursal Communication</w:t>
      </w:r>
      <w:r w:rsidR="00FC180E">
        <w:t xml:space="preserve"> and the parent WI continued to move as per BAU to CROPS MCQ Maker or Sales Deferral Maker flow. </w:t>
      </w:r>
    </w:p>
    <w:p w14:paraId="14CE6531" w14:textId="67198DD0" w:rsidR="00FC180E" w:rsidRDefault="009B0327" w:rsidP="00B242AD">
      <w:pPr>
        <w:pStyle w:val="ListParagraph"/>
        <w:numPr>
          <w:ilvl w:val="0"/>
          <w:numId w:val="5"/>
        </w:numPr>
        <w:spacing w:line="360" w:lineRule="auto"/>
      </w:pPr>
      <w:r>
        <w:t xml:space="preserve">Once the parent WI is ready to be archived (On Approval from Title Deed Hold queue or Deferral Checker queue), the WI will first be routed to Sys Hold 2 to check if child is completed or not. </w:t>
      </w:r>
    </w:p>
    <w:p w14:paraId="0B5349CB" w14:textId="02D0FF76" w:rsidR="009B0327" w:rsidRDefault="009B0327" w:rsidP="00B242AD">
      <w:pPr>
        <w:pStyle w:val="ListParagraph"/>
        <w:numPr>
          <w:ilvl w:val="0"/>
          <w:numId w:val="5"/>
        </w:numPr>
        <w:spacing w:line="360" w:lineRule="auto"/>
      </w:pPr>
      <w:r>
        <w:t xml:space="preserve">If child WI is completed, the WI will immediately move for Archival and then Exit as per BAU. </w:t>
      </w:r>
    </w:p>
    <w:p w14:paraId="5C02FD35" w14:textId="5FD28F14" w:rsidR="00954436" w:rsidRDefault="009B0327" w:rsidP="00225C85">
      <w:pPr>
        <w:pStyle w:val="ListParagraph"/>
        <w:numPr>
          <w:ilvl w:val="0"/>
          <w:numId w:val="5"/>
        </w:numPr>
        <w:spacing w:line="360" w:lineRule="auto"/>
      </w:pPr>
      <w:r>
        <w:t xml:space="preserve">If child WI is not completed, the </w:t>
      </w:r>
      <w:r w:rsidR="0087665C">
        <w:t xml:space="preserve">parent </w:t>
      </w:r>
      <w:r>
        <w:t xml:space="preserve">WI will first wait for the child WI </w:t>
      </w:r>
      <w:r w:rsidR="0087665C">
        <w:t xml:space="preserve">to get completed and then move to for Archival and Exit. </w:t>
      </w:r>
    </w:p>
    <w:p w14:paraId="1F6CF6D8" w14:textId="77777777" w:rsidR="00225C85" w:rsidRDefault="00225C85" w:rsidP="00225C85">
      <w:pPr>
        <w:spacing w:line="360" w:lineRule="auto"/>
      </w:pPr>
    </w:p>
    <w:tbl>
      <w:tblPr>
        <w:tblStyle w:val="TableGrid"/>
        <w:tblW w:w="0" w:type="auto"/>
        <w:tblLook w:val="04A0" w:firstRow="1" w:lastRow="0" w:firstColumn="1" w:lastColumn="0" w:noHBand="0" w:noVBand="1"/>
      </w:tblPr>
      <w:tblGrid>
        <w:gridCol w:w="2245"/>
        <w:gridCol w:w="3765"/>
        <w:gridCol w:w="3006"/>
      </w:tblGrid>
      <w:tr w:rsidR="009B17B1" w14:paraId="0D481AD9" w14:textId="77777777" w:rsidTr="0060418C">
        <w:tc>
          <w:tcPr>
            <w:tcW w:w="2245" w:type="dxa"/>
          </w:tcPr>
          <w:p w14:paraId="7BFCFDC3" w14:textId="77777777" w:rsidR="009B17B1" w:rsidRPr="00CF3E57" w:rsidRDefault="009B17B1" w:rsidP="0060418C">
            <w:pPr>
              <w:spacing w:line="360" w:lineRule="auto"/>
              <w:rPr>
                <w:b/>
                <w:bCs/>
              </w:rPr>
            </w:pPr>
            <w:r w:rsidRPr="00CF3E57">
              <w:rPr>
                <w:b/>
                <w:bCs/>
              </w:rPr>
              <w:t>Decision</w:t>
            </w:r>
          </w:p>
        </w:tc>
        <w:tc>
          <w:tcPr>
            <w:tcW w:w="3765" w:type="dxa"/>
          </w:tcPr>
          <w:p w14:paraId="33A02B69" w14:textId="77777777" w:rsidR="009B17B1" w:rsidRPr="00CF3E57" w:rsidRDefault="009B17B1" w:rsidP="0060418C">
            <w:pPr>
              <w:spacing w:line="360" w:lineRule="auto"/>
              <w:rPr>
                <w:b/>
                <w:bCs/>
              </w:rPr>
            </w:pPr>
            <w:r w:rsidRPr="00CF3E57">
              <w:rPr>
                <w:b/>
                <w:bCs/>
              </w:rPr>
              <w:t>Condition</w:t>
            </w:r>
          </w:p>
        </w:tc>
        <w:tc>
          <w:tcPr>
            <w:tcW w:w="3006" w:type="dxa"/>
          </w:tcPr>
          <w:p w14:paraId="22AE2181" w14:textId="77777777" w:rsidR="009B17B1" w:rsidRPr="00CF3E57" w:rsidRDefault="009B17B1" w:rsidP="0060418C">
            <w:pPr>
              <w:spacing w:line="360" w:lineRule="auto"/>
              <w:rPr>
                <w:b/>
                <w:bCs/>
              </w:rPr>
            </w:pPr>
            <w:r w:rsidRPr="00CF3E57">
              <w:rPr>
                <w:b/>
                <w:bCs/>
              </w:rPr>
              <w:t xml:space="preserve">WI moves to </w:t>
            </w:r>
          </w:p>
        </w:tc>
      </w:tr>
      <w:tr w:rsidR="009B17B1" w14:paraId="5EF81EA0" w14:textId="77777777" w:rsidTr="0060418C">
        <w:tc>
          <w:tcPr>
            <w:tcW w:w="2245" w:type="dxa"/>
          </w:tcPr>
          <w:p w14:paraId="223AA72A" w14:textId="77777777" w:rsidR="009B17B1" w:rsidRDefault="009B17B1" w:rsidP="0060418C">
            <w:pPr>
              <w:spacing w:line="360" w:lineRule="auto"/>
            </w:pPr>
            <w:r>
              <w:t>Success</w:t>
            </w:r>
          </w:p>
        </w:tc>
        <w:tc>
          <w:tcPr>
            <w:tcW w:w="3765" w:type="dxa"/>
          </w:tcPr>
          <w:p w14:paraId="3F2BAFCE" w14:textId="1A44A06F" w:rsidR="009B17B1" w:rsidRDefault="009B17B1" w:rsidP="0060418C">
            <w:pPr>
              <w:spacing w:line="360" w:lineRule="auto"/>
            </w:pPr>
          </w:p>
        </w:tc>
        <w:tc>
          <w:tcPr>
            <w:tcW w:w="3006" w:type="dxa"/>
          </w:tcPr>
          <w:p w14:paraId="0A04387F" w14:textId="2C551ADB" w:rsidR="009B17B1" w:rsidRDefault="009B17B1" w:rsidP="0060418C">
            <w:pPr>
              <w:spacing w:line="360" w:lineRule="auto"/>
            </w:pPr>
            <w:r>
              <w:t xml:space="preserve">Exit </w:t>
            </w:r>
          </w:p>
        </w:tc>
      </w:tr>
    </w:tbl>
    <w:p w14:paraId="1439D4A4" w14:textId="77777777" w:rsidR="009C450A" w:rsidRDefault="009C450A" w:rsidP="00C141A3">
      <w:pPr>
        <w:spacing w:line="360" w:lineRule="auto"/>
      </w:pPr>
    </w:p>
    <w:p w14:paraId="47758BF4" w14:textId="77777777" w:rsidR="009B17B1" w:rsidRDefault="009B17B1" w:rsidP="00C141A3">
      <w:pPr>
        <w:spacing w:line="360" w:lineRule="auto"/>
      </w:pPr>
    </w:p>
    <w:p w14:paraId="6BAF250C" w14:textId="77777777" w:rsidR="000A4A1E" w:rsidRPr="007D4289" w:rsidRDefault="000A4A1E" w:rsidP="000A4A1E">
      <w:pPr>
        <w:rPr>
          <w:b/>
          <w:bCs/>
        </w:rPr>
      </w:pPr>
      <w:r w:rsidRPr="007D4289">
        <w:rPr>
          <w:b/>
          <w:bCs/>
        </w:rPr>
        <w:t xml:space="preserve">Access Details: </w:t>
      </w:r>
    </w:p>
    <w:p w14:paraId="392D2EE0" w14:textId="77777777" w:rsidR="000A4A1E" w:rsidRDefault="000A4A1E" w:rsidP="000A4A1E">
      <w:pPr>
        <w:rPr>
          <w:highlight w:val="yellow"/>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26"/>
      </w:tblGrid>
      <w:tr w:rsidR="000A4A1E" w:rsidRPr="00785349" w14:paraId="31B0F190" w14:textId="77777777" w:rsidTr="0060418C">
        <w:tc>
          <w:tcPr>
            <w:tcW w:w="3681" w:type="dxa"/>
          </w:tcPr>
          <w:p w14:paraId="156C2869"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User Group</w:t>
            </w:r>
          </w:p>
        </w:tc>
        <w:tc>
          <w:tcPr>
            <w:tcW w:w="4626" w:type="dxa"/>
          </w:tcPr>
          <w:p w14:paraId="7157003C" w14:textId="77777777" w:rsidR="000A4A1E" w:rsidRPr="00785349" w:rsidRDefault="000A4A1E" w:rsidP="0060418C">
            <w:pPr>
              <w:pStyle w:val="ListParagraph"/>
              <w:spacing w:line="360" w:lineRule="auto"/>
              <w:ind w:left="43"/>
              <w:jc w:val="both"/>
              <w:rPr>
                <w:rFonts w:eastAsia="Calibri" w:cs="Arial"/>
                <w:sz w:val="22"/>
                <w:szCs w:val="22"/>
              </w:rPr>
            </w:pPr>
            <w:r w:rsidRPr="00785349">
              <w:rPr>
                <w:rFonts w:eastAsia="Calibri" w:cs="Arial"/>
                <w:sz w:val="22"/>
                <w:szCs w:val="22"/>
              </w:rPr>
              <w:t xml:space="preserve">The system queue will be accessed by users added to the Query group. </w:t>
            </w:r>
          </w:p>
        </w:tc>
      </w:tr>
      <w:tr w:rsidR="000A4A1E" w:rsidRPr="00785349" w14:paraId="39DC99D5" w14:textId="77777777" w:rsidTr="0060418C">
        <w:tc>
          <w:tcPr>
            <w:tcW w:w="3681" w:type="dxa"/>
          </w:tcPr>
          <w:p w14:paraId="6C2FED36"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 xml:space="preserve">Filters </w:t>
            </w:r>
          </w:p>
        </w:tc>
        <w:tc>
          <w:tcPr>
            <w:tcW w:w="4626" w:type="dxa"/>
          </w:tcPr>
          <w:p w14:paraId="05AC30E6"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NA</w:t>
            </w:r>
          </w:p>
        </w:tc>
      </w:tr>
      <w:tr w:rsidR="000A4A1E" w:rsidRPr="00785349" w14:paraId="436D7F83" w14:textId="77777777" w:rsidTr="0060418C">
        <w:tc>
          <w:tcPr>
            <w:tcW w:w="3681" w:type="dxa"/>
          </w:tcPr>
          <w:p w14:paraId="5F0655A5"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Assignment</w:t>
            </w:r>
          </w:p>
        </w:tc>
        <w:tc>
          <w:tcPr>
            <w:tcW w:w="4626" w:type="dxa"/>
          </w:tcPr>
          <w:p w14:paraId="11108FE8"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 xml:space="preserve">No Assignment </w:t>
            </w:r>
          </w:p>
        </w:tc>
      </w:tr>
      <w:tr w:rsidR="000A4A1E" w:rsidRPr="00785349" w14:paraId="4A30A98E" w14:textId="77777777" w:rsidTr="0060418C">
        <w:tc>
          <w:tcPr>
            <w:tcW w:w="3681" w:type="dxa"/>
          </w:tcPr>
          <w:p w14:paraId="5AC1A253"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Default Sorting (work-item listing)</w:t>
            </w:r>
          </w:p>
        </w:tc>
        <w:tc>
          <w:tcPr>
            <w:tcW w:w="4626" w:type="dxa"/>
          </w:tcPr>
          <w:p w14:paraId="517D2CE8"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 xml:space="preserve">Entry Date and Time Ascending order, </w:t>
            </w:r>
          </w:p>
        </w:tc>
      </w:tr>
      <w:tr w:rsidR="000A4A1E" w:rsidRPr="00785349" w14:paraId="647DFFF9" w14:textId="77777777" w:rsidTr="0060418C">
        <w:tc>
          <w:tcPr>
            <w:tcW w:w="3681" w:type="dxa"/>
          </w:tcPr>
          <w:p w14:paraId="47E58E4B"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Additional display columns</w:t>
            </w:r>
          </w:p>
        </w:tc>
        <w:tc>
          <w:tcPr>
            <w:tcW w:w="4626" w:type="dxa"/>
          </w:tcPr>
          <w:p w14:paraId="4C90A7B1" w14:textId="77777777" w:rsidR="000A4A1E" w:rsidRPr="00785349" w:rsidRDefault="000A4A1E" w:rsidP="0060418C">
            <w:pPr>
              <w:pStyle w:val="ListParagraph"/>
              <w:spacing w:line="360" w:lineRule="auto"/>
              <w:ind w:left="0"/>
              <w:jc w:val="both"/>
              <w:rPr>
                <w:rFonts w:eastAsia="Calibri" w:cs="Arial"/>
                <w:sz w:val="22"/>
                <w:szCs w:val="22"/>
              </w:rPr>
            </w:pPr>
            <w:r w:rsidRPr="00785349">
              <w:rPr>
                <w:rFonts w:eastAsia="Calibri" w:cs="Arial"/>
                <w:sz w:val="22"/>
                <w:szCs w:val="22"/>
              </w:rPr>
              <w:t>None</w:t>
            </w:r>
          </w:p>
        </w:tc>
      </w:tr>
    </w:tbl>
    <w:p w14:paraId="3C876694" w14:textId="77777777" w:rsidR="000A4A1E" w:rsidRDefault="000A4A1E" w:rsidP="00C141A3">
      <w:pPr>
        <w:spacing w:line="360" w:lineRule="auto"/>
      </w:pPr>
    </w:p>
    <w:p w14:paraId="4095EC34" w14:textId="77777777" w:rsidR="000A4A1E" w:rsidRDefault="000A4A1E" w:rsidP="00C141A3">
      <w:pPr>
        <w:spacing w:line="360" w:lineRule="auto"/>
      </w:pPr>
    </w:p>
    <w:p w14:paraId="7CECA0D7" w14:textId="77777777" w:rsidR="000A4A1E" w:rsidRDefault="000A4A1E" w:rsidP="00C141A3">
      <w:pPr>
        <w:spacing w:line="360" w:lineRule="auto"/>
      </w:pPr>
    </w:p>
    <w:p w14:paraId="59385B03" w14:textId="77777777" w:rsidR="000A4A1E" w:rsidRDefault="000A4A1E" w:rsidP="00C141A3">
      <w:pPr>
        <w:spacing w:line="360" w:lineRule="auto"/>
      </w:pPr>
    </w:p>
    <w:p w14:paraId="79843F8C" w14:textId="77777777" w:rsidR="000A4A1E" w:rsidRDefault="000A4A1E" w:rsidP="00C141A3">
      <w:pPr>
        <w:spacing w:line="360" w:lineRule="auto"/>
      </w:pPr>
    </w:p>
    <w:p w14:paraId="54491B5D" w14:textId="77777777" w:rsidR="000A4A1E" w:rsidRDefault="000A4A1E" w:rsidP="00C141A3">
      <w:pPr>
        <w:spacing w:line="360" w:lineRule="auto"/>
      </w:pPr>
    </w:p>
    <w:p w14:paraId="707DB895" w14:textId="77777777" w:rsidR="000A4A1E" w:rsidRDefault="000A4A1E" w:rsidP="00C141A3">
      <w:pPr>
        <w:spacing w:line="360" w:lineRule="auto"/>
      </w:pPr>
    </w:p>
    <w:p w14:paraId="6C7DE569" w14:textId="77777777" w:rsidR="009B17B1" w:rsidRDefault="009B17B1" w:rsidP="00C141A3">
      <w:pPr>
        <w:spacing w:line="360" w:lineRule="auto"/>
      </w:pPr>
    </w:p>
    <w:p w14:paraId="04A16814" w14:textId="2317C60A" w:rsidR="00205E61" w:rsidRDefault="0044659E" w:rsidP="0044659E">
      <w:pPr>
        <w:pStyle w:val="Heading2"/>
        <w:numPr>
          <w:ilvl w:val="1"/>
          <w:numId w:val="4"/>
        </w:numPr>
      </w:pPr>
      <w:bookmarkStart w:id="102" w:name="_Toc206766714"/>
      <w:r>
        <w:t>Document</w:t>
      </w:r>
      <w:r w:rsidR="00027DEE">
        <w:t xml:space="preserve"> Type Addition</w:t>
      </w:r>
      <w:bookmarkEnd w:id="102"/>
    </w:p>
    <w:tbl>
      <w:tblPr>
        <w:tblStyle w:val="TableGrid"/>
        <w:tblW w:w="0" w:type="auto"/>
        <w:tblLook w:val="04A0" w:firstRow="1" w:lastRow="0" w:firstColumn="1" w:lastColumn="0" w:noHBand="0" w:noVBand="1"/>
      </w:tblPr>
      <w:tblGrid>
        <w:gridCol w:w="1165"/>
        <w:gridCol w:w="2970"/>
        <w:gridCol w:w="2520"/>
        <w:gridCol w:w="2695"/>
      </w:tblGrid>
      <w:tr w:rsidR="009F0E24" w14:paraId="2C4DA6FA" w14:textId="77777777" w:rsidTr="00065380">
        <w:tc>
          <w:tcPr>
            <w:tcW w:w="1165" w:type="dxa"/>
          </w:tcPr>
          <w:p w14:paraId="418F984C" w14:textId="08D28D5B" w:rsidR="009F0E24" w:rsidRPr="00027DEE" w:rsidRDefault="009F0E24" w:rsidP="0044659E">
            <w:pPr>
              <w:rPr>
                <w:b/>
                <w:bCs/>
              </w:rPr>
            </w:pPr>
            <w:r>
              <w:rPr>
                <w:b/>
                <w:bCs/>
              </w:rPr>
              <w:t>S.</w:t>
            </w:r>
            <w:r w:rsidR="004364F5">
              <w:rPr>
                <w:b/>
                <w:bCs/>
              </w:rPr>
              <w:t xml:space="preserve"> No. </w:t>
            </w:r>
          </w:p>
        </w:tc>
        <w:tc>
          <w:tcPr>
            <w:tcW w:w="2970" w:type="dxa"/>
          </w:tcPr>
          <w:p w14:paraId="3CD27E5E" w14:textId="66AF1CCC" w:rsidR="009F0E24" w:rsidRPr="00027DEE" w:rsidRDefault="00F1045A" w:rsidP="0044659E">
            <w:pPr>
              <w:rPr>
                <w:b/>
                <w:bCs/>
              </w:rPr>
            </w:pPr>
            <w:r>
              <w:rPr>
                <w:b/>
                <w:bCs/>
              </w:rPr>
              <w:t>Existing Document</w:t>
            </w:r>
            <w:r w:rsidR="00D63128">
              <w:rPr>
                <w:b/>
                <w:bCs/>
              </w:rPr>
              <w:t xml:space="preserve"> Types</w:t>
            </w:r>
          </w:p>
        </w:tc>
        <w:tc>
          <w:tcPr>
            <w:tcW w:w="2520" w:type="dxa"/>
          </w:tcPr>
          <w:p w14:paraId="72469F0F" w14:textId="5D35BEDB" w:rsidR="009F0E24" w:rsidRPr="00027DEE" w:rsidRDefault="00571436" w:rsidP="0044659E">
            <w:pPr>
              <w:rPr>
                <w:b/>
                <w:bCs/>
              </w:rPr>
            </w:pPr>
            <w:r>
              <w:rPr>
                <w:b/>
                <w:bCs/>
              </w:rPr>
              <w:t>To be Made Mandatory? If Yes, On which queue</w:t>
            </w:r>
          </w:p>
        </w:tc>
        <w:tc>
          <w:tcPr>
            <w:tcW w:w="2695" w:type="dxa"/>
          </w:tcPr>
          <w:p w14:paraId="1A50E429" w14:textId="0ACB48FD" w:rsidR="009F0E24" w:rsidRPr="00027DEE" w:rsidRDefault="00D63128" w:rsidP="0044659E">
            <w:pPr>
              <w:rPr>
                <w:b/>
                <w:bCs/>
              </w:rPr>
            </w:pPr>
            <w:r>
              <w:rPr>
                <w:b/>
                <w:bCs/>
              </w:rPr>
              <w:t xml:space="preserve">Existing </w:t>
            </w:r>
            <w:r w:rsidR="00571436">
              <w:rPr>
                <w:b/>
                <w:bCs/>
              </w:rPr>
              <w:t>Archival Folder</w:t>
            </w:r>
          </w:p>
        </w:tc>
      </w:tr>
      <w:tr w:rsidR="009F0E24" w14:paraId="56A97BC4" w14:textId="77777777" w:rsidTr="00065380">
        <w:tc>
          <w:tcPr>
            <w:tcW w:w="1165" w:type="dxa"/>
          </w:tcPr>
          <w:p w14:paraId="3A0B937F" w14:textId="7950703F" w:rsidR="009F0E24" w:rsidRPr="008573FA" w:rsidRDefault="009F0E24" w:rsidP="00665AFE">
            <w:pPr>
              <w:pStyle w:val="ListParagraph"/>
              <w:numPr>
                <w:ilvl w:val="0"/>
                <w:numId w:val="28"/>
              </w:numPr>
            </w:pPr>
          </w:p>
        </w:tc>
        <w:tc>
          <w:tcPr>
            <w:tcW w:w="2970" w:type="dxa"/>
          </w:tcPr>
          <w:p w14:paraId="69263E55" w14:textId="19E890F6" w:rsidR="009F0E24" w:rsidRPr="00571436" w:rsidRDefault="00571436" w:rsidP="0044659E">
            <w:r>
              <w:t>ML Application Form</w:t>
            </w:r>
          </w:p>
        </w:tc>
        <w:tc>
          <w:tcPr>
            <w:tcW w:w="2520" w:type="dxa"/>
          </w:tcPr>
          <w:p w14:paraId="7B3242DA" w14:textId="082E9E2A" w:rsidR="009F0E24" w:rsidRPr="00AF7934" w:rsidRDefault="00AF7934" w:rsidP="0044659E">
            <w:r>
              <w:t>Yes – Introduction</w:t>
            </w:r>
          </w:p>
        </w:tc>
        <w:tc>
          <w:tcPr>
            <w:tcW w:w="2695" w:type="dxa"/>
          </w:tcPr>
          <w:p w14:paraId="523BAEB0" w14:textId="4174DF23" w:rsidR="009F0E24" w:rsidRPr="00942913" w:rsidRDefault="00942913" w:rsidP="0044659E">
            <w:r>
              <w:t>KYC Documents</w:t>
            </w:r>
          </w:p>
        </w:tc>
      </w:tr>
      <w:tr w:rsidR="00942913" w14:paraId="467A6557" w14:textId="77777777" w:rsidTr="00065380">
        <w:tc>
          <w:tcPr>
            <w:tcW w:w="1165" w:type="dxa"/>
          </w:tcPr>
          <w:p w14:paraId="3EFDE246" w14:textId="06E89912" w:rsidR="00942913" w:rsidRPr="008573FA" w:rsidRDefault="00942913" w:rsidP="00665AFE">
            <w:pPr>
              <w:pStyle w:val="ListParagraph"/>
              <w:numPr>
                <w:ilvl w:val="0"/>
                <w:numId w:val="28"/>
              </w:numPr>
            </w:pPr>
          </w:p>
        </w:tc>
        <w:tc>
          <w:tcPr>
            <w:tcW w:w="2970" w:type="dxa"/>
          </w:tcPr>
          <w:p w14:paraId="2CDE69A1" w14:textId="44F1BCF4" w:rsidR="00942913" w:rsidRPr="008071A9" w:rsidRDefault="00942913" w:rsidP="00942913">
            <w:r>
              <w:t>Bank Documents</w:t>
            </w:r>
          </w:p>
        </w:tc>
        <w:tc>
          <w:tcPr>
            <w:tcW w:w="2520" w:type="dxa"/>
          </w:tcPr>
          <w:p w14:paraId="6B8702ED" w14:textId="774875BA" w:rsidR="00942913" w:rsidRPr="00D63128" w:rsidRDefault="00D63128" w:rsidP="00942913">
            <w:r w:rsidRPr="00D63128">
              <w:t>No Change</w:t>
            </w:r>
          </w:p>
        </w:tc>
        <w:tc>
          <w:tcPr>
            <w:tcW w:w="2695" w:type="dxa"/>
          </w:tcPr>
          <w:p w14:paraId="35883C34" w14:textId="1BC37591" w:rsidR="00942913" w:rsidRPr="00027DEE" w:rsidRDefault="00942913" w:rsidP="00942913">
            <w:pPr>
              <w:rPr>
                <w:b/>
                <w:bCs/>
              </w:rPr>
            </w:pPr>
            <w:r w:rsidRPr="007F3DBC">
              <w:t>KYC Documents</w:t>
            </w:r>
          </w:p>
        </w:tc>
      </w:tr>
      <w:tr w:rsidR="00D63128" w14:paraId="24E1EC59" w14:textId="77777777" w:rsidTr="00065380">
        <w:tc>
          <w:tcPr>
            <w:tcW w:w="1165" w:type="dxa"/>
          </w:tcPr>
          <w:p w14:paraId="608E9B43" w14:textId="43EF1242" w:rsidR="00D63128" w:rsidRPr="008573FA" w:rsidRDefault="00D63128" w:rsidP="00665AFE">
            <w:pPr>
              <w:pStyle w:val="ListParagraph"/>
              <w:numPr>
                <w:ilvl w:val="0"/>
                <w:numId w:val="28"/>
              </w:numPr>
            </w:pPr>
          </w:p>
        </w:tc>
        <w:tc>
          <w:tcPr>
            <w:tcW w:w="2970" w:type="dxa"/>
          </w:tcPr>
          <w:p w14:paraId="59E73F51" w14:textId="3F5395B4" w:rsidR="00D63128" w:rsidRPr="008071A9" w:rsidRDefault="00D63128" w:rsidP="00D63128">
            <w:r>
              <w:t>Bank Statement</w:t>
            </w:r>
          </w:p>
        </w:tc>
        <w:tc>
          <w:tcPr>
            <w:tcW w:w="2520" w:type="dxa"/>
          </w:tcPr>
          <w:p w14:paraId="1774E86F" w14:textId="14875865" w:rsidR="00D63128" w:rsidRPr="00027DEE" w:rsidRDefault="00D63128" w:rsidP="00D63128">
            <w:pPr>
              <w:rPr>
                <w:b/>
                <w:bCs/>
              </w:rPr>
            </w:pPr>
            <w:r w:rsidRPr="00EB4816">
              <w:t>No Change</w:t>
            </w:r>
          </w:p>
        </w:tc>
        <w:tc>
          <w:tcPr>
            <w:tcW w:w="2695" w:type="dxa"/>
          </w:tcPr>
          <w:p w14:paraId="7B05B446" w14:textId="3481F97E" w:rsidR="00D63128" w:rsidRPr="00027DEE" w:rsidRDefault="00D63128" w:rsidP="00D63128">
            <w:pPr>
              <w:rPr>
                <w:b/>
                <w:bCs/>
              </w:rPr>
            </w:pPr>
            <w:r w:rsidRPr="007F3DBC">
              <w:t>KYC Documents</w:t>
            </w:r>
          </w:p>
        </w:tc>
      </w:tr>
      <w:tr w:rsidR="00D63128" w14:paraId="60A9DE57" w14:textId="77777777" w:rsidTr="00065380">
        <w:tc>
          <w:tcPr>
            <w:tcW w:w="1165" w:type="dxa"/>
          </w:tcPr>
          <w:p w14:paraId="0A34E32F" w14:textId="2E439BBF" w:rsidR="00D63128" w:rsidRPr="008573FA" w:rsidRDefault="00D63128" w:rsidP="00665AFE">
            <w:pPr>
              <w:pStyle w:val="ListParagraph"/>
              <w:numPr>
                <w:ilvl w:val="0"/>
                <w:numId w:val="28"/>
              </w:numPr>
            </w:pPr>
          </w:p>
        </w:tc>
        <w:tc>
          <w:tcPr>
            <w:tcW w:w="2970" w:type="dxa"/>
          </w:tcPr>
          <w:p w14:paraId="29FC352D" w14:textId="6B624FDD" w:rsidR="00D63128" w:rsidRPr="008071A9" w:rsidRDefault="00D63128" w:rsidP="00D63128">
            <w:r>
              <w:t>Company Document</w:t>
            </w:r>
          </w:p>
        </w:tc>
        <w:tc>
          <w:tcPr>
            <w:tcW w:w="2520" w:type="dxa"/>
          </w:tcPr>
          <w:p w14:paraId="4B90D48A" w14:textId="2756CF98" w:rsidR="00D63128" w:rsidRPr="00027DEE" w:rsidRDefault="00D63128" w:rsidP="00D63128">
            <w:pPr>
              <w:rPr>
                <w:b/>
                <w:bCs/>
              </w:rPr>
            </w:pPr>
            <w:r w:rsidRPr="00EB4816">
              <w:t>No Change</w:t>
            </w:r>
          </w:p>
        </w:tc>
        <w:tc>
          <w:tcPr>
            <w:tcW w:w="2695" w:type="dxa"/>
          </w:tcPr>
          <w:p w14:paraId="0E36A022" w14:textId="794D2AFD" w:rsidR="00D63128" w:rsidRPr="00027DEE" w:rsidRDefault="00D63128" w:rsidP="00D63128">
            <w:pPr>
              <w:rPr>
                <w:b/>
                <w:bCs/>
              </w:rPr>
            </w:pPr>
            <w:r w:rsidRPr="007F3DBC">
              <w:t>KYC Documents</w:t>
            </w:r>
          </w:p>
        </w:tc>
      </w:tr>
      <w:tr w:rsidR="00D63128" w14:paraId="7AA390C2" w14:textId="77777777" w:rsidTr="00065380">
        <w:tc>
          <w:tcPr>
            <w:tcW w:w="1165" w:type="dxa"/>
          </w:tcPr>
          <w:p w14:paraId="16DFB739" w14:textId="4BA48822" w:rsidR="00D63128" w:rsidRPr="008573FA" w:rsidRDefault="00D63128" w:rsidP="00665AFE">
            <w:pPr>
              <w:pStyle w:val="ListParagraph"/>
              <w:numPr>
                <w:ilvl w:val="0"/>
                <w:numId w:val="28"/>
              </w:numPr>
            </w:pPr>
          </w:p>
        </w:tc>
        <w:tc>
          <w:tcPr>
            <w:tcW w:w="2970" w:type="dxa"/>
          </w:tcPr>
          <w:p w14:paraId="1F84CAA5" w14:textId="0E8DC0E5" w:rsidR="00D63128" w:rsidRPr="008071A9" w:rsidRDefault="00D63128" w:rsidP="00D63128">
            <w:r>
              <w:t>Credit Document</w:t>
            </w:r>
          </w:p>
        </w:tc>
        <w:tc>
          <w:tcPr>
            <w:tcW w:w="2520" w:type="dxa"/>
          </w:tcPr>
          <w:p w14:paraId="445ED39D" w14:textId="4866B6D6" w:rsidR="00D63128" w:rsidRPr="00027DEE" w:rsidRDefault="00D63128" w:rsidP="00D63128">
            <w:pPr>
              <w:rPr>
                <w:b/>
                <w:bCs/>
              </w:rPr>
            </w:pPr>
            <w:r w:rsidRPr="00EB4816">
              <w:t>No Change</w:t>
            </w:r>
          </w:p>
        </w:tc>
        <w:tc>
          <w:tcPr>
            <w:tcW w:w="2695" w:type="dxa"/>
          </w:tcPr>
          <w:p w14:paraId="04E9064E" w14:textId="20773269" w:rsidR="00D63128" w:rsidRPr="00027DEE" w:rsidRDefault="00D63128" w:rsidP="00D63128">
            <w:pPr>
              <w:rPr>
                <w:b/>
                <w:bCs/>
              </w:rPr>
            </w:pPr>
            <w:r w:rsidRPr="007F3DBC">
              <w:t>KYC Documents</w:t>
            </w:r>
          </w:p>
        </w:tc>
      </w:tr>
      <w:tr w:rsidR="00D63128" w14:paraId="69ED73C4" w14:textId="77777777" w:rsidTr="00065380">
        <w:tc>
          <w:tcPr>
            <w:tcW w:w="1165" w:type="dxa"/>
          </w:tcPr>
          <w:p w14:paraId="6FF56C0B" w14:textId="75FBE1A8" w:rsidR="00D63128" w:rsidRPr="00810C1E" w:rsidRDefault="00D63128" w:rsidP="00665AFE">
            <w:pPr>
              <w:pStyle w:val="ListParagraph"/>
              <w:numPr>
                <w:ilvl w:val="0"/>
                <w:numId w:val="28"/>
              </w:numPr>
            </w:pPr>
          </w:p>
        </w:tc>
        <w:tc>
          <w:tcPr>
            <w:tcW w:w="2970" w:type="dxa"/>
          </w:tcPr>
          <w:p w14:paraId="353ECEB8" w14:textId="03C64034" w:rsidR="00D63128" w:rsidRPr="0060695D" w:rsidRDefault="00D63128" w:rsidP="00D63128">
            <w:r>
              <w:t>Customer Document</w:t>
            </w:r>
          </w:p>
        </w:tc>
        <w:tc>
          <w:tcPr>
            <w:tcW w:w="2520" w:type="dxa"/>
          </w:tcPr>
          <w:p w14:paraId="458D31E6" w14:textId="2781078F" w:rsidR="00D63128" w:rsidRPr="00027DEE" w:rsidRDefault="00D63128" w:rsidP="00D63128">
            <w:pPr>
              <w:rPr>
                <w:b/>
                <w:bCs/>
              </w:rPr>
            </w:pPr>
            <w:r w:rsidRPr="00EB4816">
              <w:t>No Change</w:t>
            </w:r>
          </w:p>
        </w:tc>
        <w:tc>
          <w:tcPr>
            <w:tcW w:w="2695" w:type="dxa"/>
          </w:tcPr>
          <w:p w14:paraId="54C02237" w14:textId="17D59B6C" w:rsidR="00D63128" w:rsidRPr="00027DEE" w:rsidRDefault="00D63128" w:rsidP="00D63128">
            <w:pPr>
              <w:rPr>
                <w:b/>
                <w:bCs/>
              </w:rPr>
            </w:pPr>
            <w:r w:rsidRPr="007F3DBC">
              <w:t>KYC Documents</w:t>
            </w:r>
          </w:p>
        </w:tc>
      </w:tr>
      <w:tr w:rsidR="00D63128" w14:paraId="56E357FC" w14:textId="77777777" w:rsidTr="00065380">
        <w:tc>
          <w:tcPr>
            <w:tcW w:w="1165" w:type="dxa"/>
          </w:tcPr>
          <w:p w14:paraId="557F1399" w14:textId="2D7C56B5" w:rsidR="00D63128" w:rsidRPr="00810C1E" w:rsidRDefault="00D63128" w:rsidP="00665AFE">
            <w:pPr>
              <w:pStyle w:val="ListParagraph"/>
              <w:numPr>
                <w:ilvl w:val="0"/>
                <w:numId w:val="28"/>
              </w:numPr>
            </w:pPr>
          </w:p>
        </w:tc>
        <w:tc>
          <w:tcPr>
            <w:tcW w:w="2970" w:type="dxa"/>
          </w:tcPr>
          <w:p w14:paraId="071FB5EB" w14:textId="1753DFDE" w:rsidR="00D63128" w:rsidRPr="0060695D" w:rsidRDefault="00D63128" w:rsidP="00D63128">
            <w:r>
              <w:t>Developer Documents</w:t>
            </w:r>
          </w:p>
        </w:tc>
        <w:tc>
          <w:tcPr>
            <w:tcW w:w="2520" w:type="dxa"/>
          </w:tcPr>
          <w:p w14:paraId="6692A9F9" w14:textId="1C0BCE4C" w:rsidR="00D63128" w:rsidRPr="00027DEE" w:rsidRDefault="00D63128" w:rsidP="00D63128">
            <w:pPr>
              <w:rPr>
                <w:b/>
                <w:bCs/>
              </w:rPr>
            </w:pPr>
            <w:r w:rsidRPr="00EB4816">
              <w:t>No Change</w:t>
            </w:r>
          </w:p>
        </w:tc>
        <w:tc>
          <w:tcPr>
            <w:tcW w:w="2695" w:type="dxa"/>
          </w:tcPr>
          <w:p w14:paraId="238F98BD" w14:textId="78B83754" w:rsidR="00D63128" w:rsidRPr="00027DEE" w:rsidRDefault="00D63128" w:rsidP="00D63128">
            <w:pPr>
              <w:rPr>
                <w:b/>
                <w:bCs/>
              </w:rPr>
            </w:pPr>
            <w:r w:rsidRPr="007F3DBC">
              <w:t>KYC Documents</w:t>
            </w:r>
          </w:p>
        </w:tc>
      </w:tr>
      <w:tr w:rsidR="00D63128" w14:paraId="5FFB3A00" w14:textId="77777777" w:rsidTr="00065380">
        <w:tc>
          <w:tcPr>
            <w:tcW w:w="1165" w:type="dxa"/>
          </w:tcPr>
          <w:p w14:paraId="6AB349C4" w14:textId="3D711789" w:rsidR="00D63128" w:rsidRPr="00810C1E" w:rsidRDefault="00D63128" w:rsidP="00665AFE">
            <w:pPr>
              <w:pStyle w:val="ListParagraph"/>
              <w:numPr>
                <w:ilvl w:val="0"/>
                <w:numId w:val="28"/>
              </w:numPr>
            </w:pPr>
          </w:p>
        </w:tc>
        <w:tc>
          <w:tcPr>
            <w:tcW w:w="2970" w:type="dxa"/>
          </w:tcPr>
          <w:p w14:paraId="7B21E1A1" w14:textId="2F1F14DE" w:rsidR="00D63128" w:rsidRPr="0060695D" w:rsidRDefault="00D63128" w:rsidP="00D63128">
            <w:r>
              <w:t>Emails and Approvals</w:t>
            </w:r>
          </w:p>
        </w:tc>
        <w:tc>
          <w:tcPr>
            <w:tcW w:w="2520" w:type="dxa"/>
          </w:tcPr>
          <w:p w14:paraId="5DD9E03D" w14:textId="0BF5E8D1" w:rsidR="00D63128" w:rsidRPr="00027DEE" w:rsidRDefault="00D63128" w:rsidP="00D63128">
            <w:pPr>
              <w:rPr>
                <w:b/>
                <w:bCs/>
              </w:rPr>
            </w:pPr>
            <w:r w:rsidRPr="00EB4816">
              <w:t>No Change</w:t>
            </w:r>
          </w:p>
        </w:tc>
        <w:tc>
          <w:tcPr>
            <w:tcW w:w="2695" w:type="dxa"/>
          </w:tcPr>
          <w:p w14:paraId="0A7C5CA7" w14:textId="4E2F7B17" w:rsidR="00D63128" w:rsidRPr="00027DEE" w:rsidRDefault="00D63128" w:rsidP="00D63128">
            <w:pPr>
              <w:rPr>
                <w:b/>
                <w:bCs/>
              </w:rPr>
            </w:pPr>
            <w:r w:rsidRPr="007F3DBC">
              <w:t>KYC Documents</w:t>
            </w:r>
          </w:p>
        </w:tc>
      </w:tr>
      <w:tr w:rsidR="00D63128" w14:paraId="66ACE8CA" w14:textId="77777777" w:rsidTr="00065380">
        <w:tc>
          <w:tcPr>
            <w:tcW w:w="1165" w:type="dxa"/>
          </w:tcPr>
          <w:p w14:paraId="5DF69F76" w14:textId="12F112E0" w:rsidR="00D63128" w:rsidRPr="00810C1E" w:rsidRDefault="00D63128" w:rsidP="00665AFE">
            <w:pPr>
              <w:pStyle w:val="ListParagraph"/>
              <w:numPr>
                <w:ilvl w:val="0"/>
                <w:numId w:val="28"/>
              </w:numPr>
            </w:pPr>
          </w:p>
        </w:tc>
        <w:tc>
          <w:tcPr>
            <w:tcW w:w="2970" w:type="dxa"/>
          </w:tcPr>
          <w:p w14:paraId="59505B71" w14:textId="18C13C82" w:rsidR="00D63128" w:rsidRPr="00FB65CD" w:rsidRDefault="00D63128" w:rsidP="00D63128">
            <w:r>
              <w:t>Seller Documents</w:t>
            </w:r>
          </w:p>
        </w:tc>
        <w:tc>
          <w:tcPr>
            <w:tcW w:w="2520" w:type="dxa"/>
          </w:tcPr>
          <w:p w14:paraId="7AD0D544" w14:textId="73F15E08" w:rsidR="00D63128" w:rsidRPr="00027DEE" w:rsidRDefault="00D63128" w:rsidP="00D63128">
            <w:pPr>
              <w:rPr>
                <w:b/>
                <w:bCs/>
              </w:rPr>
            </w:pPr>
            <w:r w:rsidRPr="00EB4816">
              <w:t>No Change</w:t>
            </w:r>
          </w:p>
        </w:tc>
        <w:tc>
          <w:tcPr>
            <w:tcW w:w="2695" w:type="dxa"/>
          </w:tcPr>
          <w:p w14:paraId="38927C07" w14:textId="0E91F8A6" w:rsidR="00D63128" w:rsidRPr="00027DEE" w:rsidRDefault="00D63128" w:rsidP="00D63128">
            <w:pPr>
              <w:rPr>
                <w:b/>
                <w:bCs/>
              </w:rPr>
            </w:pPr>
            <w:r w:rsidRPr="007F3DBC">
              <w:t>KYC Documents</w:t>
            </w:r>
          </w:p>
        </w:tc>
      </w:tr>
      <w:tr w:rsidR="00D63128" w14:paraId="5AF2DDB5" w14:textId="77777777" w:rsidTr="00065380">
        <w:tc>
          <w:tcPr>
            <w:tcW w:w="1165" w:type="dxa"/>
          </w:tcPr>
          <w:p w14:paraId="126B7BD5" w14:textId="37293650" w:rsidR="00D63128" w:rsidRPr="00810C1E" w:rsidRDefault="00D63128" w:rsidP="00665AFE">
            <w:pPr>
              <w:pStyle w:val="ListParagraph"/>
              <w:numPr>
                <w:ilvl w:val="0"/>
                <w:numId w:val="28"/>
              </w:numPr>
            </w:pPr>
          </w:p>
        </w:tc>
        <w:tc>
          <w:tcPr>
            <w:tcW w:w="2970" w:type="dxa"/>
          </w:tcPr>
          <w:p w14:paraId="407A43D1" w14:textId="5A698582" w:rsidR="00D63128" w:rsidRPr="00FB65CD" w:rsidRDefault="00D63128" w:rsidP="00D63128">
            <w:r>
              <w:t>Undertaking or Authorization</w:t>
            </w:r>
          </w:p>
        </w:tc>
        <w:tc>
          <w:tcPr>
            <w:tcW w:w="2520" w:type="dxa"/>
          </w:tcPr>
          <w:p w14:paraId="2D886D90" w14:textId="0DB15D62" w:rsidR="00D63128" w:rsidRPr="00027DEE" w:rsidRDefault="00D63128" w:rsidP="00D63128">
            <w:pPr>
              <w:rPr>
                <w:b/>
                <w:bCs/>
              </w:rPr>
            </w:pPr>
            <w:r w:rsidRPr="00EB4816">
              <w:t>No Change</w:t>
            </w:r>
          </w:p>
        </w:tc>
        <w:tc>
          <w:tcPr>
            <w:tcW w:w="2695" w:type="dxa"/>
          </w:tcPr>
          <w:p w14:paraId="65DFEF79" w14:textId="10FCC33C" w:rsidR="00D63128" w:rsidRPr="00027DEE" w:rsidRDefault="00D63128" w:rsidP="00D63128">
            <w:pPr>
              <w:rPr>
                <w:b/>
                <w:bCs/>
              </w:rPr>
            </w:pPr>
            <w:r w:rsidRPr="007F3DBC">
              <w:t>KYC Documents</w:t>
            </w:r>
          </w:p>
        </w:tc>
      </w:tr>
      <w:tr w:rsidR="00D63128" w14:paraId="6CE59356" w14:textId="77777777" w:rsidTr="00065380">
        <w:tc>
          <w:tcPr>
            <w:tcW w:w="1165" w:type="dxa"/>
          </w:tcPr>
          <w:p w14:paraId="43ECE8D8" w14:textId="16C174D9" w:rsidR="00D63128" w:rsidRPr="00810C1E" w:rsidRDefault="00D63128" w:rsidP="00665AFE">
            <w:pPr>
              <w:pStyle w:val="ListParagraph"/>
              <w:numPr>
                <w:ilvl w:val="0"/>
                <w:numId w:val="28"/>
              </w:numPr>
            </w:pPr>
          </w:p>
        </w:tc>
        <w:tc>
          <w:tcPr>
            <w:tcW w:w="2970" w:type="dxa"/>
          </w:tcPr>
          <w:p w14:paraId="72AD6DF3" w14:textId="174B494F" w:rsidR="00D63128" w:rsidRPr="00FB65CD" w:rsidRDefault="00D63128" w:rsidP="00D63128">
            <w:r>
              <w:t>RO Email Response</w:t>
            </w:r>
          </w:p>
        </w:tc>
        <w:tc>
          <w:tcPr>
            <w:tcW w:w="2520" w:type="dxa"/>
          </w:tcPr>
          <w:p w14:paraId="025FE80F" w14:textId="68583178" w:rsidR="00D63128" w:rsidRPr="00027DEE" w:rsidRDefault="00D63128" w:rsidP="00D63128">
            <w:pPr>
              <w:rPr>
                <w:b/>
                <w:bCs/>
              </w:rPr>
            </w:pPr>
            <w:r w:rsidRPr="00EB4816">
              <w:t>No Change</w:t>
            </w:r>
          </w:p>
        </w:tc>
        <w:tc>
          <w:tcPr>
            <w:tcW w:w="2695" w:type="dxa"/>
          </w:tcPr>
          <w:p w14:paraId="345646C4" w14:textId="4BDAA0D9" w:rsidR="00D63128" w:rsidRPr="00027DEE" w:rsidRDefault="00D63128" w:rsidP="00D63128">
            <w:pPr>
              <w:rPr>
                <w:b/>
                <w:bCs/>
              </w:rPr>
            </w:pPr>
            <w:r w:rsidRPr="007F3DBC">
              <w:t>KYC Documents</w:t>
            </w:r>
          </w:p>
        </w:tc>
      </w:tr>
      <w:tr w:rsidR="00810C1E" w14:paraId="411D1DB3" w14:textId="77777777" w:rsidTr="00810C1E">
        <w:tc>
          <w:tcPr>
            <w:tcW w:w="1165" w:type="dxa"/>
            <w:shd w:val="clear" w:color="auto" w:fill="D9F2D0" w:themeFill="accent6" w:themeFillTint="33"/>
          </w:tcPr>
          <w:p w14:paraId="0AEC985E" w14:textId="77777777" w:rsidR="00810C1E" w:rsidRPr="00810C1E" w:rsidRDefault="00810C1E" w:rsidP="0044659E">
            <w:pPr>
              <w:rPr>
                <w:b/>
                <w:bCs/>
                <w:color w:val="D9F2D0" w:themeColor="accent6" w:themeTint="33"/>
              </w:rPr>
            </w:pPr>
          </w:p>
        </w:tc>
        <w:tc>
          <w:tcPr>
            <w:tcW w:w="2970" w:type="dxa"/>
            <w:shd w:val="clear" w:color="auto" w:fill="D9F2D0" w:themeFill="accent6" w:themeFillTint="33"/>
          </w:tcPr>
          <w:p w14:paraId="319E1123" w14:textId="77777777" w:rsidR="00810C1E" w:rsidRPr="00810C1E" w:rsidRDefault="00810C1E" w:rsidP="0044659E">
            <w:pPr>
              <w:rPr>
                <w:b/>
                <w:bCs/>
                <w:color w:val="D9F2D0" w:themeColor="accent6" w:themeTint="33"/>
              </w:rPr>
            </w:pPr>
          </w:p>
        </w:tc>
        <w:tc>
          <w:tcPr>
            <w:tcW w:w="2520" w:type="dxa"/>
            <w:shd w:val="clear" w:color="auto" w:fill="D9F2D0" w:themeFill="accent6" w:themeFillTint="33"/>
          </w:tcPr>
          <w:p w14:paraId="18042E07" w14:textId="77777777" w:rsidR="00810C1E" w:rsidRPr="00810C1E" w:rsidRDefault="00810C1E" w:rsidP="0044659E">
            <w:pPr>
              <w:rPr>
                <w:b/>
                <w:bCs/>
                <w:color w:val="D9F2D0" w:themeColor="accent6" w:themeTint="33"/>
              </w:rPr>
            </w:pPr>
          </w:p>
        </w:tc>
        <w:tc>
          <w:tcPr>
            <w:tcW w:w="2695" w:type="dxa"/>
            <w:shd w:val="clear" w:color="auto" w:fill="D9F2D0" w:themeFill="accent6" w:themeFillTint="33"/>
          </w:tcPr>
          <w:p w14:paraId="736692DD" w14:textId="77777777" w:rsidR="00810C1E" w:rsidRPr="00810C1E" w:rsidRDefault="00810C1E" w:rsidP="0044659E">
            <w:pPr>
              <w:rPr>
                <w:b/>
                <w:bCs/>
                <w:color w:val="D9F2D0" w:themeColor="accent6" w:themeTint="33"/>
              </w:rPr>
            </w:pPr>
          </w:p>
        </w:tc>
      </w:tr>
      <w:tr w:rsidR="00065380" w14:paraId="24702DDB" w14:textId="77777777" w:rsidTr="00065380">
        <w:tc>
          <w:tcPr>
            <w:tcW w:w="1165" w:type="dxa"/>
          </w:tcPr>
          <w:p w14:paraId="0B0B2A2A" w14:textId="2095D661" w:rsidR="00065380" w:rsidRPr="00027DEE" w:rsidRDefault="00065380" w:rsidP="0044659E">
            <w:pPr>
              <w:rPr>
                <w:b/>
                <w:bCs/>
              </w:rPr>
            </w:pPr>
            <w:r w:rsidRPr="00027DEE">
              <w:rPr>
                <w:b/>
                <w:bCs/>
              </w:rPr>
              <w:t xml:space="preserve">S. No. </w:t>
            </w:r>
          </w:p>
        </w:tc>
        <w:tc>
          <w:tcPr>
            <w:tcW w:w="2970" w:type="dxa"/>
          </w:tcPr>
          <w:p w14:paraId="465D4036" w14:textId="2EF378D2" w:rsidR="00065380" w:rsidRPr="00027DEE" w:rsidRDefault="00D63128" w:rsidP="0044659E">
            <w:pPr>
              <w:rPr>
                <w:b/>
                <w:bCs/>
              </w:rPr>
            </w:pPr>
            <w:r>
              <w:rPr>
                <w:b/>
                <w:bCs/>
              </w:rPr>
              <w:t xml:space="preserve">New </w:t>
            </w:r>
            <w:r w:rsidR="00065380" w:rsidRPr="00027DEE">
              <w:rPr>
                <w:b/>
                <w:bCs/>
              </w:rPr>
              <w:t xml:space="preserve">Document </w:t>
            </w:r>
            <w:r>
              <w:rPr>
                <w:b/>
                <w:bCs/>
              </w:rPr>
              <w:t>Types</w:t>
            </w:r>
          </w:p>
        </w:tc>
        <w:tc>
          <w:tcPr>
            <w:tcW w:w="2520" w:type="dxa"/>
          </w:tcPr>
          <w:p w14:paraId="02751EE1" w14:textId="3C9EE29B" w:rsidR="00065380" w:rsidRPr="00027DEE" w:rsidRDefault="00065380" w:rsidP="0044659E">
            <w:pPr>
              <w:rPr>
                <w:b/>
                <w:bCs/>
              </w:rPr>
            </w:pPr>
            <w:r w:rsidRPr="00027DEE">
              <w:rPr>
                <w:b/>
                <w:bCs/>
              </w:rPr>
              <w:t>Mandatory, If yes which Queue</w:t>
            </w:r>
          </w:p>
        </w:tc>
        <w:tc>
          <w:tcPr>
            <w:tcW w:w="2695" w:type="dxa"/>
          </w:tcPr>
          <w:p w14:paraId="622E473F" w14:textId="46E6B995" w:rsidR="00065380" w:rsidRPr="00027DEE" w:rsidRDefault="00065380" w:rsidP="0044659E">
            <w:pPr>
              <w:rPr>
                <w:b/>
                <w:bCs/>
              </w:rPr>
            </w:pPr>
            <w:r w:rsidRPr="00027DEE">
              <w:rPr>
                <w:b/>
                <w:bCs/>
              </w:rPr>
              <w:t xml:space="preserve">Archival Folder </w:t>
            </w:r>
          </w:p>
        </w:tc>
      </w:tr>
      <w:tr w:rsidR="00065380" w14:paraId="478FEC23" w14:textId="77777777" w:rsidTr="00065380">
        <w:tc>
          <w:tcPr>
            <w:tcW w:w="1165" w:type="dxa"/>
          </w:tcPr>
          <w:p w14:paraId="7E9BFF99" w14:textId="56C289A2" w:rsidR="00065380" w:rsidRPr="00D570E9" w:rsidRDefault="00065380" w:rsidP="00665AFE">
            <w:pPr>
              <w:pStyle w:val="ListParagraph"/>
              <w:numPr>
                <w:ilvl w:val="0"/>
                <w:numId w:val="29"/>
              </w:numPr>
            </w:pPr>
          </w:p>
        </w:tc>
        <w:tc>
          <w:tcPr>
            <w:tcW w:w="2970" w:type="dxa"/>
          </w:tcPr>
          <w:p w14:paraId="41A99701" w14:textId="713F9C94" w:rsidR="00065380" w:rsidRDefault="00D17610" w:rsidP="0044659E">
            <w:r>
              <w:t>Final Offer Letter</w:t>
            </w:r>
          </w:p>
        </w:tc>
        <w:tc>
          <w:tcPr>
            <w:tcW w:w="2520" w:type="dxa"/>
          </w:tcPr>
          <w:p w14:paraId="2212D61C" w14:textId="1444C417" w:rsidR="00065380" w:rsidRDefault="00D17610" w:rsidP="0044659E">
            <w:r>
              <w:t>Yes, at CROPS Checker</w:t>
            </w:r>
          </w:p>
        </w:tc>
        <w:tc>
          <w:tcPr>
            <w:tcW w:w="2695" w:type="dxa"/>
          </w:tcPr>
          <w:p w14:paraId="47ACB45B" w14:textId="661888A7" w:rsidR="00065380" w:rsidRDefault="00D17610" w:rsidP="0044659E">
            <w:commentRangeStart w:id="103"/>
            <w:commentRangeStart w:id="104"/>
            <w:commentRangeStart w:id="105"/>
            <w:r>
              <w:t>Deposits &amp; Facilities</w:t>
            </w:r>
            <w:commentRangeEnd w:id="103"/>
            <w:r w:rsidR="00C264C8">
              <w:rPr>
                <w:rStyle w:val="CommentReference"/>
                <w:lang w:val="en-US"/>
              </w:rPr>
              <w:commentReference w:id="103"/>
            </w:r>
            <w:commentRangeEnd w:id="104"/>
            <w:r w:rsidR="00CA4810">
              <w:rPr>
                <w:rStyle w:val="CommentReference"/>
                <w:lang w:val="en-US"/>
              </w:rPr>
              <w:commentReference w:id="104"/>
            </w:r>
            <w:commentRangeEnd w:id="105"/>
            <w:r w:rsidR="004D57CB">
              <w:rPr>
                <w:rStyle w:val="CommentReference"/>
                <w:lang w:val="en-US"/>
              </w:rPr>
              <w:commentReference w:id="105"/>
            </w:r>
          </w:p>
        </w:tc>
      </w:tr>
      <w:tr w:rsidR="008F6D16" w14:paraId="538B85F9" w14:textId="77777777" w:rsidTr="00065380">
        <w:tc>
          <w:tcPr>
            <w:tcW w:w="1165" w:type="dxa"/>
          </w:tcPr>
          <w:p w14:paraId="676CA7C8" w14:textId="0FD16C54" w:rsidR="008F6D16" w:rsidRPr="00D570E9" w:rsidRDefault="008F6D16" w:rsidP="00665AFE">
            <w:pPr>
              <w:pStyle w:val="ListParagraph"/>
              <w:numPr>
                <w:ilvl w:val="0"/>
                <w:numId w:val="29"/>
              </w:numPr>
            </w:pPr>
          </w:p>
        </w:tc>
        <w:tc>
          <w:tcPr>
            <w:tcW w:w="2970" w:type="dxa"/>
          </w:tcPr>
          <w:p w14:paraId="4E6DA090" w14:textId="62EBA323" w:rsidR="008F6D16" w:rsidRDefault="008F6D16" w:rsidP="0044659E">
            <w:r>
              <w:t>Final Offer Letter Signed</w:t>
            </w:r>
          </w:p>
        </w:tc>
        <w:tc>
          <w:tcPr>
            <w:tcW w:w="2520" w:type="dxa"/>
          </w:tcPr>
          <w:p w14:paraId="5EB58648" w14:textId="5B72E13D" w:rsidR="008F6D16" w:rsidRDefault="00FF425B" w:rsidP="0044659E">
            <w:r>
              <w:t>Yes, at CROPS Document Checker</w:t>
            </w:r>
          </w:p>
        </w:tc>
        <w:tc>
          <w:tcPr>
            <w:tcW w:w="2695" w:type="dxa"/>
          </w:tcPr>
          <w:p w14:paraId="74ED6D6B" w14:textId="69086596" w:rsidR="008F6D16" w:rsidRDefault="00FF425B" w:rsidP="0044659E">
            <w:r>
              <w:t xml:space="preserve">Deposits &amp; </w:t>
            </w:r>
            <w:r w:rsidR="00A17BD2">
              <w:t>Facilities</w:t>
            </w:r>
          </w:p>
        </w:tc>
      </w:tr>
      <w:tr w:rsidR="00065380" w14:paraId="633DAFCA" w14:textId="77777777" w:rsidTr="00065380">
        <w:tc>
          <w:tcPr>
            <w:tcW w:w="1165" w:type="dxa"/>
          </w:tcPr>
          <w:p w14:paraId="7762D5D3" w14:textId="5F0D6028" w:rsidR="00065380" w:rsidRPr="00D570E9" w:rsidRDefault="00065380" w:rsidP="00665AFE">
            <w:pPr>
              <w:pStyle w:val="ListParagraph"/>
              <w:numPr>
                <w:ilvl w:val="0"/>
                <w:numId w:val="29"/>
              </w:numPr>
            </w:pPr>
          </w:p>
        </w:tc>
        <w:tc>
          <w:tcPr>
            <w:tcW w:w="2970" w:type="dxa"/>
          </w:tcPr>
          <w:p w14:paraId="25B1FB10" w14:textId="575E6EAE" w:rsidR="00065380" w:rsidRDefault="008525A0" w:rsidP="0044659E">
            <w:r>
              <w:t xml:space="preserve">Assessment and Suitability </w:t>
            </w:r>
          </w:p>
        </w:tc>
        <w:tc>
          <w:tcPr>
            <w:tcW w:w="2520" w:type="dxa"/>
          </w:tcPr>
          <w:p w14:paraId="37F94E95" w14:textId="0F550BAD" w:rsidR="00065380" w:rsidRDefault="008525A0" w:rsidP="0044659E">
            <w:r>
              <w:t xml:space="preserve">No </w:t>
            </w:r>
          </w:p>
        </w:tc>
        <w:tc>
          <w:tcPr>
            <w:tcW w:w="2695" w:type="dxa"/>
          </w:tcPr>
          <w:p w14:paraId="724885B0" w14:textId="632086AB" w:rsidR="00065380" w:rsidRDefault="007207E1" w:rsidP="0044659E">
            <w:r>
              <w:t>KYC Documents</w:t>
            </w:r>
          </w:p>
        </w:tc>
      </w:tr>
      <w:tr w:rsidR="00065380" w14:paraId="05778664" w14:textId="77777777" w:rsidTr="00065380">
        <w:tc>
          <w:tcPr>
            <w:tcW w:w="1165" w:type="dxa"/>
          </w:tcPr>
          <w:p w14:paraId="508DC627" w14:textId="14AECA34" w:rsidR="00065380" w:rsidRPr="00D570E9" w:rsidRDefault="00065380" w:rsidP="00665AFE">
            <w:pPr>
              <w:pStyle w:val="ListParagraph"/>
              <w:numPr>
                <w:ilvl w:val="0"/>
                <w:numId w:val="29"/>
              </w:numPr>
            </w:pPr>
          </w:p>
        </w:tc>
        <w:tc>
          <w:tcPr>
            <w:tcW w:w="2970" w:type="dxa"/>
          </w:tcPr>
          <w:p w14:paraId="69F7A3FA" w14:textId="0C19C1AD" w:rsidR="00065380" w:rsidRPr="009E7E81" w:rsidRDefault="008F6D16" w:rsidP="0044659E">
            <w:r>
              <w:t>Loan Shield Form</w:t>
            </w:r>
            <w:del w:id="106" w:author="Zeena Salim" w:date="2025-08-04T16:47:00Z" w16du:dateUtc="2025-08-04T12:47:00Z">
              <w:r w:rsidR="008525A0" w:rsidRPr="009E7E81" w:rsidDel="00094D76">
                <w:delText>Form</w:delText>
              </w:r>
            </w:del>
          </w:p>
        </w:tc>
        <w:tc>
          <w:tcPr>
            <w:tcW w:w="2520" w:type="dxa"/>
          </w:tcPr>
          <w:p w14:paraId="5C5A978B" w14:textId="63587849" w:rsidR="00065380" w:rsidRPr="009E7E81" w:rsidRDefault="008525A0" w:rsidP="0044659E">
            <w:r w:rsidRPr="009E7E81">
              <w:t xml:space="preserve">Yes, at CROPS </w:t>
            </w:r>
            <w:r w:rsidR="00A17BD2">
              <w:t>Disbursal Maker</w:t>
            </w:r>
          </w:p>
        </w:tc>
        <w:tc>
          <w:tcPr>
            <w:tcW w:w="2695" w:type="dxa"/>
          </w:tcPr>
          <w:p w14:paraId="1A7494A7" w14:textId="0703E6BD" w:rsidR="00065380" w:rsidRPr="009E7E81" w:rsidRDefault="007207E1" w:rsidP="0044659E">
            <w:r w:rsidRPr="009E7E81">
              <w:t xml:space="preserve">Deposits &amp; Facilities </w:t>
            </w:r>
          </w:p>
        </w:tc>
      </w:tr>
      <w:tr w:rsidR="005422B0" w14:paraId="2568B259" w14:textId="77777777" w:rsidTr="00065380">
        <w:tc>
          <w:tcPr>
            <w:tcW w:w="1165" w:type="dxa"/>
          </w:tcPr>
          <w:p w14:paraId="68EB17FB" w14:textId="26C5908F" w:rsidR="005422B0" w:rsidRPr="00D570E9" w:rsidRDefault="005422B0" w:rsidP="00665AFE">
            <w:pPr>
              <w:pStyle w:val="ListParagraph"/>
              <w:numPr>
                <w:ilvl w:val="0"/>
                <w:numId w:val="29"/>
              </w:numPr>
            </w:pPr>
          </w:p>
        </w:tc>
        <w:tc>
          <w:tcPr>
            <w:tcW w:w="2970" w:type="dxa"/>
          </w:tcPr>
          <w:p w14:paraId="1E03E86E" w14:textId="2CBE79BA" w:rsidR="005422B0" w:rsidRDefault="005422B0" w:rsidP="0044659E">
            <w:r>
              <w:t xml:space="preserve">Welcome Letter </w:t>
            </w:r>
          </w:p>
        </w:tc>
        <w:tc>
          <w:tcPr>
            <w:tcW w:w="2520" w:type="dxa"/>
          </w:tcPr>
          <w:p w14:paraId="16F87B30" w14:textId="0BC9E91F" w:rsidR="005422B0" w:rsidRDefault="005422B0" w:rsidP="0044659E">
            <w:r>
              <w:t>No</w:t>
            </w:r>
          </w:p>
        </w:tc>
        <w:tc>
          <w:tcPr>
            <w:tcW w:w="2695" w:type="dxa"/>
          </w:tcPr>
          <w:p w14:paraId="559A8EE4" w14:textId="6883B927" w:rsidR="005422B0" w:rsidRDefault="00244204" w:rsidP="0044659E">
            <w:r>
              <w:t xml:space="preserve">KYC Documents </w:t>
            </w:r>
          </w:p>
        </w:tc>
      </w:tr>
      <w:tr w:rsidR="00E84385" w14:paraId="684B3BBD" w14:textId="77777777" w:rsidTr="00065380">
        <w:tc>
          <w:tcPr>
            <w:tcW w:w="1165" w:type="dxa"/>
          </w:tcPr>
          <w:p w14:paraId="10FB8120" w14:textId="77777777" w:rsidR="00E84385" w:rsidRPr="00D570E9" w:rsidRDefault="00E84385" w:rsidP="00665AFE">
            <w:pPr>
              <w:pStyle w:val="ListParagraph"/>
              <w:numPr>
                <w:ilvl w:val="0"/>
                <w:numId w:val="29"/>
              </w:numPr>
            </w:pPr>
          </w:p>
        </w:tc>
        <w:tc>
          <w:tcPr>
            <w:tcW w:w="2970" w:type="dxa"/>
          </w:tcPr>
          <w:p w14:paraId="1B955788" w14:textId="2AC3CF73" w:rsidR="00E84385" w:rsidRDefault="00E84385" w:rsidP="0044659E">
            <w:r>
              <w:t>Final Repayment Schedule</w:t>
            </w:r>
          </w:p>
        </w:tc>
        <w:tc>
          <w:tcPr>
            <w:tcW w:w="2520" w:type="dxa"/>
          </w:tcPr>
          <w:p w14:paraId="4B4BCB01" w14:textId="5750F639" w:rsidR="00E84385" w:rsidRDefault="00FF425B" w:rsidP="0044659E">
            <w:r>
              <w:t>No</w:t>
            </w:r>
          </w:p>
        </w:tc>
        <w:tc>
          <w:tcPr>
            <w:tcW w:w="2695" w:type="dxa"/>
          </w:tcPr>
          <w:p w14:paraId="35B7D3F5" w14:textId="012D188D" w:rsidR="00E84385" w:rsidRDefault="003E4971" w:rsidP="0044659E">
            <w:r>
              <w:t>Deposits &amp; Facilities</w:t>
            </w:r>
          </w:p>
        </w:tc>
      </w:tr>
      <w:tr w:rsidR="00352E66" w14:paraId="3B990131" w14:textId="77777777" w:rsidTr="00065380">
        <w:tc>
          <w:tcPr>
            <w:tcW w:w="1165" w:type="dxa"/>
          </w:tcPr>
          <w:p w14:paraId="3B335B0C" w14:textId="1060E48F" w:rsidR="00352E66" w:rsidRPr="00D570E9" w:rsidRDefault="00352E66" w:rsidP="00665AFE">
            <w:pPr>
              <w:pStyle w:val="ListParagraph"/>
              <w:numPr>
                <w:ilvl w:val="0"/>
                <w:numId w:val="29"/>
              </w:numPr>
            </w:pPr>
          </w:p>
        </w:tc>
        <w:tc>
          <w:tcPr>
            <w:tcW w:w="2970" w:type="dxa"/>
          </w:tcPr>
          <w:p w14:paraId="3C38A4CA" w14:textId="456FADFE" w:rsidR="00352E66" w:rsidRDefault="00352E66" w:rsidP="0044659E">
            <w:r>
              <w:t>KFS</w:t>
            </w:r>
          </w:p>
        </w:tc>
        <w:tc>
          <w:tcPr>
            <w:tcW w:w="2520" w:type="dxa"/>
          </w:tcPr>
          <w:p w14:paraId="6416B385" w14:textId="116705C5" w:rsidR="00352E66" w:rsidRDefault="00FF425B" w:rsidP="0044659E">
            <w:r>
              <w:t>Yes, at Introduction</w:t>
            </w:r>
          </w:p>
        </w:tc>
        <w:tc>
          <w:tcPr>
            <w:tcW w:w="2695" w:type="dxa"/>
          </w:tcPr>
          <w:p w14:paraId="55F1E2DC" w14:textId="2DEB4F53" w:rsidR="00352E66" w:rsidRDefault="003E4971" w:rsidP="0044659E">
            <w:r>
              <w:t>KYC Documents</w:t>
            </w:r>
          </w:p>
        </w:tc>
      </w:tr>
      <w:tr w:rsidR="00352E66" w14:paraId="22658764" w14:textId="77777777" w:rsidTr="00065380">
        <w:tc>
          <w:tcPr>
            <w:tcW w:w="1165" w:type="dxa"/>
          </w:tcPr>
          <w:p w14:paraId="683E822E" w14:textId="77777777" w:rsidR="00352E66" w:rsidRPr="00D570E9" w:rsidRDefault="00352E66" w:rsidP="00665AFE">
            <w:pPr>
              <w:pStyle w:val="ListParagraph"/>
              <w:numPr>
                <w:ilvl w:val="0"/>
                <w:numId w:val="29"/>
              </w:numPr>
            </w:pPr>
          </w:p>
        </w:tc>
        <w:tc>
          <w:tcPr>
            <w:tcW w:w="2970" w:type="dxa"/>
          </w:tcPr>
          <w:p w14:paraId="41151F5D" w14:textId="4F8651E9" w:rsidR="00352E66" w:rsidRDefault="00352E66" w:rsidP="0044659E">
            <w:r>
              <w:t xml:space="preserve">Indicative Payment Schedule </w:t>
            </w:r>
          </w:p>
        </w:tc>
        <w:tc>
          <w:tcPr>
            <w:tcW w:w="2520" w:type="dxa"/>
          </w:tcPr>
          <w:p w14:paraId="626107E7" w14:textId="682D8506" w:rsidR="00352E66" w:rsidRDefault="00FF425B" w:rsidP="0044659E">
            <w:r>
              <w:t>Yes, at Introduction</w:t>
            </w:r>
          </w:p>
        </w:tc>
        <w:tc>
          <w:tcPr>
            <w:tcW w:w="2695" w:type="dxa"/>
          </w:tcPr>
          <w:p w14:paraId="3F790FF2" w14:textId="5D8E843E" w:rsidR="00352E66" w:rsidRDefault="003E4971" w:rsidP="0044659E">
            <w:r>
              <w:t>Deposits &amp; Facilities</w:t>
            </w:r>
          </w:p>
        </w:tc>
      </w:tr>
      <w:tr w:rsidR="00375870" w14:paraId="195574DB" w14:textId="77777777" w:rsidTr="00065380">
        <w:tc>
          <w:tcPr>
            <w:tcW w:w="1165" w:type="dxa"/>
          </w:tcPr>
          <w:p w14:paraId="66AB85BD" w14:textId="77777777" w:rsidR="00375870" w:rsidRPr="00D570E9" w:rsidRDefault="00375870" w:rsidP="00665AFE">
            <w:pPr>
              <w:pStyle w:val="ListParagraph"/>
              <w:numPr>
                <w:ilvl w:val="0"/>
                <w:numId w:val="29"/>
              </w:numPr>
            </w:pPr>
          </w:p>
        </w:tc>
        <w:tc>
          <w:tcPr>
            <w:tcW w:w="2970" w:type="dxa"/>
          </w:tcPr>
          <w:p w14:paraId="5D369746" w14:textId="29CE6DFB" w:rsidR="00375870" w:rsidRDefault="00375870" w:rsidP="0044659E">
            <w:r>
              <w:t>Refinance Undertaking</w:t>
            </w:r>
          </w:p>
        </w:tc>
        <w:tc>
          <w:tcPr>
            <w:tcW w:w="2520" w:type="dxa"/>
          </w:tcPr>
          <w:p w14:paraId="12563CB0" w14:textId="1D85E6F4" w:rsidR="00375870" w:rsidRDefault="00FF425B" w:rsidP="0044659E">
            <w:r>
              <w:t>No</w:t>
            </w:r>
          </w:p>
        </w:tc>
        <w:tc>
          <w:tcPr>
            <w:tcW w:w="2695" w:type="dxa"/>
          </w:tcPr>
          <w:p w14:paraId="1162E0C4" w14:textId="5DD6C579" w:rsidR="00375870" w:rsidRDefault="006246AA" w:rsidP="0044659E">
            <w:r>
              <w:t>Deposits &amp; Facilities</w:t>
            </w:r>
          </w:p>
        </w:tc>
      </w:tr>
      <w:tr w:rsidR="00375870" w14:paraId="183F0878" w14:textId="77777777" w:rsidTr="00065380">
        <w:tc>
          <w:tcPr>
            <w:tcW w:w="1165" w:type="dxa"/>
          </w:tcPr>
          <w:p w14:paraId="5F0AD74E" w14:textId="77777777" w:rsidR="00375870" w:rsidRPr="00D570E9" w:rsidRDefault="00375870" w:rsidP="00665AFE">
            <w:pPr>
              <w:pStyle w:val="ListParagraph"/>
              <w:numPr>
                <w:ilvl w:val="0"/>
                <w:numId w:val="29"/>
              </w:numPr>
            </w:pPr>
          </w:p>
        </w:tc>
        <w:tc>
          <w:tcPr>
            <w:tcW w:w="2970" w:type="dxa"/>
          </w:tcPr>
          <w:p w14:paraId="3DF2B50F" w14:textId="11C8AEAA" w:rsidR="00375870" w:rsidRDefault="008F6D16" w:rsidP="0044659E">
            <w:r>
              <w:t>Security Cheque</w:t>
            </w:r>
          </w:p>
        </w:tc>
        <w:tc>
          <w:tcPr>
            <w:tcW w:w="2520" w:type="dxa"/>
          </w:tcPr>
          <w:p w14:paraId="2318E59B" w14:textId="5A50E917" w:rsidR="00375870" w:rsidRDefault="00FF425B" w:rsidP="0044659E">
            <w:r>
              <w:t xml:space="preserve">Yes, at CROPS Disbursal </w:t>
            </w:r>
            <w:r w:rsidR="00A17BD2">
              <w:t>Maker</w:t>
            </w:r>
          </w:p>
        </w:tc>
        <w:tc>
          <w:tcPr>
            <w:tcW w:w="2695" w:type="dxa"/>
          </w:tcPr>
          <w:p w14:paraId="0D2D2708" w14:textId="11F9D926" w:rsidR="00375870" w:rsidRDefault="005B069F" w:rsidP="0044659E">
            <w:r>
              <w:t>Collaterals</w:t>
            </w:r>
          </w:p>
        </w:tc>
      </w:tr>
      <w:tr w:rsidR="00E84385" w14:paraId="32433792" w14:textId="77777777" w:rsidTr="00065380">
        <w:tc>
          <w:tcPr>
            <w:tcW w:w="1165" w:type="dxa"/>
          </w:tcPr>
          <w:p w14:paraId="633496A6" w14:textId="122A2AD7" w:rsidR="00E84385" w:rsidRPr="00D570E9" w:rsidRDefault="00E84385" w:rsidP="00665AFE">
            <w:pPr>
              <w:pStyle w:val="ListParagraph"/>
              <w:numPr>
                <w:ilvl w:val="0"/>
                <w:numId w:val="29"/>
              </w:numPr>
            </w:pPr>
          </w:p>
        </w:tc>
        <w:tc>
          <w:tcPr>
            <w:tcW w:w="2970" w:type="dxa"/>
          </w:tcPr>
          <w:p w14:paraId="738459DC" w14:textId="44C32E02" w:rsidR="00E84385" w:rsidRDefault="00E84385" w:rsidP="0044659E">
            <w:r>
              <w:t>Loan Insurance Certificate</w:t>
            </w:r>
          </w:p>
        </w:tc>
        <w:tc>
          <w:tcPr>
            <w:tcW w:w="2520" w:type="dxa"/>
          </w:tcPr>
          <w:p w14:paraId="37783AEB" w14:textId="599168CA" w:rsidR="00E84385" w:rsidRDefault="00A17BD2" w:rsidP="0044659E">
            <w:r>
              <w:t>No</w:t>
            </w:r>
          </w:p>
        </w:tc>
        <w:tc>
          <w:tcPr>
            <w:tcW w:w="2695" w:type="dxa"/>
          </w:tcPr>
          <w:p w14:paraId="1A7915BA" w14:textId="0ADE3780" w:rsidR="00E84385" w:rsidRDefault="00132DAF" w:rsidP="0044659E">
            <w:r>
              <w:t xml:space="preserve">Deposits &amp; Facilities </w:t>
            </w:r>
          </w:p>
        </w:tc>
      </w:tr>
      <w:tr w:rsidR="00E84385" w14:paraId="3C7C1DFF" w14:textId="77777777" w:rsidTr="00065380">
        <w:tc>
          <w:tcPr>
            <w:tcW w:w="1165" w:type="dxa"/>
          </w:tcPr>
          <w:p w14:paraId="5CCA9330" w14:textId="77777777" w:rsidR="00E84385" w:rsidRPr="00D570E9" w:rsidRDefault="00E84385" w:rsidP="00665AFE">
            <w:pPr>
              <w:pStyle w:val="ListParagraph"/>
              <w:numPr>
                <w:ilvl w:val="0"/>
                <w:numId w:val="29"/>
              </w:numPr>
            </w:pPr>
          </w:p>
        </w:tc>
        <w:tc>
          <w:tcPr>
            <w:tcW w:w="2970" w:type="dxa"/>
          </w:tcPr>
          <w:p w14:paraId="627D77D2" w14:textId="4B951D56" w:rsidR="00E84385" w:rsidRDefault="00E84385" w:rsidP="0044659E">
            <w:r>
              <w:t>Property Insurance Certificate</w:t>
            </w:r>
          </w:p>
        </w:tc>
        <w:tc>
          <w:tcPr>
            <w:tcW w:w="2520" w:type="dxa"/>
          </w:tcPr>
          <w:p w14:paraId="026A95E6" w14:textId="274070E1" w:rsidR="00E84385" w:rsidRDefault="00A17BD2" w:rsidP="0044659E">
            <w:r>
              <w:t>No</w:t>
            </w:r>
          </w:p>
        </w:tc>
        <w:tc>
          <w:tcPr>
            <w:tcW w:w="2695" w:type="dxa"/>
          </w:tcPr>
          <w:p w14:paraId="4E054D87" w14:textId="583088CB" w:rsidR="00E84385" w:rsidRDefault="00132DAF" w:rsidP="0044659E">
            <w:r>
              <w:t>Deposits &amp; Facilities</w:t>
            </w:r>
          </w:p>
        </w:tc>
      </w:tr>
    </w:tbl>
    <w:p w14:paraId="6435FA8F" w14:textId="77777777" w:rsidR="0044659E" w:rsidRPr="0044659E" w:rsidRDefault="0044659E" w:rsidP="0044659E"/>
    <w:p w14:paraId="2907F9FB" w14:textId="77777777" w:rsidR="00205E61" w:rsidRDefault="00205E61" w:rsidP="00C141A3">
      <w:pPr>
        <w:spacing w:line="360" w:lineRule="auto"/>
      </w:pPr>
    </w:p>
    <w:p w14:paraId="578ABF97" w14:textId="77777777" w:rsidR="000A4A1E" w:rsidRDefault="000A4A1E" w:rsidP="00C141A3">
      <w:pPr>
        <w:spacing w:line="360" w:lineRule="auto"/>
      </w:pPr>
    </w:p>
    <w:p w14:paraId="6AE27BC0" w14:textId="77777777" w:rsidR="000A4A1E" w:rsidRDefault="000A4A1E" w:rsidP="00C141A3">
      <w:pPr>
        <w:spacing w:line="360" w:lineRule="auto"/>
      </w:pPr>
    </w:p>
    <w:p w14:paraId="11043FF3" w14:textId="77777777" w:rsidR="000A4A1E" w:rsidRDefault="000A4A1E" w:rsidP="00C141A3">
      <w:pPr>
        <w:spacing w:line="360" w:lineRule="auto"/>
      </w:pPr>
    </w:p>
    <w:p w14:paraId="4A01B16D" w14:textId="77777777" w:rsidR="000A4A1E" w:rsidRDefault="000A4A1E" w:rsidP="00C141A3">
      <w:pPr>
        <w:spacing w:line="360" w:lineRule="auto"/>
      </w:pPr>
    </w:p>
    <w:p w14:paraId="34875CCA" w14:textId="77777777" w:rsidR="000A4A1E" w:rsidRDefault="000A4A1E" w:rsidP="00C141A3">
      <w:pPr>
        <w:spacing w:line="360" w:lineRule="auto"/>
      </w:pPr>
    </w:p>
    <w:p w14:paraId="31C658CB" w14:textId="77777777" w:rsidR="000A4A1E" w:rsidRDefault="000A4A1E" w:rsidP="00C141A3">
      <w:pPr>
        <w:spacing w:line="360" w:lineRule="auto"/>
      </w:pPr>
    </w:p>
    <w:p w14:paraId="10E0BFC6" w14:textId="77777777" w:rsidR="000A4A1E" w:rsidRDefault="000A4A1E" w:rsidP="00C141A3">
      <w:pPr>
        <w:spacing w:line="360" w:lineRule="auto"/>
      </w:pPr>
    </w:p>
    <w:p w14:paraId="0C3516EB" w14:textId="669DF02F" w:rsidR="0071253F" w:rsidRDefault="0071253F" w:rsidP="0071253F">
      <w:pPr>
        <w:pStyle w:val="Heading2"/>
        <w:numPr>
          <w:ilvl w:val="1"/>
          <w:numId w:val="4"/>
        </w:numPr>
      </w:pPr>
      <w:bookmarkStart w:id="107" w:name="_Toc206766715"/>
      <w:r>
        <w:t>CPF Document Master</w:t>
      </w:r>
      <w:bookmarkEnd w:id="107"/>
      <w:r>
        <w:t xml:space="preserve"> </w:t>
      </w:r>
    </w:p>
    <w:p w14:paraId="2483E360" w14:textId="34005E9A" w:rsidR="0071253F" w:rsidRPr="001F7F59" w:rsidRDefault="001F7F59" w:rsidP="00665AFE">
      <w:pPr>
        <w:pStyle w:val="ListParagraph"/>
        <w:numPr>
          <w:ilvl w:val="0"/>
          <w:numId w:val="48"/>
        </w:numPr>
        <w:rPr>
          <w:b/>
          <w:bCs/>
        </w:rPr>
      </w:pPr>
      <w:r w:rsidRPr="001F7F59">
        <w:rPr>
          <w:b/>
          <w:bCs/>
        </w:rPr>
        <w:t>First Approval Stage</w:t>
      </w:r>
    </w:p>
    <w:p w14:paraId="08F44B1E" w14:textId="77777777" w:rsidR="001F7F59" w:rsidRDefault="001F7F59" w:rsidP="0071253F"/>
    <w:tbl>
      <w:tblPr>
        <w:tblStyle w:val="GridTable4-Accent1"/>
        <w:tblW w:w="5000" w:type="pct"/>
        <w:tblLook w:val="04A0" w:firstRow="1" w:lastRow="0" w:firstColumn="1" w:lastColumn="0" w:noHBand="0" w:noVBand="1"/>
      </w:tblPr>
      <w:tblGrid>
        <w:gridCol w:w="2778"/>
        <w:gridCol w:w="992"/>
        <w:gridCol w:w="1819"/>
        <w:gridCol w:w="1374"/>
        <w:gridCol w:w="2387"/>
      </w:tblGrid>
      <w:tr w:rsidR="0071253F" w:rsidRPr="0071253F" w14:paraId="624BFB8D" w14:textId="77777777" w:rsidTr="001F7F5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tcPr>
          <w:p w14:paraId="0560C953" w14:textId="0571256D" w:rsidR="0071253F" w:rsidRPr="001F7F59" w:rsidRDefault="001F7F59" w:rsidP="0071253F">
            <w:pPr>
              <w:suppressAutoHyphens w:val="0"/>
              <w:spacing w:line="240" w:lineRule="auto"/>
              <w:jc w:val="center"/>
              <w:rPr>
                <w:rFonts w:cs="Calibri"/>
                <w:sz w:val="20"/>
                <w:lang w:eastAsia="en-US"/>
              </w:rPr>
            </w:pPr>
            <w:r w:rsidRPr="001F7F59">
              <w:rPr>
                <w:rFonts w:cs="Calibri"/>
                <w:sz w:val="20"/>
                <w:lang w:eastAsia="en-US"/>
              </w:rPr>
              <w:t>Document Name</w:t>
            </w:r>
          </w:p>
        </w:tc>
        <w:tc>
          <w:tcPr>
            <w:tcW w:w="504" w:type="pct"/>
          </w:tcPr>
          <w:p w14:paraId="6D181A50" w14:textId="2F17B405" w:rsidR="0071253F" w:rsidRPr="001F7F59" w:rsidRDefault="001F7F59" w:rsidP="0071253F">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CPF to Generate</w:t>
            </w:r>
          </w:p>
        </w:tc>
        <w:tc>
          <w:tcPr>
            <w:tcW w:w="979" w:type="pct"/>
          </w:tcPr>
          <w:p w14:paraId="50B672DC" w14:textId="5F76C450" w:rsidR="0071253F" w:rsidRPr="001F7F59" w:rsidRDefault="001F7F59" w:rsidP="0071253F">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User to Upload. If Yes (Mandatory Queue)</w:t>
            </w:r>
          </w:p>
        </w:tc>
        <w:tc>
          <w:tcPr>
            <w:tcW w:w="741" w:type="pct"/>
          </w:tcPr>
          <w:p w14:paraId="02614F3F" w14:textId="4B7FF682" w:rsidR="0071253F" w:rsidRPr="001F7F59" w:rsidRDefault="001F7F59" w:rsidP="0071253F">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 xml:space="preserve">Standard Document </w:t>
            </w:r>
          </w:p>
        </w:tc>
        <w:tc>
          <w:tcPr>
            <w:tcW w:w="1283" w:type="pct"/>
          </w:tcPr>
          <w:p w14:paraId="6A29D7E2" w14:textId="57B72E64" w:rsidR="0071253F" w:rsidRPr="001F7F59" w:rsidRDefault="001F7F59" w:rsidP="0071253F">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Remarks</w:t>
            </w:r>
          </w:p>
        </w:tc>
      </w:tr>
      <w:tr w:rsidR="001F7F59" w:rsidRPr="0071253F" w14:paraId="32AA84A8" w14:textId="77777777" w:rsidTr="001F7F5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47E053F4"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ML Application Form</w:t>
            </w:r>
          </w:p>
        </w:tc>
        <w:tc>
          <w:tcPr>
            <w:tcW w:w="504" w:type="pct"/>
            <w:hideMark/>
          </w:tcPr>
          <w:p w14:paraId="04018C50"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4A709647"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 (Introduction)</w:t>
            </w:r>
          </w:p>
        </w:tc>
        <w:tc>
          <w:tcPr>
            <w:tcW w:w="741" w:type="pct"/>
            <w:hideMark/>
          </w:tcPr>
          <w:p w14:paraId="5C420AFE"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6CAC8D02"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commentRangeStart w:id="108"/>
            <w:commentRangeEnd w:id="108"/>
            <w:r w:rsidR="00D153E7">
              <w:rPr>
                <w:rStyle w:val="CommentReference"/>
                <w:lang w:val="en-US"/>
              </w:rPr>
              <w:commentReference w:id="108"/>
            </w:r>
          </w:p>
        </w:tc>
      </w:tr>
      <w:tr w:rsidR="001F7F59" w:rsidRPr="0071253F" w14:paraId="4C5D3FAD" w14:textId="77777777" w:rsidTr="001F7F59">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52AFEF7B"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Final Offer Letter</w:t>
            </w:r>
          </w:p>
        </w:tc>
        <w:tc>
          <w:tcPr>
            <w:tcW w:w="504" w:type="pct"/>
            <w:hideMark/>
          </w:tcPr>
          <w:p w14:paraId="42832257"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3BC94995"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 (CROPS Checker)</w:t>
            </w:r>
          </w:p>
        </w:tc>
        <w:tc>
          <w:tcPr>
            <w:tcW w:w="741" w:type="pct"/>
            <w:hideMark/>
          </w:tcPr>
          <w:p w14:paraId="3418BB23"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33CFF7AC"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1F7F59" w:rsidRPr="0071253F" w14:paraId="285A6A5C" w14:textId="77777777" w:rsidTr="001F7F5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3060A08C"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Assessment and Suitability</w:t>
            </w:r>
          </w:p>
        </w:tc>
        <w:tc>
          <w:tcPr>
            <w:tcW w:w="504" w:type="pct"/>
            <w:hideMark/>
          </w:tcPr>
          <w:p w14:paraId="05FBE664"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979" w:type="pct"/>
            <w:hideMark/>
          </w:tcPr>
          <w:p w14:paraId="2BC24167"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5653D34D"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68DE045E"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1F7F59" w:rsidRPr="0071253F" w14:paraId="7A392914" w14:textId="77777777" w:rsidTr="001F7F59">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2FAF0797"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 xml:space="preserve">KFS </w:t>
            </w:r>
          </w:p>
        </w:tc>
        <w:tc>
          <w:tcPr>
            <w:tcW w:w="504" w:type="pct"/>
            <w:hideMark/>
          </w:tcPr>
          <w:p w14:paraId="68C30039"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1BEC78C7"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Y(Introduction)</w:t>
            </w:r>
          </w:p>
        </w:tc>
        <w:tc>
          <w:tcPr>
            <w:tcW w:w="741" w:type="pct"/>
            <w:hideMark/>
          </w:tcPr>
          <w:p w14:paraId="59E23D9D"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57628946"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1F7F59" w:rsidRPr="0071253F" w14:paraId="6F015CF7" w14:textId="77777777" w:rsidTr="001F7F5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7DE9DE9F"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Service and Price Guide</w:t>
            </w:r>
          </w:p>
        </w:tc>
        <w:tc>
          <w:tcPr>
            <w:tcW w:w="504" w:type="pct"/>
            <w:hideMark/>
          </w:tcPr>
          <w:p w14:paraId="100E6B6E"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143C2392"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622D4BE3"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83" w:type="pct"/>
            <w:hideMark/>
          </w:tcPr>
          <w:p w14:paraId="7EC537FA"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1F7F59" w:rsidRPr="0071253F" w14:paraId="32607C9D" w14:textId="77777777" w:rsidTr="001F7F59">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22586658"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Terms and Conditions</w:t>
            </w:r>
          </w:p>
        </w:tc>
        <w:tc>
          <w:tcPr>
            <w:tcW w:w="504" w:type="pct"/>
            <w:hideMark/>
          </w:tcPr>
          <w:p w14:paraId="345B0620"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2306D065"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57757334"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83" w:type="pct"/>
            <w:hideMark/>
          </w:tcPr>
          <w:p w14:paraId="4FD17ACA"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1F7F59" w:rsidRPr="0071253F" w14:paraId="462B7E4A" w14:textId="77777777" w:rsidTr="001F7F5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3A9955B9"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 xml:space="preserve">Indicative Payment Schedule </w:t>
            </w:r>
          </w:p>
        </w:tc>
        <w:tc>
          <w:tcPr>
            <w:tcW w:w="504" w:type="pct"/>
            <w:hideMark/>
          </w:tcPr>
          <w:p w14:paraId="277A6703"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1DCE9889" w14:textId="590F29AD"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Y(Introd</w:t>
            </w:r>
            <w:r w:rsidR="001F7F59">
              <w:rPr>
                <w:rFonts w:cs="Calibri"/>
                <w:color w:val="000000"/>
                <w:sz w:val="20"/>
                <w:lang w:eastAsia="en-US"/>
              </w:rPr>
              <w:t>u</w:t>
            </w:r>
            <w:r w:rsidRPr="0071253F">
              <w:rPr>
                <w:rFonts w:cs="Calibri"/>
                <w:color w:val="000000"/>
                <w:sz w:val="20"/>
                <w:lang w:eastAsia="en-US"/>
              </w:rPr>
              <w:t>ction)</w:t>
            </w:r>
          </w:p>
        </w:tc>
        <w:tc>
          <w:tcPr>
            <w:tcW w:w="741" w:type="pct"/>
            <w:hideMark/>
          </w:tcPr>
          <w:p w14:paraId="19BE8D53"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3E405C8E"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1F7F59" w:rsidRPr="0071253F" w14:paraId="203DC8B1" w14:textId="77777777" w:rsidTr="001F7F59">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5CA14789" w14:textId="77777777" w:rsidR="0071253F" w:rsidRDefault="0071253F" w:rsidP="0071253F">
            <w:pPr>
              <w:suppressAutoHyphens w:val="0"/>
              <w:spacing w:line="240" w:lineRule="auto"/>
              <w:jc w:val="center"/>
              <w:rPr>
                <w:rFonts w:cs="Calibri"/>
                <w:b w:val="0"/>
                <w:bCs w:val="0"/>
                <w:strike/>
                <w:color w:val="000000"/>
                <w:sz w:val="20"/>
                <w:lang w:eastAsia="en-US"/>
              </w:rPr>
            </w:pPr>
            <w:commentRangeStart w:id="109"/>
            <w:commentRangeStart w:id="110"/>
            <w:r w:rsidRPr="00BA0290">
              <w:rPr>
                <w:rFonts w:cs="Calibri"/>
                <w:strike/>
                <w:color w:val="000000"/>
                <w:sz w:val="20"/>
                <w:lang w:eastAsia="en-US"/>
              </w:rPr>
              <w:t xml:space="preserve">Credit Life Insurance Proposal </w:t>
            </w:r>
            <w:commentRangeStart w:id="111"/>
            <w:commentRangeStart w:id="112"/>
            <w:r w:rsidRPr="00BA0290">
              <w:rPr>
                <w:rFonts w:cs="Calibri"/>
                <w:strike/>
                <w:color w:val="000000"/>
                <w:sz w:val="20"/>
                <w:lang w:eastAsia="en-US"/>
              </w:rPr>
              <w:t>Form</w:t>
            </w:r>
            <w:commentRangeEnd w:id="111"/>
            <w:r w:rsidR="00042AE4" w:rsidRPr="00BA0290">
              <w:rPr>
                <w:rStyle w:val="CommentReference"/>
                <w:b w:val="0"/>
                <w:bCs w:val="0"/>
                <w:strike/>
                <w:lang w:val="en-US"/>
              </w:rPr>
              <w:commentReference w:id="111"/>
            </w:r>
            <w:commentRangeEnd w:id="109"/>
            <w:commentRangeEnd w:id="110"/>
            <w:commentRangeEnd w:id="112"/>
            <w:r w:rsidR="00BA0290">
              <w:rPr>
                <w:rStyle w:val="CommentReference"/>
                <w:b w:val="0"/>
                <w:bCs w:val="0"/>
                <w:lang w:val="en-US"/>
              </w:rPr>
              <w:commentReference w:id="112"/>
            </w:r>
            <w:r w:rsidR="001E409B" w:rsidRPr="00BA0290">
              <w:rPr>
                <w:rStyle w:val="CommentReference"/>
                <w:b w:val="0"/>
                <w:bCs w:val="0"/>
                <w:strike/>
                <w:lang w:val="en-US"/>
              </w:rPr>
              <w:commentReference w:id="109"/>
            </w:r>
            <w:r w:rsidR="00BA0290">
              <w:rPr>
                <w:rStyle w:val="CommentReference"/>
                <w:b w:val="0"/>
                <w:bCs w:val="0"/>
                <w:lang w:val="en-US"/>
              </w:rPr>
              <w:commentReference w:id="110"/>
            </w:r>
          </w:p>
          <w:p w14:paraId="0D98BA66" w14:textId="70E3BF7A" w:rsidR="00BA0290" w:rsidRPr="00BA0290" w:rsidRDefault="00BA0290" w:rsidP="0071253F">
            <w:pPr>
              <w:suppressAutoHyphens w:val="0"/>
              <w:spacing w:line="240" w:lineRule="auto"/>
              <w:jc w:val="center"/>
              <w:rPr>
                <w:rFonts w:cs="Calibri"/>
                <w:color w:val="000000"/>
                <w:sz w:val="20"/>
                <w:lang w:eastAsia="en-US"/>
              </w:rPr>
            </w:pPr>
            <w:r>
              <w:rPr>
                <w:rFonts w:cs="Calibri"/>
                <w:color w:val="000000"/>
                <w:sz w:val="20"/>
                <w:lang w:eastAsia="en-US"/>
              </w:rPr>
              <w:t>Insurance Checklist</w:t>
            </w:r>
          </w:p>
        </w:tc>
        <w:tc>
          <w:tcPr>
            <w:tcW w:w="504" w:type="pct"/>
            <w:hideMark/>
          </w:tcPr>
          <w:p w14:paraId="3733828B"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4E23DDC5"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50FFAF26"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83" w:type="pct"/>
            <w:hideMark/>
          </w:tcPr>
          <w:p w14:paraId="7BEF23CF"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1F7F59" w:rsidRPr="0071253F" w14:paraId="070184FE" w14:textId="77777777" w:rsidTr="001F7F5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7D48F7F4"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Processing Fee</w:t>
            </w:r>
          </w:p>
        </w:tc>
        <w:tc>
          <w:tcPr>
            <w:tcW w:w="504" w:type="pct"/>
            <w:hideMark/>
          </w:tcPr>
          <w:p w14:paraId="735D3AAE"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5AA12CE8"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74449852"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83" w:type="pct"/>
            <w:hideMark/>
          </w:tcPr>
          <w:p w14:paraId="06946C0B" w14:textId="77777777" w:rsidR="0071253F" w:rsidRPr="0071253F" w:rsidRDefault="0071253F" w:rsidP="0071253F">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1F7F59" w:rsidRPr="0071253F" w14:paraId="7274CF14" w14:textId="77777777" w:rsidTr="001F7F59">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6057B114" w14:textId="77777777" w:rsidR="0071253F" w:rsidRPr="0071253F" w:rsidRDefault="0071253F" w:rsidP="0071253F">
            <w:pPr>
              <w:suppressAutoHyphens w:val="0"/>
              <w:spacing w:line="240" w:lineRule="auto"/>
              <w:jc w:val="center"/>
              <w:rPr>
                <w:rFonts w:cs="Calibri"/>
                <w:color w:val="000000"/>
                <w:sz w:val="20"/>
                <w:lang w:eastAsia="en-US"/>
              </w:rPr>
            </w:pPr>
            <w:r w:rsidRPr="0071253F">
              <w:rPr>
                <w:rFonts w:cs="Calibri"/>
                <w:color w:val="000000"/>
                <w:sz w:val="20"/>
                <w:lang w:eastAsia="en-US"/>
              </w:rPr>
              <w:t>Refinance Undertaking</w:t>
            </w:r>
          </w:p>
        </w:tc>
        <w:tc>
          <w:tcPr>
            <w:tcW w:w="504" w:type="pct"/>
            <w:hideMark/>
          </w:tcPr>
          <w:p w14:paraId="1F313DEF"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3F21C25B" w14:textId="77777777"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N</w:t>
            </w:r>
          </w:p>
        </w:tc>
        <w:tc>
          <w:tcPr>
            <w:tcW w:w="741" w:type="pct"/>
            <w:hideMark/>
          </w:tcPr>
          <w:p w14:paraId="3177CA02" w14:textId="77777777" w:rsidR="00A57F3D" w:rsidRDefault="00A57F3D"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p>
          <w:p w14:paraId="0D29F04F" w14:textId="19AA331E"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1CF4B29C" w14:textId="627FE471" w:rsidR="0071253F" w:rsidRPr="0071253F" w:rsidRDefault="0071253F" w:rsidP="0071253F">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Optional doc</w:t>
            </w:r>
            <w:r w:rsidR="001F7F59">
              <w:rPr>
                <w:rFonts w:cs="Calibri"/>
                <w:color w:val="000000"/>
                <w:sz w:val="20"/>
                <w:lang w:eastAsia="en-US"/>
              </w:rPr>
              <w:t xml:space="preserve">ument, If upload then it will be </w:t>
            </w:r>
            <w:commentRangeStart w:id="113"/>
            <w:commentRangeStart w:id="114"/>
            <w:r w:rsidR="001F7F59">
              <w:rPr>
                <w:rFonts w:cs="Calibri"/>
                <w:color w:val="000000"/>
                <w:sz w:val="20"/>
                <w:lang w:eastAsia="en-US"/>
              </w:rPr>
              <w:t>sent</w:t>
            </w:r>
            <w:commentRangeEnd w:id="113"/>
            <w:r w:rsidR="00042AE4">
              <w:rPr>
                <w:rStyle w:val="CommentReference"/>
                <w:lang w:val="en-US"/>
              </w:rPr>
              <w:commentReference w:id="113"/>
            </w:r>
            <w:commentRangeEnd w:id="114"/>
            <w:r w:rsidR="00B5791F">
              <w:rPr>
                <w:rStyle w:val="CommentReference"/>
                <w:lang w:val="en-US"/>
              </w:rPr>
              <w:commentReference w:id="114"/>
            </w:r>
            <w:r w:rsidR="001F7F59">
              <w:rPr>
                <w:rFonts w:cs="Calibri"/>
                <w:color w:val="000000"/>
                <w:sz w:val="20"/>
                <w:lang w:eastAsia="en-US"/>
              </w:rPr>
              <w:t>.</w:t>
            </w:r>
          </w:p>
        </w:tc>
      </w:tr>
    </w:tbl>
    <w:p w14:paraId="6427FB86" w14:textId="77777777" w:rsidR="0071253F" w:rsidRDefault="0071253F" w:rsidP="0071253F"/>
    <w:p w14:paraId="496B62F7" w14:textId="77777777" w:rsidR="0071253F" w:rsidRDefault="0071253F" w:rsidP="0071253F"/>
    <w:p w14:paraId="41E120CC" w14:textId="415E60E4" w:rsidR="001F7F59" w:rsidRPr="000546F9" w:rsidRDefault="001F7F59" w:rsidP="00665AFE">
      <w:pPr>
        <w:pStyle w:val="ListParagraph"/>
        <w:numPr>
          <w:ilvl w:val="0"/>
          <w:numId w:val="48"/>
        </w:numPr>
        <w:rPr>
          <w:b/>
          <w:bCs/>
        </w:rPr>
      </w:pPr>
      <w:r w:rsidRPr="000546F9">
        <w:rPr>
          <w:b/>
          <w:bCs/>
        </w:rPr>
        <w:t>Second Approval Stage – FOL Re Issue</w:t>
      </w:r>
    </w:p>
    <w:p w14:paraId="13F7BAE0" w14:textId="77777777" w:rsidR="001F7F59" w:rsidRDefault="001F7F59" w:rsidP="001F7F59"/>
    <w:p w14:paraId="11E12677" w14:textId="77777777" w:rsidR="001F7F59" w:rsidRDefault="001F7F59" w:rsidP="001F7F59"/>
    <w:tbl>
      <w:tblPr>
        <w:tblStyle w:val="GridTable4-Accent1"/>
        <w:tblW w:w="5000" w:type="pct"/>
        <w:tblLook w:val="04A0" w:firstRow="1" w:lastRow="0" w:firstColumn="1" w:lastColumn="0" w:noHBand="0" w:noVBand="1"/>
      </w:tblPr>
      <w:tblGrid>
        <w:gridCol w:w="2778"/>
        <w:gridCol w:w="992"/>
        <w:gridCol w:w="1819"/>
        <w:gridCol w:w="1374"/>
        <w:gridCol w:w="2387"/>
      </w:tblGrid>
      <w:tr w:rsidR="00440258" w:rsidRPr="0071253F" w14:paraId="4B856537" w14:textId="77777777" w:rsidTr="0060418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tcPr>
          <w:p w14:paraId="253E3BCA" w14:textId="77777777" w:rsidR="00440258" w:rsidRPr="001F7F59" w:rsidRDefault="00440258" w:rsidP="0060418C">
            <w:pPr>
              <w:suppressAutoHyphens w:val="0"/>
              <w:spacing w:line="240" w:lineRule="auto"/>
              <w:jc w:val="center"/>
              <w:rPr>
                <w:rFonts w:cs="Calibri"/>
                <w:sz w:val="20"/>
                <w:lang w:eastAsia="en-US"/>
              </w:rPr>
            </w:pPr>
            <w:r w:rsidRPr="001F7F59">
              <w:rPr>
                <w:rFonts w:cs="Calibri"/>
                <w:sz w:val="20"/>
                <w:lang w:eastAsia="en-US"/>
              </w:rPr>
              <w:t>Document Name</w:t>
            </w:r>
          </w:p>
        </w:tc>
        <w:tc>
          <w:tcPr>
            <w:tcW w:w="504" w:type="pct"/>
          </w:tcPr>
          <w:p w14:paraId="5F887711" w14:textId="77777777" w:rsidR="00440258" w:rsidRPr="001F7F59" w:rsidRDefault="00440258" w:rsidP="0060418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CPF to Generate</w:t>
            </w:r>
          </w:p>
        </w:tc>
        <w:tc>
          <w:tcPr>
            <w:tcW w:w="979" w:type="pct"/>
          </w:tcPr>
          <w:p w14:paraId="114CBA58" w14:textId="77777777" w:rsidR="00440258" w:rsidRPr="001F7F59" w:rsidRDefault="00440258" w:rsidP="0060418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User to Upload. If Yes (Mandatory Queue)</w:t>
            </w:r>
          </w:p>
        </w:tc>
        <w:tc>
          <w:tcPr>
            <w:tcW w:w="741" w:type="pct"/>
          </w:tcPr>
          <w:p w14:paraId="47957C6A" w14:textId="77777777" w:rsidR="00440258" w:rsidRPr="001F7F59" w:rsidRDefault="00440258" w:rsidP="0060418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 xml:space="preserve">Standard Document </w:t>
            </w:r>
          </w:p>
        </w:tc>
        <w:tc>
          <w:tcPr>
            <w:tcW w:w="1283" w:type="pct"/>
          </w:tcPr>
          <w:p w14:paraId="4CD2BC0F" w14:textId="77777777" w:rsidR="00440258" w:rsidRPr="001F7F59" w:rsidRDefault="00440258" w:rsidP="0060418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Remarks</w:t>
            </w:r>
          </w:p>
        </w:tc>
      </w:tr>
      <w:tr w:rsidR="00440258" w:rsidRPr="0071253F" w14:paraId="0A890C10" w14:textId="77777777" w:rsidTr="00604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5788B9AF"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ML Application Form</w:t>
            </w:r>
          </w:p>
        </w:tc>
        <w:tc>
          <w:tcPr>
            <w:tcW w:w="504" w:type="pct"/>
            <w:hideMark/>
          </w:tcPr>
          <w:p w14:paraId="33484C16"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779BB5D7"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 (Introduction)</w:t>
            </w:r>
          </w:p>
        </w:tc>
        <w:tc>
          <w:tcPr>
            <w:tcW w:w="741" w:type="pct"/>
            <w:hideMark/>
          </w:tcPr>
          <w:p w14:paraId="2B9BEEBF"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1822CFC2"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5DEEBF33" w14:textId="77777777" w:rsidTr="0060418C">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46A07956"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Final Offer Letter</w:t>
            </w:r>
          </w:p>
        </w:tc>
        <w:tc>
          <w:tcPr>
            <w:tcW w:w="504" w:type="pct"/>
            <w:hideMark/>
          </w:tcPr>
          <w:p w14:paraId="155BA293"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77789C11"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 (CROPS Checker)</w:t>
            </w:r>
          </w:p>
        </w:tc>
        <w:tc>
          <w:tcPr>
            <w:tcW w:w="741" w:type="pct"/>
            <w:hideMark/>
          </w:tcPr>
          <w:p w14:paraId="690840FE"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7CB2442F"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5D282BD6" w14:textId="77777777" w:rsidTr="00604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2B29F8BF"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Assessment and Suitability</w:t>
            </w:r>
          </w:p>
        </w:tc>
        <w:tc>
          <w:tcPr>
            <w:tcW w:w="504" w:type="pct"/>
            <w:hideMark/>
          </w:tcPr>
          <w:p w14:paraId="04387C79" w14:textId="60DC8E30"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p>
        </w:tc>
        <w:tc>
          <w:tcPr>
            <w:tcW w:w="979" w:type="pct"/>
            <w:hideMark/>
          </w:tcPr>
          <w:p w14:paraId="060BF392" w14:textId="4E393381" w:rsidR="00440258" w:rsidRPr="0071253F" w:rsidRDefault="00BA0290"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Pr>
                <w:rFonts w:cs="Calibri"/>
                <w:color w:val="000000"/>
                <w:sz w:val="20"/>
                <w:lang w:eastAsia="en-US"/>
              </w:rPr>
              <w:t>Y</w:t>
            </w:r>
          </w:p>
        </w:tc>
        <w:tc>
          <w:tcPr>
            <w:tcW w:w="741" w:type="pct"/>
            <w:hideMark/>
          </w:tcPr>
          <w:p w14:paraId="138BD1B4"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75F89990"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205E20D0" w14:textId="77777777" w:rsidTr="0060418C">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69269AC3"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 xml:space="preserve">KFS </w:t>
            </w:r>
          </w:p>
        </w:tc>
        <w:tc>
          <w:tcPr>
            <w:tcW w:w="504" w:type="pct"/>
            <w:hideMark/>
          </w:tcPr>
          <w:p w14:paraId="090C2BDF"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32FBB53F"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Y(Introduction)</w:t>
            </w:r>
          </w:p>
        </w:tc>
        <w:tc>
          <w:tcPr>
            <w:tcW w:w="741" w:type="pct"/>
            <w:hideMark/>
          </w:tcPr>
          <w:p w14:paraId="7D65044E"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27631D0C"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354DF692" w14:textId="77777777" w:rsidTr="00604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561DA207"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Service and Price Guide</w:t>
            </w:r>
          </w:p>
        </w:tc>
        <w:tc>
          <w:tcPr>
            <w:tcW w:w="504" w:type="pct"/>
            <w:hideMark/>
          </w:tcPr>
          <w:p w14:paraId="49DDD7E9"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5EB0D8AA"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4174D57D"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83" w:type="pct"/>
            <w:hideMark/>
          </w:tcPr>
          <w:p w14:paraId="3A2EED2F"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035F64F7" w14:textId="77777777" w:rsidTr="0060418C">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0AF9185B"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Terms and Conditions</w:t>
            </w:r>
          </w:p>
        </w:tc>
        <w:tc>
          <w:tcPr>
            <w:tcW w:w="504" w:type="pct"/>
            <w:hideMark/>
          </w:tcPr>
          <w:p w14:paraId="11282252"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4BB94D4D"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1ED74E94"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83" w:type="pct"/>
            <w:hideMark/>
          </w:tcPr>
          <w:p w14:paraId="44EE41CE"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6C7565DA" w14:textId="77777777" w:rsidTr="00604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7DB10522"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 xml:space="preserve">Indicative Payment Schedule </w:t>
            </w:r>
          </w:p>
        </w:tc>
        <w:tc>
          <w:tcPr>
            <w:tcW w:w="504" w:type="pct"/>
            <w:hideMark/>
          </w:tcPr>
          <w:p w14:paraId="0B1EEC68"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3C5FF96B"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Y(Introd</w:t>
            </w:r>
            <w:r>
              <w:rPr>
                <w:rFonts w:cs="Calibri"/>
                <w:color w:val="000000"/>
                <w:sz w:val="20"/>
                <w:lang w:eastAsia="en-US"/>
              </w:rPr>
              <w:t>u</w:t>
            </w:r>
            <w:r w:rsidRPr="0071253F">
              <w:rPr>
                <w:rFonts w:cs="Calibri"/>
                <w:color w:val="000000"/>
                <w:sz w:val="20"/>
                <w:lang w:eastAsia="en-US"/>
              </w:rPr>
              <w:t>ction)</w:t>
            </w:r>
          </w:p>
        </w:tc>
        <w:tc>
          <w:tcPr>
            <w:tcW w:w="741" w:type="pct"/>
            <w:hideMark/>
          </w:tcPr>
          <w:p w14:paraId="48F05B15"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47E30CF8"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6004541E" w14:textId="77777777" w:rsidTr="0060418C">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6ED13B47"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Credit Life Insurance Proposal Form</w:t>
            </w:r>
          </w:p>
        </w:tc>
        <w:tc>
          <w:tcPr>
            <w:tcW w:w="504" w:type="pct"/>
            <w:hideMark/>
          </w:tcPr>
          <w:p w14:paraId="6BDBFFF6"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71F7733B"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3D0C89CE"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83" w:type="pct"/>
            <w:hideMark/>
          </w:tcPr>
          <w:p w14:paraId="250F88EB"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32AD3210" w14:textId="77777777" w:rsidTr="00604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211BFE4F"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lastRenderedPageBreak/>
              <w:t>Processing Fee</w:t>
            </w:r>
          </w:p>
        </w:tc>
        <w:tc>
          <w:tcPr>
            <w:tcW w:w="504" w:type="pct"/>
            <w:hideMark/>
          </w:tcPr>
          <w:p w14:paraId="49F7D665"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43E8B549"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741" w:type="pct"/>
            <w:hideMark/>
          </w:tcPr>
          <w:p w14:paraId="517F8E21"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83" w:type="pct"/>
            <w:hideMark/>
          </w:tcPr>
          <w:p w14:paraId="257C7550" w14:textId="77777777" w:rsidR="00440258" w:rsidRPr="0071253F" w:rsidRDefault="00440258"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440258" w:rsidRPr="0071253F" w14:paraId="69403FCD" w14:textId="77777777" w:rsidTr="0060418C">
        <w:trPr>
          <w:trHeight w:val="260"/>
        </w:trPr>
        <w:tc>
          <w:tcPr>
            <w:cnfStyle w:val="001000000000" w:firstRow="0" w:lastRow="0" w:firstColumn="1" w:lastColumn="0" w:oddVBand="0" w:evenVBand="0" w:oddHBand="0" w:evenHBand="0" w:firstRowFirstColumn="0" w:firstRowLastColumn="0" w:lastRowFirstColumn="0" w:lastRowLastColumn="0"/>
            <w:tcW w:w="1492" w:type="pct"/>
            <w:hideMark/>
          </w:tcPr>
          <w:p w14:paraId="39666BE6" w14:textId="77777777" w:rsidR="00440258" w:rsidRPr="0071253F" w:rsidRDefault="00440258" w:rsidP="0060418C">
            <w:pPr>
              <w:suppressAutoHyphens w:val="0"/>
              <w:spacing w:line="240" w:lineRule="auto"/>
              <w:jc w:val="center"/>
              <w:rPr>
                <w:rFonts w:cs="Calibri"/>
                <w:color w:val="000000"/>
                <w:sz w:val="20"/>
                <w:lang w:eastAsia="en-US"/>
              </w:rPr>
            </w:pPr>
            <w:r w:rsidRPr="0071253F">
              <w:rPr>
                <w:rFonts w:cs="Calibri"/>
                <w:color w:val="000000"/>
                <w:sz w:val="20"/>
                <w:lang w:eastAsia="en-US"/>
              </w:rPr>
              <w:t>Refinance Undertaking</w:t>
            </w:r>
          </w:p>
        </w:tc>
        <w:tc>
          <w:tcPr>
            <w:tcW w:w="504" w:type="pct"/>
            <w:hideMark/>
          </w:tcPr>
          <w:p w14:paraId="29463976"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979" w:type="pct"/>
            <w:hideMark/>
          </w:tcPr>
          <w:p w14:paraId="061734B8"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N</w:t>
            </w:r>
          </w:p>
        </w:tc>
        <w:tc>
          <w:tcPr>
            <w:tcW w:w="741" w:type="pct"/>
            <w:hideMark/>
          </w:tcPr>
          <w:p w14:paraId="434E29F2"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83" w:type="pct"/>
            <w:hideMark/>
          </w:tcPr>
          <w:p w14:paraId="28ABFE1C" w14:textId="77777777" w:rsidR="00440258" w:rsidRPr="0071253F" w:rsidRDefault="00440258" w:rsidP="0060418C">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Optional doc</w:t>
            </w:r>
            <w:r>
              <w:rPr>
                <w:rFonts w:cs="Calibri"/>
                <w:color w:val="000000"/>
                <w:sz w:val="20"/>
                <w:lang w:eastAsia="en-US"/>
              </w:rPr>
              <w:t>ument, If upload then it will be sent.</w:t>
            </w:r>
          </w:p>
        </w:tc>
      </w:tr>
    </w:tbl>
    <w:p w14:paraId="5DB0CBB3" w14:textId="77777777" w:rsidR="0071253F" w:rsidRDefault="0071253F" w:rsidP="0071253F"/>
    <w:p w14:paraId="3CCD5438" w14:textId="77777777" w:rsidR="00D63128" w:rsidRDefault="00D63128" w:rsidP="0071253F"/>
    <w:p w14:paraId="16B0B3FA" w14:textId="77777777" w:rsidR="00D63128" w:rsidRDefault="00D63128" w:rsidP="0071253F"/>
    <w:p w14:paraId="41F7F0B1" w14:textId="77777777" w:rsidR="00D63128" w:rsidRDefault="00D63128" w:rsidP="0071253F"/>
    <w:p w14:paraId="3AA92DA9" w14:textId="77777777" w:rsidR="00D63128" w:rsidRDefault="00D63128" w:rsidP="0071253F"/>
    <w:p w14:paraId="2B89F3A4" w14:textId="77777777" w:rsidR="00D63128" w:rsidRDefault="00D63128" w:rsidP="0071253F"/>
    <w:p w14:paraId="59978A2E" w14:textId="77777777" w:rsidR="00D63128" w:rsidRDefault="00D63128" w:rsidP="0071253F"/>
    <w:p w14:paraId="12252772" w14:textId="77777777" w:rsidR="00D63128" w:rsidRDefault="00D63128" w:rsidP="0071253F"/>
    <w:p w14:paraId="260C0A7C" w14:textId="77777777" w:rsidR="00D63128" w:rsidRPr="0071253F" w:rsidRDefault="00D63128" w:rsidP="0071253F"/>
    <w:p w14:paraId="0B4BA643" w14:textId="77777777" w:rsidR="00132DAF" w:rsidRDefault="00132DAF" w:rsidP="00C141A3">
      <w:pPr>
        <w:spacing w:line="360" w:lineRule="auto"/>
      </w:pPr>
    </w:p>
    <w:p w14:paraId="5B4A29AC" w14:textId="17C3A4E1" w:rsidR="00440258" w:rsidRPr="000546F9" w:rsidRDefault="001B4C07" w:rsidP="00665AFE">
      <w:pPr>
        <w:pStyle w:val="ListParagraph"/>
        <w:numPr>
          <w:ilvl w:val="0"/>
          <w:numId w:val="48"/>
        </w:numPr>
        <w:spacing w:line="360" w:lineRule="auto"/>
        <w:rPr>
          <w:b/>
          <w:bCs/>
        </w:rPr>
      </w:pPr>
      <w:r w:rsidRPr="000546F9">
        <w:rPr>
          <w:b/>
          <w:bCs/>
        </w:rPr>
        <w:t xml:space="preserve">Disbursal Stage </w:t>
      </w:r>
    </w:p>
    <w:tbl>
      <w:tblPr>
        <w:tblStyle w:val="GridTable4-Accent1"/>
        <w:tblW w:w="5000" w:type="pct"/>
        <w:tblLook w:val="04A0" w:firstRow="1" w:lastRow="0" w:firstColumn="1" w:lastColumn="0" w:noHBand="0" w:noVBand="1"/>
      </w:tblPr>
      <w:tblGrid>
        <w:gridCol w:w="2778"/>
        <w:gridCol w:w="992"/>
        <w:gridCol w:w="1984"/>
        <w:gridCol w:w="1210"/>
        <w:gridCol w:w="2386"/>
      </w:tblGrid>
      <w:tr w:rsidR="001B4C07" w:rsidRPr="0071253F" w14:paraId="25D88DB1" w14:textId="77777777" w:rsidTr="002E3F2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86" w:type="pct"/>
          </w:tcPr>
          <w:p w14:paraId="13590A1C" w14:textId="77777777" w:rsidR="001B4C07" w:rsidRPr="001F7F59" w:rsidRDefault="001B4C07" w:rsidP="0060418C">
            <w:pPr>
              <w:suppressAutoHyphens w:val="0"/>
              <w:spacing w:line="240" w:lineRule="auto"/>
              <w:jc w:val="center"/>
              <w:rPr>
                <w:rFonts w:cs="Calibri"/>
                <w:sz w:val="20"/>
                <w:lang w:eastAsia="en-US"/>
              </w:rPr>
            </w:pPr>
            <w:r w:rsidRPr="001F7F59">
              <w:rPr>
                <w:rFonts w:cs="Calibri"/>
                <w:sz w:val="20"/>
                <w:lang w:eastAsia="en-US"/>
              </w:rPr>
              <w:t>Document Name</w:t>
            </w:r>
          </w:p>
        </w:tc>
        <w:tc>
          <w:tcPr>
            <w:tcW w:w="530" w:type="pct"/>
          </w:tcPr>
          <w:p w14:paraId="59E5803A" w14:textId="77777777" w:rsidR="001B4C07" w:rsidRPr="001F7F59" w:rsidRDefault="001B4C07" w:rsidP="0060418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CPF to Generate</w:t>
            </w:r>
          </w:p>
        </w:tc>
        <w:tc>
          <w:tcPr>
            <w:tcW w:w="1061" w:type="pct"/>
          </w:tcPr>
          <w:p w14:paraId="547529C7" w14:textId="77777777" w:rsidR="001B4C07" w:rsidRPr="001F7F59" w:rsidRDefault="001B4C07" w:rsidP="0060418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User to Upload. If Yes (Mandatory Queue)</w:t>
            </w:r>
          </w:p>
        </w:tc>
        <w:tc>
          <w:tcPr>
            <w:tcW w:w="647" w:type="pct"/>
          </w:tcPr>
          <w:p w14:paraId="2DD0A909" w14:textId="77777777" w:rsidR="001B4C07" w:rsidRPr="001F7F59" w:rsidRDefault="001B4C07" w:rsidP="0060418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 xml:space="preserve">Standard Document </w:t>
            </w:r>
          </w:p>
        </w:tc>
        <w:tc>
          <w:tcPr>
            <w:tcW w:w="1276" w:type="pct"/>
          </w:tcPr>
          <w:p w14:paraId="38F18DC5" w14:textId="77777777" w:rsidR="001B4C07" w:rsidRPr="001F7F59" w:rsidRDefault="001B4C07" w:rsidP="0060418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cs="Calibri"/>
                <w:sz w:val="20"/>
                <w:lang w:eastAsia="en-US"/>
              </w:rPr>
            </w:pPr>
            <w:r w:rsidRPr="001F7F59">
              <w:rPr>
                <w:rFonts w:cs="Calibri"/>
                <w:sz w:val="20"/>
                <w:lang w:eastAsia="en-US"/>
              </w:rPr>
              <w:t>Remarks</w:t>
            </w:r>
          </w:p>
        </w:tc>
      </w:tr>
      <w:tr w:rsidR="001B4C07" w:rsidRPr="0071253F" w14:paraId="2DDD748A" w14:textId="77777777" w:rsidTr="002E3F2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86" w:type="pct"/>
            <w:hideMark/>
          </w:tcPr>
          <w:p w14:paraId="7FC091F1" w14:textId="77777777" w:rsidR="001B4C07" w:rsidRPr="0071253F" w:rsidRDefault="001B4C07" w:rsidP="0060418C">
            <w:pPr>
              <w:suppressAutoHyphens w:val="0"/>
              <w:spacing w:line="240" w:lineRule="auto"/>
              <w:jc w:val="center"/>
              <w:rPr>
                <w:rFonts w:cs="Calibri"/>
                <w:color w:val="000000"/>
                <w:sz w:val="20"/>
                <w:lang w:eastAsia="en-US"/>
              </w:rPr>
            </w:pPr>
            <w:r w:rsidRPr="0071253F">
              <w:rPr>
                <w:rFonts w:cs="Calibri"/>
                <w:color w:val="000000"/>
                <w:sz w:val="20"/>
                <w:lang w:eastAsia="en-US"/>
              </w:rPr>
              <w:t>ML Application Form</w:t>
            </w:r>
          </w:p>
        </w:tc>
        <w:tc>
          <w:tcPr>
            <w:tcW w:w="530" w:type="pct"/>
            <w:hideMark/>
          </w:tcPr>
          <w:p w14:paraId="19ABD82B" w14:textId="77777777" w:rsidR="001B4C07" w:rsidRPr="0071253F" w:rsidRDefault="001B4C07"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061" w:type="pct"/>
            <w:hideMark/>
          </w:tcPr>
          <w:p w14:paraId="7090A8C8" w14:textId="4C90D832" w:rsidR="001B4C07" w:rsidRPr="0071253F" w:rsidRDefault="00F15BCA"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Pr>
                <w:rFonts w:cs="Calibri"/>
                <w:color w:val="000000"/>
                <w:sz w:val="20"/>
                <w:lang w:eastAsia="en-US"/>
              </w:rPr>
              <w:t>Approval Stage Doc</w:t>
            </w:r>
          </w:p>
        </w:tc>
        <w:tc>
          <w:tcPr>
            <w:tcW w:w="647" w:type="pct"/>
            <w:hideMark/>
          </w:tcPr>
          <w:p w14:paraId="78A80593" w14:textId="77777777" w:rsidR="001B4C07" w:rsidRPr="0071253F" w:rsidRDefault="001B4C07"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76" w:type="pct"/>
            <w:hideMark/>
          </w:tcPr>
          <w:p w14:paraId="60EAE198" w14:textId="77777777" w:rsidR="001B4C07" w:rsidRPr="0071253F" w:rsidRDefault="001B4C07" w:rsidP="0060418C">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2E3F2B" w:rsidRPr="0071253F" w14:paraId="04C1C363" w14:textId="77777777" w:rsidTr="002E3F2B">
        <w:trPr>
          <w:trHeight w:val="260"/>
        </w:trPr>
        <w:tc>
          <w:tcPr>
            <w:cnfStyle w:val="001000000000" w:firstRow="0" w:lastRow="0" w:firstColumn="1" w:lastColumn="0" w:oddVBand="0" w:evenVBand="0" w:oddHBand="0" w:evenHBand="0" w:firstRowFirstColumn="0" w:firstRowLastColumn="0" w:lastRowFirstColumn="0" w:lastRowLastColumn="0"/>
            <w:tcW w:w="1486" w:type="pct"/>
          </w:tcPr>
          <w:p w14:paraId="15531657" w14:textId="1C13FC2D" w:rsidR="002E3F2B" w:rsidRPr="004E21FC" w:rsidRDefault="002E3F2B" w:rsidP="002E3F2B">
            <w:pPr>
              <w:suppressAutoHyphens w:val="0"/>
              <w:spacing w:line="240" w:lineRule="auto"/>
              <w:jc w:val="center"/>
              <w:rPr>
                <w:rFonts w:cs="Calibri"/>
                <w:color w:val="000000"/>
                <w:sz w:val="20"/>
                <w:highlight w:val="yellow"/>
                <w:lang w:eastAsia="en-US"/>
              </w:rPr>
            </w:pPr>
            <w:r w:rsidRPr="004E21FC">
              <w:rPr>
                <w:rFonts w:cs="Calibri"/>
                <w:color w:val="000000"/>
                <w:sz w:val="20"/>
                <w:highlight w:val="yellow"/>
                <w:lang w:eastAsia="en-US"/>
              </w:rPr>
              <w:t>Credit Life Insurance Proposal Form</w:t>
            </w:r>
          </w:p>
        </w:tc>
        <w:tc>
          <w:tcPr>
            <w:tcW w:w="530" w:type="pct"/>
          </w:tcPr>
          <w:p w14:paraId="2F8CC3ED" w14:textId="45BE17D3" w:rsidR="002E3F2B" w:rsidRPr="004E21FC"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highlight w:val="yellow"/>
                <w:lang w:eastAsia="en-US"/>
              </w:rPr>
            </w:pPr>
            <w:r w:rsidRPr="004E21FC">
              <w:rPr>
                <w:rFonts w:cs="Calibri"/>
                <w:color w:val="000000"/>
                <w:sz w:val="20"/>
                <w:highlight w:val="yellow"/>
                <w:lang w:eastAsia="en-US"/>
              </w:rPr>
              <w:t> </w:t>
            </w:r>
          </w:p>
        </w:tc>
        <w:tc>
          <w:tcPr>
            <w:tcW w:w="1061" w:type="pct"/>
          </w:tcPr>
          <w:p w14:paraId="4645170A" w14:textId="28A4E374" w:rsidR="002E3F2B" w:rsidRPr="004E21FC"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highlight w:val="yellow"/>
                <w:lang w:eastAsia="en-US"/>
              </w:rPr>
            </w:pPr>
            <w:r w:rsidRPr="004E21FC">
              <w:rPr>
                <w:rFonts w:cs="Calibri"/>
                <w:color w:val="000000"/>
                <w:sz w:val="20"/>
                <w:highlight w:val="yellow"/>
                <w:lang w:eastAsia="en-US"/>
              </w:rPr>
              <w:t> Approval Stage Doc</w:t>
            </w:r>
          </w:p>
        </w:tc>
        <w:tc>
          <w:tcPr>
            <w:tcW w:w="647" w:type="pct"/>
          </w:tcPr>
          <w:p w14:paraId="6391C075" w14:textId="77777777"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p>
        </w:tc>
        <w:tc>
          <w:tcPr>
            <w:tcW w:w="1276" w:type="pct"/>
          </w:tcPr>
          <w:p w14:paraId="699142EF" w14:textId="58B69EE6"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2E3F2B" w:rsidRPr="0071253F" w14:paraId="483D662C" w14:textId="77777777" w:rsidTr="002E3F2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86" w:type="pct"/>
            <w:hideMark/>
          </w:tcPr>
          <w:p w14:paraId="51FE2AA4" w14:textId="211A0DF3" w:rsidR="002E3F2B" w:rsidRPr="004E21FC" w:rsidRDefault="002E3F2B" w:rsidP="002E3F2B">
            <w:pPr>
              <w:suppressAutoHyphens w:val="0"/>
              <w:spacing w:line="240" w:lineRule="auto"/>
              <w:jc w:val="center"/>
              <w:rPr>
                <w:rFonts w:cs="Calibri"/>
                <w:color w:val="000000"/>
                <w:sz w:val="20"/>
                <w:highlight w:val="yellow"/>
                <w:lang w:eastAsia="en-US"/>
              </w:rPr>
            </w:pPr>
            <w:r w:rsidRPr="004E21FC">
              <w:rPr>
                <w:rFonts w:cs="Calibri"/>
                <w:color w:val="000000"/>
                <w:sz w:val="20"/>
                <w:highlight w:val="yellow"/>
                <w:lang w:eastAsia="en-US"/>
              </w:rPr>
              <w:t xml:space="preserve">Assessment and Suitability Signed </w:t>
            </w:r>
          </w:p>
        </w:tc>
        <w:tc>
          <w:tcPr>
            <w:tcW w:w="530" w:type="pct"/>
            <w:hideMark/>
          </w:tcPr>
          <w:p w14:paraId="1EB6BF14" w14:textId="0D30883E" w:rsidR="002E3F2B" w:rsidRPr="004E21FC"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highlight w:val="yellow"/>
                <w:lang w:eastAsia="en-US"/>
              </w:rPr>
            </w:pPr>
          </w:p>
        </w:tc>
        <w:tc>
          <w:tcPr>
            <w:tcW w:w="1061" w:type="pct"/>
            <w:hideMark/>
          </w:tcPr>
          <w:p w14:paraId="63CD3283" w14:textId="297F2162" w:rsidR="002E3F2B" w:rsidRPr="004E21FC"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highlight w:val="yellow"/>
                <w:lang w:eastAsia="en-US"/>
              </w:rPr>
            </w:pPr>
            <w:r w:rsidRPr="004E21FC">
              <w:rPr>
                <w:rFonts w:cs="Calibri"/>
                <w:color w:val="000000"/>
                <w:sz w:val="20"/>
                <w:highlight w:val="yellow"/>
                <w:lang w:eastAsia="en-US"/>
              </w:rPr>
              <w:t>Approval Stage Doc </w:t>
            </w:r>
          </w:p>
        </w:tc>
        <w:tc>
          <w:tcPr>
            <w:tcW w:w="647" w:type="pct"/>
            <w:hideMark/>
          </w:tcPr>
          <w:p w14:paraId="5217BA09" w14:textId="77777777" w:rsidR="002E3F2B" w:rsidRPr="0071253F"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76" w:type="pct"/>
            <w:hideMark/>
          </w:tcPr>
          <w:p w14:paraId="7348BB11" w14:textId="77777777" w:rsidR="002E3F2B" w:rsidRPr="0071253F"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2E3F2B" w:rsidRPr="0071253F" w14:paraId="7866834D" w14:textId="77777777" w:rsidTr="002E3F2B">
        <w:trPr>
          <w:trHeight w:val="260"/>
        </w:trPr>
        <w:tc>
          <w:tcPr>
            <w:cnfStyle w:val="001000000000" w:firstRow="0" w:lastRow="0" w:firstColumn="1" w:lastColumn="0" w:oddVBand="0" w:evenVBand="0" w:oddHBand="0" w:evenHBand="0" w:firstRowFirstColumn="0" w:firstRowLastColumn="0" w:lastRowFirstColumn="0" w:lastRowLastColumn="0"/>
            <w:tcW w:w="1486" w:type="pct"/>
            <w:hideMark/>
          </w:tcPr>
          <w:p w14:paraId="76858E82" w14:textId="77777777" w:rsidR="002E3F2B" w:rsidRPr="0071253F" w:rsidRDefault="002E3F2B" w:rsidP="002E3F2B">
            <w:pPr>
              <w:suppressAutoHyphens w:val="0"/>
              <w:spacing w:line="240" w:lineRule="auto"/>
              <w:jc w:val="center"/>
              <w:rPr>
                <w:rFonts w:cs="Calibri"/>
                <w:color w:val="000000"/>
                <w:sz w:val="20"/>
                <w:lang w:eastAsia="en-US"/>
              </w:rPr>
            </w:pPr>
            <w:r w:rsidRPr="0071253F">
              <w:rPr>
                <w:rFonts w:cs="Calibri"/>
                <w:color w:val="000000"/>
                <w:sz w:val="20"/>
                <w:lang w:eastAsia="en-US"/>
              </w:rPr>
              <w:t xml:space="preserve">KFS </w:t>
            </w:r>
          </w:p>
        </w:tc>
        <w:tc>
          <w:tcPr>
            <w:tcW w:w="530" w:type="pct"/>
            <w:hideMark/>
          </w:tcPr>
          <w:p w14:paraId="7CB8F9F9" w14:textId="77777777"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061" w:type="pct"/>
            <w:hideMark/>
          </w:tcPr>
          <w:p w14:paraId="5F5AC343" w14:textId="5E1875F9"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Pr>
                <w:rFonts w:cs="Calibri"/>
                <w:color w:val="000000"/>
                <w:sz w:val="20"/>
                <w:lang w:eastAsia="en-US"/>
              </w:rPr>
              <w:t>Approval Stage Doc</w:t>
            </w:r>
          </w:p>
        </w:tc>
        <w:tc>
          <w:tcPr>
            <w:tcW w:w="647" w:type="pct"/>
            <w:hideMark/>
          </w:tcPr>
          <w:p w14:paraId="3801BA48" w14:textId="77777777"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76" w:type="pct"/>
            <w:hideMark/>
          </w:tcPr>
          <w:p w14:paraId="355426F0" w14:textId="77777777"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2E3F2B" w:rsidRPr="0071253F" w14:paraId="62BDB0FA" w14:textId="77777777" w:rsidTr="002E3F2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86" w:type="pct"/>
          </w:tcPr>
          <w:p w14:paraId="572CBD34" w14:textId="6D648F85" w:rsidR="002E3F2B" w:rsidRPr="0071253F" w:rsidRDefault="002E3F2B" w:rsidP="002E3F2B">
            <w:pPr>
              <w:suppressAutoHyphens w:val="0"/>
              <w:spacing w:line="240" w:lineRule="auto"/>
              <w:jc w:val="center"/>
              <w:rPr>
                <w:rFonts w:cs="Calibri"/>
                <w:color w:val="000000"/>
                <w:sz w:val="20"/>
                <w:lang w:eastAsia="en-US"/>
              </w:rPr>
            </w:pPr>
            <w:r w:rsidRPr="0071253F">
              <w:rPr>
                <w:rFonts w:cs="Calibri"/>
                <w:color w:val="000000"/>
                <w:sz w:val="20"/>
                <w:lang w:eastAsia="en-US"/>
              </w:rPr>
              <w:t>Final Offer Letter</w:t>
            </w:r>
            <w:r>
              <w:rPr>
                <w:rFonts w:cs="Calibri"/>
                <w:color w:val="000000"/>
                <w:sz w:val="20"/>
                <w:lang w:eastAsia="en-US"/>
              </w:rPr>
              <w:t xml:space="preserve"> Signed </w:t>
            </w:r>
          </w:p>
        </w:tc>
        <w:tc>
          <w:tcPr>
            <w:tcW w:w="530" w:type="pct"/>
          </w:tcPr>
          <w:p w14:paraId="6A634EB4" w14:textId="45E2DA53" w:rsidR="002E3F2B" w:rsidRPr="0071253F"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061" w:type="pct"/>
          </w:tcPr>
          <w:p w14:paraId="7ECF2EEC" w14:textId="2ADE897B" w:rsidR="002E3F2B"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 (CROPS Checker)</w:t>
            </w:r>
          </w:p>
        </w:tc>
        <w:tc>
          <w:tcPr>
            <w:tcW w:w="647" w:type="pct"/>
          </w:tcPr>
          <w:p w14:paraId="6D480446" w14:textId="364CF9AB" w:rsidR="002E3F2B" w:rsidRPr="0071253F"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76" w:type="pct"/>
          </w:tcPr>
          <w:p w14:paraId="7ED8EB09" w14:textId="4212E1A0" w:rsidR="002E3F2B" w:rsidRPr="0071253F"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2E3F2B" w:rsidRPr="0071253F" w14:paraId="0C81223B" w14:textId="77777777" w:rsidTr="002E3F2B">
        <w:trPr>
          <w:trHeight w:val="260"/>
        </w:trPr>
        <w:tc>
          <w:tcPr>
            <w:cnfStyle w:val="001000000000" w:firstRow="0" w:lastRow="0" w:firstColumn="1" w:lastColumn="0" w:oddVBand="0" w:evenVBand="0" w:oddHBand="0" w:evenHBand="0" w:firstRowFirstColumn="0" w:firstRowLastColumn="0" w:lastRowFirstColumn="0" w:lastRowLastColumn="0"/>
            <w:tcW w:w="1486" w:type="pct"/>
          </w:tcPr>
          <w:p w14:paraId="1CD9BEDE" w14:textId="78575178" w:rsidR="002E3F2B" w:rsidRPr="0071253F" w:rsidRDefault="002E3F2B" w:rsidP="002E3F2B">
            <w:pPr>
              <w:suppressAutoHyphens w:val="0"/>
              <w:spacing w:line="240" w:lineRule="auto"/>
              <w:jc w:val="center"/>
              <w:rPr>
                <w:rFonts w:cs="Calibri"/>
                <w:color w:val="000000"/>
                <w:sz w:val="20"/>
                <w:lang w:eastAsia="en-US"/>
              </w:rPr>
            </w:pPr>
            <w:r>
              <w:rPr>
                <w:rFonts w:cs="Calibri"/>
                <w:color w:val="000000"/>
                <w:sz w:val="20"/>
                <w:lang w:eastAsia="en-US"/>
              </w:rPr>
              <w:t>Loan Shield Form</w:t>
            </w:r>
          </w:p>
        </w:tc>
        <w:tc>
          <w:tcPr>
            <w:tcW w:w="530" w:type="pct"/>
          </w:tcPr>
          <w:p w14:paraId="687C138D" w14:textId="77777777"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p>
        </w:tc>
        <w:tc>
          <w:tcPr>
            <w:tcW w:w="1061" w:type="pct"/>
          </w:tcPr>
          <w:p w14:paraId="7B06FE4E" w14:textId="6485272C"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Pr>
                <w:rFonts w:cs="Calibri"/>
                <w:color w:val="000000"/>
                <w:sz w:val="20"/>
                <w:lang w:eastAsia="en-US"/>
              </w:rPr>
              <w:t>Y (CROPS Disbursal Maker)</w:t>
            </w:r>
          </w:p>
        </w:tc>
        <w:tc>
          <w:tcPr>
            <w:tcW w:w="647" w:type="pct"/>
          </w:tcPr>
          <w:p w14:paraId="565700BA" w14:textId="77777777"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p>
        </w:tc>
        <w:tc>
          <w:tcPr>
            <w:tcW w:w="1276" w:type="pct"/>
          </w:tcPr>
          <w:p w14:paraId="62C3CC4A" w14:textId="77777777" w:rsidR="002E3F2B" w:rsidRPr="0071253F" w:rsidRDefault="002E3F2B" w:rsidP="002E3F2B">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p>
        </w:tc>
      </w:tr>
      <w:tr w:rsidR="002E3F2B" w:rsidRPr="0071253F" w14:paraId="029B9C9E" w14:textId="77777777" w:rsidTr="002E3F2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86" w:type="pct"/>
          </w:tcPr>
          <w:p w14:paraId="6D2A00B3" w14:textId="4143DD7C" w:rsidR="002E3F2B" w:rsidRDefault="002E3F2B" w:rsidP="002E3F2B">
            <w:pPr>
              <w:suppressAutoHyphens w:val="0"/>
              <w:spacing w:line="240" w:lineRule="auto"/>
              <w:jc w:val="center"/>
              <w:rPr>
                <w:rFonts w:cs="Calibri"/>
                <w:color w:val="000000"/>
                <w:sz w:val="20"/>
                <w:lang w:eastAsia="en-US"/>
              </w:rPr>
            </w:pPr>
            <w:r>
              <w:rPr>
                <w:rFonts w:cs="Calibri"/>
                <w:color w:val="000000"/>
                <w:sz w:val="20"/>
                <w:lang w:eastAsia="en-US"/>
              </w:rPr>
              <w:t>Security Cheque</w:t>
            </w:r>
          </w:p>
        </w:tc>
        <w:tc>
          <w:tcPr>
            <w:tcW w:w="530" w:type="pct"/>
          </w:tcPr>
          <w:p w14:paraId="7F69C2AB" w14:textId="77777777" w:rsidR="002E3F2B" w:rsidRPr="0071253F"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p>
        </w:tc>
        <w:tc>
          <w:tcPr>
            <w:tcW w:w="1061" w:type="pct"/>
          </w:tcPr>
          <w:p w14:paraId="175E0CD7" w14:textId="0454F721" w:rsidR="002E3F2B" w:rsidRDefault="00AB7296"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Pr>
                <w:rFonts w:cs="Calibri"/>
                <w:color w:val="000000"/>
                <w:sz w:val="20"/>
                <w:lang w:eastAsia="en-US"/>
              </w:rPr>
              <w:t>Y (CROPS Disbursal Maker)</w:t>
            </w:r>
          </w:p>
        </w:tc>
        <w:tc>
          <w:tcPr>
            <w:tcW w:w="647" w:type="pct"/>
          </w:tcPr>
          <w:p w14:paraId="0E1F4B2E" w14:textId="77777777" w:rsidR="002E3F2B" w:rsidRPr="0071253F"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p>
        </w:tc>
        <w:tc>
          <w:tcPr>
            <w:tcW w:w="1276" w:type="pct"/>
          </w:tcPr>
          <w:p w14:paraId="6193EA97" w14:textId="77777777" w:rsidR="002E3F2B" w:rsidRPr="0071253F" w:rsidRDefault="002E3F2B" w:rsidP="002E3F2B">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p>
        </w:tc>
      </w:tr>
      <w:tr w:rsidR="00AB7296" w:rsidRPr="0071253F" w14:paraId="0CC08444" w14:textId="77777777" w:rsidTr="002E3F2B">
        <w:trPr>
          <w:trHeight w:val="260"/>
        </w:trPr>
        <w:tc>
          <w:tcPr>
            <w:cnfStyle w:val="001000000000" w:firstRow="0" w:lastRow="0" w:firstColumn="1" w:lastColumn="0" w:oddVBand="0" w:evenVBand="0" w:oddHBand="0" w:evenHBand="0" w:firstRowFirstColumn="0" w:firstRowLastColumn="0" w:lastRowFirstColumn="0" w:lastRowLastColumn="0"/>
            <w:tcW w:w="1486" w:type="pct"/>
          </w:tcPr>
          <w:p w14:paraId="2AFA32AC" w14:textId="580343AA" w:rsidR="00AB7296" w:rsidRDefault="00AB7296" w:rsidP="00AB7296">
            <w:pPr>
              <w:suppressAutoHyphens w:val="0"/>
              <w:spacing w:line="240" w:lineRule="auto"/>
              <w:jc w:val="center"/>
              <w:rPr>
                <w:rFonts w:cs="Calibri"/>
                <w:color w:val="000000"/>
                <w:sz w:val="20"/>
                <w:lang w:eastAsia="en-US"/>
              </w:rPr>
            </w:pPr>
            <w:r w:rsidRPr="0071253F">
              <w:rPr>
                <w:rFonts w:cs="Calibri"/>
                <w:color w:val="000000"/>
                <w:sz w:val="20"/>
                <w:lang w:eastAsia="en-US"/>
              </w:rPr>
              <w:t>Service and Price Guide</w:t>
            </w:r>
          </w:p>
        </w:tc>
        <w:tc>
          <w:tcPr>
            <w:tcW w:w="530" w:type="pct"/>
          </w:tcPr>
          <w:p w14:paraId="5B76C813" w14:textId="2A42CBEB"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061" w:type="pct"/>
          </w:tcPr>
          <w:p w14:paraId="76E667B3" w14:textId="5F95B3F6"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647" w:type="pct"/>
          </w:tcPr>
          <w:p w14:paraId="00254653" w14:textId="0D25CA0C"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76" w:type="pct"/>
          </w:tcPr>
          <w:p w14:paraId="3107A137" w14:textId="7DC4F47D"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AB7296" w:rsidRPr="0071253F" w14:paraId="16A46E99" w14:textId="77777777" w:rsidTr="002E3F2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86" w:type="pct"/>
          </w:tcPr>
          <w:p w14:paraId="2DE2F976" w14:textId="07E46037" w:rsidR="00AB7296" w:rsidRDefault="00AB7296" w:rsidP="00AB7296">
            <w:pPr>
              <w:suppressAutoHyphens w:val="0"/>
              <w:spacing w:line="240" w:lineRule="auto"/>
              <w:jc w:val="center"/>
              <w:rPr>
                <w:rFonts w:cs="Calibri"/>
                <w:color w:val="000000"/>
                <w:sz w:val="20"/>
                <w:lang w:eastAsia="en-US"/>
              </w:rPr>
            </w:pPr>
            <w:r w:rsidRPr="0071253F">
              <w:rPr>
                <w:rFonts w:cs="Calibri"/>
                <w:color w:val="000000"/>
                <w:sz w:val="20"/>
                <w:lang w:eastAsia="en-US"/>
              </w:rPr>
              <w:t>Terms and Conditions</w:t>
            </w:r>
          </w:p>
        </w:tc>
        <w:tc>
          <w:tcPr>
            <w:tcW w:w="530" w:type="pct"/>
          </w:tcPr>
          <w:p w14:paraId="7788F2C3" w14:textId="5F4BDABF"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061" w:type="pct"/>
          </w:tcPr>
          <w:p w14:paraId="5BD62D4E" w14:textId="7C13B723"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647" w:type="pct"/>
          </w:tcPr>
          <w:p w14:paraId="4294FCF3" w14:textId="1B65AD2F"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Y</w:t>
            </w:r>
          </w:p>
        </w:tc>
        <w:tc>
          <w:tcPr>
            <w:tcW w:w="1276" w:type="pct"/>
          </w:tcPr>
          <w:p w14:paraId="68B8DA87" w14:textId="26B1941B"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AB7296" w:rsidRPr="0071253F" w14:paraId="72A867F8" w14:textId="77777777" w:rsidTr="00AB7296">
        <w:trPr>
          <w:trHeight w:val="260"/>
        </w:trPr>
        <w:tc>
          <w:tcPr>
            <w:cnfStyle w:val="001000000000" w:firstRow="0" w:lastRow="0" w:firstColumn="1" w:lastColumn="0" w:oddVBand="0" w:evenVBand="0" w:oddHBand="0" w:evenHBand="0" w:firstRowFirstColumn="0" w:firstRowLastColumn="0" w:lastRowFirstColumn="0" w:lastRowLastColumn="0"/>
            <w:tcW w:w="1486" w:type="pct"/>
          </w:tcPr>
          <w:p w14:paraId="798CDE52" w14:textId="331E7E88" w:rsidR="00AB7296" w:rsidRPr="0071253F" w:rsidRDefault="00AB7296" w:rsidP="00AB7296">
            <w:pPr>
              <w:suppressAutoHyphens w:val="0"/>
              <w:spacing w:line="240" w:lineRule="auto"/>
              <w:jc w:val="center"/>
              <w:rPr>
                <w:rFonts w:cs="Calibri"/>
                <w:color w:val="000000"/>
                <w:sz w:val="20"/>
                <w:lang w:eastAsia="en-US"/>
              </w:rPr>
            </w:pPr>
            <w:r>
              <w:rPr>
                <w:rFonts w:cs="Calibri"/>
                <w:color w:val="000000"/>
                <w:sz w:val="20"/>
                <w:lang w:eastAsia="en-US"/>
              </w:rPr>
              <w:t>Welcome Letter</w:t>
            </w:r>
          </w:p>
        </w:tc>
        <w:tc>
          <w:tcPr>
            <w:tcW w:w="530" w:type="pct"/>
          </w:tcPr>
          <w:p w14:paraId="2C39DED6" w14:textId="33E8F196"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Pr>
                <w:rFonts w:cs="Calibri"/>
                <w:color w:val="000000"/>
                <w:sz w:val="20"/>
                <w:lang w:eastAsia="en-US"/>
              </w:rPr>
              <w:t>Y</w:t>
            </w:r>
          </w:p>
        </w:tc>
        <w:tc>
          <w:tcPr>
            <w:tcW w:w="1061" w:type="pct"/>
          </w:tcPr>
          <w:p w14:paraId="432672B6" w14:textId="3072C922"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p>
        </w:tc>
        <w:tc>
          <w:tcPr>
            <w:tcW w:w="647" w:type="pct"/>
          </w:tcPr>
          <w:p w14:paraId="350B8816" w14:textId="0C8048BA"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p>
        </w:tc>
        <w:tc>
          <w:tcPr>
            <w:tcW w:w="1276" w:type="pct"/>
            <w:hideMark/>
          </w:tcPr>
          <w:p w14:paraId="167070E9" w14:textId="77777777"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AB7296" w:rsidRPr="0071253F" w14:paraId="4D6EA5EE" w14:textId="77777777" w:rsidTr="002E3F2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86" w:type="pct"/>
            <w:hideMark/>
          </w:tcPr>
          <w:p w14:paraId="41A98051" w14:textId="255C42A7" w:rsidR="00AB7296" w:rsidRPr="0071253F" w:rsidRDefault="00AB7296" w:rsidP="00AB7296">
            <w:pPr>
              <w:suppressAutoHyphens w:val="0"/>
              <w:spacing w:line="240" w:lineRule="auto"/>
              <w:jc w:val="center"/>
              <w:rPr>
                <w:rFonts w:cs="Calibri"/>
                <w:color w:val="000000"/>
                <w:sz w:val="20"/>
                <w:lang w:eastAsia="en-US"/>
              </w:rPr>
            </w:pPr>
            <w:r>
              <w:rPr>
                <w:rFonts w:cs="Calibri"/>
                <w:color w:val="000000"/>
                <w:sz w:val="20"/>
                <w:lang w:eastAsia="en-US"/>
              </w:rPr>
              <w:t>Final Rep</w:t>
            </w:r>
            <w:r w:rsidRPr="0071253F">
              <w:rPr>
                <w:rFonts w:cs="Calibri"/>
                <w:color w:val="000000"/>
                <w:sz w:val="20"/>
                <w:lang w:eastAsia="en-US"/>
              </w:rPr>
              <w:t xml:space="preserve">ayment Schedule </w:t>
            </w:r>
          </w:p>
        </w:tc>
        <w:tc>
          <w:tcPr>
            <w:tcW w:w="530" w:type="pct"/>
            <w:hideMark/>
          </w:tcPr>
          <w:p w14:paraId="1EAC7A92" w14:textId="72C118AA"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r>
              <w:rPr>
                <w:rFonts w:cs="Calibri"/>
                <w:color w:val="000000"/>
                <w:sz w:val="20"/>
                <w:lang w:eastAsia="en-US"/>
              </w:rPr>
              <w:t>Y</w:t>
            </w:r>
          </w:p>
        </w:tc>
        <w:tc>
          <w:tcPr>
            <w:tcW w:w="1061" w:type="pct"/>
            <w:hideMark/>
          </w:tcPr>
          <w:p w14:paraId="59E6F008" w14:textId="7A00260F" w:rsidR="00AB7296" w:rsidRPr="0071253F" w:rsidRDefault="00AB7296" w:rsidP="00AB7296">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p>
        </w:tc>
        <w:tc>
          <w:tcPr>
            <w:tcW w:w="647" w:type="pct"/>
            <w:hideMark/>
          </w:tcPr>
          <w:p w14:paraId="0B933734" w14:textId="77777777"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76" w:type="pct"/>
            <w:hideMark/>
          </w:tcPr>
          <w:p w14:paraId="29B986A1" w14:textId="77777777"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r>
      <w:tr w:rsidR="00AB7296" w:rsidRPr="0071253F" w14:paraId="0907E06F" w14:textId="77777777" w:rsidTr="002E3F2B">
        <w:trPr>
          <w:trHeight w:val="260"/>
        </w:trPr>
        <w:tc>
          <w:tcPr>
            <w:cnfStyle w:val="001000000000" w:firstRow="0" w:lastRow="0" w:firstColumn="1" w:lastColumn="0" w:oddVBand="0" w:evenVBand="0" w:oddHBand="0" w:evenHBand="0" w:firstRowFirstColumn="0" w:firstRowLastColumn="0" w:lastRowFirstColumn="0" w:lastRowLastColumn="0"/>
            <w:tcW w:w="1486" w:type="pct"/>
            <w:hideMark/>
          </w:tcPr>
          <w:p w14:paraId="16004AC3" w14:textId="722CED9F" w:rsidR="00AB7296" w:rsidRPr="0071253F" w:rsidRDefault="00AB7296" w:rsidP="00AB7296">
            <w:pPr>
              <w:suppressAutoHyphens w:val="0"/>
              <w:spacing w:line="240" w:lineRule="auto"/>
              <w:jc w:val="center"/>
              <w:rPr>
                <w:rFonts w:cs="Calibri"/>
                <w:color w:val="000000"/>
                <w:sz w:val="20"/>
                <w:lang w:eastAsia="en-US"/>
              </w:rPr>
            </w:pPr>
            <w:r>
              <w:rPr>
                <w:rFonts w:cs="Calibri"/>
                <w:color w:val="000000"/>
                <w:sz w:val="20"/>
                <w:lang w:eastAsia="en-US"/>
              </w:rPr>
              <w:t>Life Insurance Certificate</w:t>
            </w:r>
          </w:p>
        </w:tc>
        <w:tc>
          <w:tcPr>
            <w:tcW w:w="530" w:type="pct"/>
            <w:hideMark/>
          </w:tcPr>
          <w:p w14:paraId="2440D33A" w14:textId="77777777"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061" w:type="pct"/>
            <w:hideMark/>
          </w:tcPr>
          <w:p w14:paraId="65F412A0" w14:textId="1D2C0B32"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r>
              <w:rPr>
                <w:rFonts w:cs="Calibri"/>
                <w:color w:val="000000"/>
                <w:sz w:val="20"/>
                <w:lang w:eastAsia="en-US"/>
              </w:rPr>
              <w:t>N</w:t>
            </w:r>
          </w:p>
        </w:tc>
        <w:tc>
          <w:tcPr>
            <w:tcW w:w="647" w:type="pct"/>
            <w:hideMark/>
          </w:tcPr>
          <w:p w14:paraId="5F7B6F4F" w14:textId="3DB63F8D"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p>
        </w:tc>
        <w:tc>
          <w:tcPr>
            <w:tcW w:w="1276" w:type="pct"/>
            <w:hideMark/>
          </w:tcPr>
          <w:p w14:paraId="1D6A1081" w14:textId="3D2B6B05" w:rsidR="00AB7296" w:rsidRPr="0071253F" w:rsidRDefault="00AB7296" w:rsidP="00AB7296">
            <w:pPr>
              <w:suppressAutoHyphens w:val="0"/>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Optional doc</w:t>
            </w:r>
            <w:r>
              <w:rPr>
                <w:rFonts w:cs="Calibri"/>
                <w:color w:val="000000"/>
                <w:sz w:val="20"/>
                <w:lang w:eastAsia="en-US"/>
              </w:rPr>
              <w:t>ument, If upload then it will be sent.</w:t>
            </w:r>
          </w:p>
        </w:tc>
      </w:tr>
      <w:tr w:rsidR="00AB7296" w:rsidRPr="0071253F" w14:paraId="1354C94C" w14:textId="77777777" w:rsidTr="002E3F2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86" w:type="pct"/>
            <w:hideMark/>
          </w:tcPr>
          <w:p w14:paraId="0E39C550" w14:textId="42E32B89" w:rsidR="00AB7296" w:rsidRPr="0071253F" w:rsidRDefault="00AB7296" w:rsidP="00AB7296">
            <w:pPr>
              <w:suppressAutoHyphens w:val="0"/>
              <w:spacing w:line="240" w:lineRule="auto"/>
              <w:jc w:val="center"/>
              <w:rPr>
                <w:rFonts w:cs="Calibri"/>
                <w:color w:val="000000"/>
                <w:sz w:val="20"/>
                <w:lang w:eastAsia="en-US"/>
              </w:rPr>
            </w:pPr>
            <w:r>
              <w:rPr>
                <w:rFonts w:cs="Calibri"/>
                <w:color w:val="000000"/>
                <w:sz w:val="20"/>
                <w:lang w:eastAsia="en-US"/>
              </w:rPr>
              <w:t>Property Insurance Certificate</w:t>
            </w:r>
          </w:p>
        </w:tc>
        <w:tc>
          <w:tcPr>
            <w:tcW w:w="530" w:type="pct"/>
            <w:hideMark/>
          </w:tcPr>
          <w:p w14:paraId="5953505F" w14:textId="77777777"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061" w:type="pct"/>
            <w:hideMark/>
          </w:tcPr>
          <w:p w14:paraId="6C3F4332" w14:textId="77777777"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N</w:t>
            </w:r>
          </w:p>
        </w:tc>
        <w:tc>
          <w:tcPr>
            <w:tcW w:w="647" w:type="pct"/>
            <w:hideMark/>
          </w:tcPr>
          <w:p w14:paraId="5201CA93" w14:textId="77777777"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 </w:t>
            </w:r>
          </w:p>
        </w:tc>
        <w:tc>
          <w:tcPr>
            <w:tcW w:w="1276" w:type="pct"/>
            <w:hideMark/>
          </w:tcPr>
          <w:p w14:paraId="29C55B85" w14:textId="77777777" w:rsidR="00AB7296" w:rsidRPr="0071253F" w:rsidRDefault="00AB7296" w:rsidP="00AB7296">
            <w:pPr>
              <w:suppressAutoHyphens w:val="0"/>
              <w:spacing w:line="240" w:lineRule="auto"/>
              <w:jc w:val="center"/>
              <w:cnfStyle w:val="000000100000" w:firstRow="0" w:lastRow="0" w:firstColumn="0" w:lastColumn="0" w:oddVBand="0" w:evenVBand="0" w:oddHBand="1" w:evenHBand="0" w:firstRowFirstColumn="0" w:firstRowLastColumn="0" w:lastRowFirstColumn="0" w:lastRowLastColumn="0"/>
              <w:rPr>
                <w:rFonts w:cs="Calibri"/>
                <w:color w:val="000000"/>
                <w:sz w:val="20"/>
                <w:lang w:eastAsia="en-US"/>
              </w:rPr>
            </w:pPr>
            <w:r w:rsidRPr="0071253F">
              <w:rPr>
                <w:rFonts w:cs="Calibri"/>
                <w:color w:val="000000"/>
                <w:sz w:val="20"/>
                <w:lang w:eastAsia="en-US"/>
              </w:rPr>
              <w:t>Optional doc</w:t>
            </w:r>
            <w:r>
              <w:rPr>
                <w:rFonts w:cs="Calibri"/>
                <w:color w:val="000000"/>
                <w:sz w:val="20"/>
                <w:lang w:eastAsia="en-US"/>
              </w:rPr>
              <w:t>ument, If upload then it will be sent.</w:t>
            </w:r>
          </w:p>
        </w:tc>
      </w:tr>
    </w:tbl>
    <w:p w14:paraId="5CA6EBA9" w14:textId="77777777" w:rsidR="00132DAF" w:rsidRDefault="00132DAF" w:rsidP="00C141A3">
      <w:pPr>
        <w:spacing w:line="360" w:lineRule="auto"/>
      </w:pPr>
    </w:p>
    <w:p w14:paraId="1F55280C" w14:textId="6CFF9301" w:rsidR="00205E61" w:rsidRDefault="00207DC6" w:rsidP="00207DC6">
      <w:pPr>
        <w:pStyle w:val="Heading2"/>
        <w:numPr>
          <w:ilvl w:val="1"/>
          <w:numId w:val="4"/>
        </w:numPr>
      </w:pPr>
      <w:bookmarkStart w:id="115" w:name="_Toc206766716"/>
      <w:commentRangeStart w:id="116"/>
      <w:commentRangeStart w:id="117"/>
      <w:r>
        <w:t xml:space="preserve">Fields </w:t>
      </w:r>
      <w:r w:rsidR="00027DEE">
        <w:t>Additions</w:t>
      </w:r>
      <w:commentRangeEnd w:id="116"/>
      <w:r w:rsidR="00015386">
        <w:rPr>
          <w:rStyle w:val="CommentReference"/>
          <w:rFonts w:eastAsia="Times New Roman" w:cs="Times New Roman"/>
          <w:color w:val="auto"/>
        </w:rPr>
        <w:commentReference w:id="116"/>
      </w:r>
      <w:commentRangeEnd w:id="117"/>
      <w:r w:rsidR="00BA0290">
        <w:rPr>
          <w:rStyle w:val="CommentReference"/>
          <w:rFonts w:eastAsia="Times New Roman" w:cs="Times New Roman"/>
          <w:color w:val="auto"/>
        </w:rPr>
        <w:commentReference w:id="117"/>
      </w:r>
      <w:bookmarkEnd w:id="115"/>
    </w:p>
    <w:tbl>
      <w:tblPr>
        <w:tblStyle w:val="GridTable4-Accent1"/>
        <w:tblW w:w="0" w:type="auto"/>
        <w:tblLook w:val="04A0" w:firstRow="1" w:lastRow="0" w:firstColumn="1" w:lastColumn="0" w:noHBand="0" w:noVBand="1"/>
      </w:tblPr>
      <w:tblGrid>
        <w:gridCol w:w="784"/>
        <w:gridCol w:w="1821"/>
        <w:gridCol w:w="1960"/>
        <w:gridCol w:w="1010"/>
        <w:gridCol w:w="1800"/>
        <w:gridCol w:w="1975"/>
      </w:tblGrid>
      <w:tr w:rsidR="00510A4D" w14:paraId="77862C9D" w14:textId="77777777" w:rsidTr="0051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46C225D9" w14:textId="561D5DBE" w:rsidR="00E57E69" w:rsidRPr="00027DEE" w:rsidRDefault="00E57E69" w:rsidP="00207DC6">
            <w:pPr>
              <w:rPr>
                <w:b w:val="0"/>
                <w:bCs w:val="0"/>
              </w:rPr>
            </w:pPr>
            <w:r w:rsidRPr="00027DEE">
              <w:t xml:space="preserve">S. No. </w:t>
            </w:r>
          </w:p>
        </w:tc>
        <w:tc>
          <w:tcPr>
            <w:tcW w:w="1821" w:type="dxa"/>
          </w:tcPr>
          <w:p w14:paraId="2132DC30" w14:textId="52315C93" w:rsidR="00E57E69" w:rsidRPr="00027DEE" w:rsidRDefault="00E57E69" w:rsidP="00207DC6">
            <w:pPr>
              <w:cnfStyle w:val="100000000000" w:firstRow="1" w:lastRow="0" w:firstColumn="0" w:lastColumn="0" w:oddVBand="0" w:evenVBand="0" w:oddHBand="0" w:evenHBand="0" w:firstRowFirstColumn="0" w:firstRowLastColumn="0" w:lastRowFirstColumn="0" w:lastRowLastColumn="0"/>
              <w:rPr>
                <w:b w:val="0"/>
                <w:bCs w:val="0"/>
              </w:rPr>
            </w:pPr>
            <w:r w:rsidRPr="00027DEE">
              <w:t xml:space="preserve">Field Name </w:t>
            </w:r>
          </w:p>
        </w:tc>
        <w:tc>
          <w:tcPr>
            <w:tcW w:w="1960" w:type="dxa"/>
          </w:tcPr>
          <w:p w14:paraId="3735D58F" w14:textId="01EDC35C" w:rsidR="00E57E69" w:rsidRPr="00027DEE" w:rsidRDefault="00E57E69" w:rsidP="00207DC6">
            <w:pPr>
              <w:cnfStyle w:val="100000000000" w:firstRow="1" w:lastRow="0" w:firstColumn="0" w:lastColumn="0" w:oddVBand="0" w:evenVBand="0" w:oddHBand="0" w:evenHBand="0" w:firstRowFirstColumn="0" w:firstRowLastColumn="0" w:lastRowFirstColumn="0" w:lastRowLastColumn="0"/>
              <w:rPr>
                <w:b w:val="0"/>
                <w:bCs w:val="0"/>
              </w:rPr>
            </w:pPr>
            <w:r w:rsidRPr="00027DEE">
              <w:t>Field Type</w:t>
            </w:r>
          </w:p>
        </w:tc>
        <w:tc>
          <w:tcPr>
            <w:tcW w:w="1010" w:type="dxa"/>
          </w:tcPr>
          <w:p w14:paraId="274EAAAA" w14:textId="1E29BAD4" w:rsidR="00E57E69" w:rsidRPr="00027DEE" w:rsidRDefault="00E57E69" w:rsidP="00207DC6">
            <w:pPr>
              <w:cnfStyle w:val="100000000000" w:firstRow="1" w:lastRow="0" w:firstColumn="0" w:lastColumn="0" w:oddVBand="0" w:evenVBand="0" w:oddHBand="0" w:evenHBand="0" w:firstRowFirstColumn="0" w:firstRowLastColumn="0" w:lastRowFirstColumn="0" w:lastRowLastColumn="0"/>
              <w:rPr>
                <w:b w:val="0"/>
                <w:bCs w:val="0"/>
              </w:rPr>
            </w:pPr>
            <w:r w:rsidRPr="00027DEE">
              <w:t xml:space="preserve">Data Type </w:t>
            </w:r>
          </w:p>
        </w:tc>
        <w:tc>
          <w:tcPr>
            <w:tcW w:w="1800" w:type="dxa"/>
          </w:tcPr>
          <w:p w14:paraId="0FF5FBD3" w14:textId="2C0ED671" w:rsidR="00E57E69" w:rsidRPr="00027DEE" w:rsidRDefault="00E57E69" w:rsidP="00207DC6">
            <w:pPr>
              <w:cnfStyle w:val="100000000000" w:firstRow="1" w:lastRow="0" w:firstColumn="0" w:lastColumn="0" w:oddVBand="0" w:evenVBand="0" w:oddHBand="0" w:evenHBand="0" w:firstRowFirstColumn="0" w:firstRowLastColumn="0" w:lastRowFirstColumn="0" w:lastRowLastColumn="0"/>
              <w:rPr>
                <w:b w:val="0"/>
                <w:bCs w:val="0"/>
              </w:rPr>
            </w:pPr>
            <w:r w:rsidRPr="00027DEE">
              <w:t>Value</w:t>
            </w:r>
          </w:p>
        </w:tc>
        <w:tc>
          <w:tcPr>
            <w:tcW w:w="1975" w:type="dxa"/>
          </w:tcPr>
          <w:p w14:paraId="6ACA8CBD" w14:textId="36DAF427" w:rsidR="00E57E69" w:rsidRPr="00027DEE" w:rsidRDefault="002445B8" w:rsidP="00207DC6">
            <w:pPr>
              <w:cnfStyle w:val="100000000000" w:firstRow="1" w:lastRow="0" w:firstColumn="0" w:lastColumn="0" w:oddVBand="0" w:evenVBand="0" w:oddHBand="0" w:evenHBand="0" w:firstRowFirstColumn="0" w:firstRowLastColumn="0" w:lastRowFirstColumn="0" w:lastRowLastColumn="0"/>
              <w:rPr>
                <w:b w:val="0"/>
                <w:bCs w:val="0"/>
              </w:rPr>
            </w:pPr>
            <w:r w:rsidRPr="00027DEE">
              <w:t>Mandatory on queue</w:t>
            </w:r>
          </w:p>
        </w:tc>
      </w:tr>
      <w:tr w:rsidR="00510A4D" w14:paraId="622DCF46" w14:textId="77777777" w:rsidTr="0051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716A69E9" w14:textId="4AE7E823" w:rsidR="00E57E69" w:rsidRPr="000546F9" w:rsidRDefault="00E57E69" w:rsidP="00665AFE">
            <w:pPr>
              <w:pStyle w:val="ListParagraph"/>
              <w:numPr>
                <w:ilvl w:val="0"/>
                <w:numId w:val="49"/>
              </w:numPr>
            </w:pPr>
          </w:p>
        </w:tc>
        <w:tc>
          <w:tcPr>
            <w:tcW w:w="1821" w:type="dxa"/>
          </w:tcPr>
          <w:p w14:paraId="1A6DF89F" w14:textId="4E3AEE55" w:rsidR="00E57E69" w:rsidRPr="00027010" w:rsidRDefault="009B1EA9" w:rsidP="00207DC6">
            <w:pPr>
              <w:cnfStyle w:val="000000100000" w:firstRow="0" w:lastRow="0" w:firstColumn="0" w:lastColumn="0" w:oddVBand="0" w:evenVBand="0" w:oddHBand="1" w:evenHBand="0" w:firstRowFirstColumn="0" w:firstRowLastColumn="0" w:lastRowFirstColumn="0" w:lastRowLastColumn="0"/>
              <w:rPr>
                <w:b/>
                <w:bCs/>
              </w:rPr>
            </w:pPr>
            <w:r w:rsidRPr="00027010">
              <w:rPr>
                <w:b/>
                <w:bCs/>
              </w:rPr>
              <w:t>Mobile No.</w:t>
            </w:r>
          </w:p>
        </w:tc>
        <w:tc>
          <w:tcPr>
            <w:tcW w:w="1960" w:type="dxa"/>
          </w:tcPr>
          <w:p w14:paraId="07E7B1AC" w14:textId="3FBBAD71" w:rsidR="00E57E69" w:rsidRDefault="009B1EA9" w:rsidP="00207DC6">
            <w:pPr>
              <w:cnfStyle w:val="000000100000" w:firstRow="0" w:lastRow="0" w:firstColumn="0" w:lastColumn="0" w:oddVBand="0" w:evenVBand="0" w:oddHBand="1" w:evenHBand="0" w:firstRowFirstColumn="0" w:firstRowLastColumn="0" w:lastRowFirstColumn="0" w:lastRowLastColumn="0"/>
            </w:pPr>
            <w:r>
              <w:t>Textbox</w:t>
            </w:r>
          </w:p>
        </w:tc>
        <w:tc>
          <w:tcPr>
            <w:tcW w:w="1010" w:type="dxa"/>
          </w:tcPr>
          <w:p w14:paraId="5E97D904" w14:textId="04762B7B" w:rsidR="00E57E69" w:rsidRDefault="00916409" w:rsidP="00207DC6">
            <w:pPr>
              <w:cnfStyle w:val="000000100000" w:firstRow="0" w:lastRow="0" w:firstColumn="0" w:lastColumn="0" w:oddVBand="0" w:evenVBand="0" w:oddHBand="1" w:evenHBand="0" w:firstRowFirstColumn="0" w:firstRowLastColumn="0" w:lastRowFirstColumn="0" w:lastRowLastColumn="0"/>
            </w:pPr>
            <w:r>
              <w:t>Numeric</w:t>
            </w:r>
          </w:p>
        </w:tc>
        <w:tc>
          <w:tcPr>
            <w:tcW w:w="1800" w:type="dxa"/>
          </w:tcPr>
          <w:p w14:paraId="026D5DE0" w14:textId="56D205B2" w:rsidR="00E57E69" w:rsidRDefault="00916409" w:rsidP="00207DC6">
            <w:pPr>
              <w:cnfStyle w:val="000000100000" w:firstRow="0" w:lastRow="0" w:firstColumn="0" w:lastColumn="0" w:oddVBand="0" w:evenVBand="0" w:oddHBand="1" w:evenHBand="0" w:firstRowFirstColumn="0" w:firstRowLastColumn="0" w:lastRowFirstColumn="0" w:lastRowLastColumn="0"/>
            </w:pPr>
            <w:r>
              <w:t>+971 (9 Digits)</w:t>
            </w:r>
          </w:p>
        </w:tc>
        <w:tc>
          <w:tcPr>
            <w:tcW w:w="1975" w:type="dxa"/>
          </w:tcPr>
          <w:p w14:paraId="38B711AC" w14:textId="752D90C4" w:rsidR="00E57E69" w:rsidRDefault="002445B8" w:rsidP="00207DC6">
            <w:pPr>
              <w:cnfStyle w:val="000000100000" w:firstRow="0" w:lastRow="0" w:firstColumn="0" w:lastColumn="0" w:oddVBand="0" w:evenVBand="0" w:oddHBand="1" w:evenHBand="0" w:firstRowFirstColumn="0" w:firstRowLastColumn="0" w:lastRowFirstColumn="0" w:lastRowLastColumn="0"/>
            </w:pPr>
            <w:r>
              <w:t>Introduction</w:t>
            </w:r>
          </w:p>
        </w:tc>
      </w:tr>
      <w:tr w:rsidR="00E57E69" w14:paraId="380B8181" w14:textId="77777777" w:rsidTr="00510A4D">
        <w:tc>
          <w:tcPr>
            <w:cnfStyle w:val="001000000000" w:firstRow="0" w:lastRow="0" w:firstColumn="1" w:lastColumn="0" w:oddVBand="0" w:evenVBand="0" w:oddHBand="0" w:evenHBand="0" w:firstRowFirstColumn="0" w:firstRowLastColumn="0" w:lastRowFirstColumn="0" w:lastRowLastColumn="0"/>
            <w:tcW w:w="784" w:type="dxa"/>
          </w:tcPr>
          <w:p w14:paraId="12758E78" w14:textId="374EFF1E" w:rsidR="00E57E69" w:rsidRPr="000546F9" w:rsidRDefault="00E57E69" w:rsidP="00665AFE">
            <w:pPr>
              <w:pStyle w:val="ListParagraph"/>
              <w:numPr>
                <w:ilvl w:val="0"/>
                <w:numId w:val="49"/>
              </w:numPr>
            </w:pPr>
          </w:p>
        </w:tc>
        <w:tc>
          <w:tcPr>
            <w:tcW w:w="1821" w:type="dxa"/>
          </w:tcPr>
          <w:p w14:paraId="42E7437F" w14:textId="2B6523C9" w:rsidR="00E57E69" w:rsidRPr="00027010" w:rsidRDefault="009B1EA9" w:rsidP="00207DC6">
            <w:pPr>
              <w:cnfStyle w:val="000000000000" w:firstRow="0" w:lastRow="0" w:firstColumn="0" w:lastColumn="0" w:oddVBand="0" w:evenVBand="0" w:oddHBand="0" w:evenHBand="0" w:firstRowFirstColumn="0" w:firstRowLastColumn="0" w:lastRowFirstColumn="0" w:lastRowLastColumn="0"/>
              <w:rPr>
                <w:b/>
                <w:bCs/>
              </w:rPr>
            </w:pPr>
            <w:r w:rsidRPr="00027010">
              <w:rPr>
                <w:b/>
                <w:bCs/>
              </w:rPr>
              <w:t>Email ID</w:t>
            </w:r>
          </w:p>
        </w:tc>
        <w:tc>
          <w:tcPr>
            <w:tcW w:w="1960" w:type="dxa"/>
          </w:tcPr>
          <w:p w14:paraId="3D1537ED" w14:textId="5E965200" w:rsidR="00E57E69" w:rsidRDefault="009B1EA9" w:rsidP="00207DC6">
            <w:pPr>
              <w:cnfStyle w:val="000000000000" w:firstRow="0" w:lastRow="0" w:firstColumn="0" w:lastColumn="0" w:oddVBand="0" w:evenVBand="0" w:oddHBand="0" w:evenHBand="0" w:firstRowFirstColumn="0" w:firstRowLastColumn="0" w:lastRowFirstColumn="0" w:lastRowLastColumn="0"/>
            </w:pPr>
            <w:r>
              <w:t>Textbox</w:t>
            </w:r>
          </w:p>
        </w:tc>
        <w:tc>
          <w:tcPr>
            <w:tcW w:w="1010" w:type="dxa"/>
          </w:tcPr>
          <w:p w14:paraId="720F624D" w14:textId="371CCD41" w:rsidR="00E57E69" w:rsidRDefault="00916409" w:rsidP="00207DC6">
            <w:pPr>
              <w:cnfStyle w:val="000000000000" w:firstRow="0" w:lastRow="0" w:firstColumn="0" w:lastColumn="0" w:oddVBand="0" w:evenVBand="0" w:oddHBand="0" w:evenHBand="0" w:firstRowFirstColumn="0" w:firstRowLastColumn="0" w:lastRowFirstColumn="0" w:lastRowLastColumn="0"/>
            </w:pPr>
            <w:r>
              <w:t>String</w:t>
            </w:r>
          </w:p>
        </w:tc>
        <w:tc>
          <w:tcPr>
            <w:tcW w:w="1800" w:type="dxa"/>
          </w:tcPr>
          <w:p w14:paraId="533B10B1" w14:textId="1799F92E" w:rsidR="00E57E69" w:rsidRDefault="00C10206" w:rsidP="00207DC6">
            <w:pPr>
              <w:cnfStyle w:val="000000000000" w:firstRow="0" w:lastRow="0" w:firstColumn="0" w:lastColumn="0" w:oddVBand="0" w:evenVBand="0" w:oddHBand="0" w:evenHBand="0" w:firstRowFirstColumn="0" w:firstRowLastColumn="0" w:lastRowFirstColumn="0" w:lastRowLastColumn="0"/>
            </w:pPr>
            <w:r>
              <w:t xml:space="preserve">Should accept @ &amp; </w:t>
            </w:r>
            <w:r w:rsidR="00027DEE">
              <w:t>‘</w:t>
            </w:r>
            <w:r>
              <w:t>.</w:t>
            </w:r>
            <w:r w:rsidR="00027DEE">
              <w:t>’</w:t>
            </w:r>
            <w:r>
              <w:t xml:space="preserve"> </w:t>
            </w:r>
          </w:p>
        </w:tc>
        <w:tc>
          <w:tcPr>
            <w:tcW w:w="1975" w:type="dxa"/>
          </w:tcPr>
          <w:p w14:paraId="1BFC45B9" w14:textId="6A8B33D1" w:rsidR="00E57E69" w:rsidRDefault="002445B8" w:rsidP="00207DC6">
            <w:pPr>
              <w:cnfStyle w:val="000000000000" w:firstRow="0" w:lastRow="0" w:firstColumn="0" w:lastColumn="0" w:oddVBand="0" w:evenVBand="0" w:oddHBand="0" w:evenHBand="0" w:firstRowFirstColumn="0" w:firstRowLastColumn="0" w:lastRowFirstColumn="0" w:lastRowLastColumn="0"/>
            </w:pPr>
            <w:r>
              <w:t>Introduction</w:t>
            </w:r>
          </w:p>
        </w:tc>
      </w:tr>
      <w:tr w:rsidR="00510A4D" w14:paraId="62DC5AF6" w14:textId="77777777" w:rsidTr="0051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3012EC15" w14:textId="08D77715" w:rsidR="009B1EA9" w:rsidRPr="000546F9" w:rsidRDefault="009B1EA9" w:rsidP="00665AFE">
            <w:pPr>
              <w:pStyle w:val="ListParagraph"/>
              <w:numPr>
                <w:ilvl w:val="0"/>
                <w:numId w:val="49"/>
              </w:numPr>
            </w:pPr>
          </w:p>
        </w:tc>
        <w:tc>
          <w:tcPr>
            <w:tcW w:w="1821" w:type="dxa"/>
          </w:tcPr>
          <w:p w14:paraId="60F7AAC2" w14:textId="6BD0BDFA" w:rsidR="009B1EA9" w:rsidRPr="00027010" w:rsidRDefault="009B1EA9" w:rsidP="00207DC6">
            <w:pPr>
              <w:cnfStyle w:val="000000100000" w:firstRow="0" w:lastRow="0" w:firstColumn="0" w:lastColumn="0" w:oddVBand="0" w:evenVBand="0" w:oddHBand="1" w:evenHBand="0" w:firstRowFirstColumn="0" w:firstRowLastColumn="0" w:lastRowFirstColumn="0" w:lastRowLastColumn="0"/>
              <w:rPr>
                <w:b/>
                <w:bCs/>
              </w:rPr>
            </w:pPr>
            <w:r w:rsidRPr="00027010">
              <w:rPr>
                <w:b/>
                <w:bCs/>
              </w:rPr>
              <w:t>DOB</w:t>
            </w:r>
          </w:p>
        </w:tc>
        <w:tc>
          <w:tcPr>
            <w:tcW w:w="1960" w:type="dxa"/>
          </w:tcPr>
          <w:p w14:paraId="185EB91C" w14:textId="12552B35" w:rsidR="009B1EA9" w:rsidRDefault="009B1EA9" w:rsidP="00207DC6">
            <w:pPr>
              <w:cnfStyle w:val="000000100000" w:firstRow="0" w:lastRow="0" w:firstColumn="0" w:lastColumn="0" w:oddVBand="0" w:evenVBand="0" w:oddHBand="1" w:evenHBand="0" w:firstRowFirstColumn="0" w:firstRowLastColumn="0" w:lastRowFirstColumn="0" w:lastRowLastColumn="0"/>
            </w:pPr>
            <w:r>
              <w:t>Date Picker</w:t>
            </w:r>
          </w:p>
        </w:tc>
        <w:tc>
          <w:tcPr>
            <w:tcW w:w="1010" w:type="dxa"/>
          </w:tcPr>
          <w:p w14:paraId="04F0187B" w14:textId="483204B5" w:rsidR="009B1EA9" w:rsidRDefault="00916409" w:rsidP="00207DC6">
            <w:pPr>
              <w:cnfStyle w:val="000000100000" w:firstRow="0" w:lastRow="0" w:firstColumn="0" w:lastColumn="0" w:oddVBand="0" w:evenVBand="0" w:oddHBand="1" w:evenHBand="0" w:firstRowFirstColumn="0" w:firstRowLastColumn="0" w:lastRowFirstColumn="0" w:lastRowLastColumn="0"/>
            </w:pPr>
            <w:r>
              <w:t>Date</w:t>
            </w:r>
          </w:p>
        </w:tc>
        <w:tc>
          <w:tcPr>
            <w:tcW w:w="1800" w:type="dxa"/>
          </w:tcPr>
          <w:p w14:paraId="09E7C7BB" w14:textId="551B7B13" w:rsidR="009B1EA9" w:rsidRDefault="00C10206" w:rsidP="00207DC6">
            <w:pPr>
              <w:cnfStyle w:val="000000100000" w:firstRow="0" w:lastRow="0" w:firstColumn="0" w:lastColumn="0" w:oddVBand="0" w:evenVBand="0" w:oddHBand="1" w:evenHBand="0" w:firstRowFirstColumn="0" w:firstRowLastColumn="0" w:lastRowFirstColumn="0" w:lastRowLastColumn="0"/>
            </w:pPr>
            <w:r>
              <w:t>Only Past Date</w:t>
            </w:r>
          </w:p>
        </w:tc>
        <w:tc>
          <w:tcPr>
            <w:tcW w:w="1975" w:type="dxa"/>
          </w:tcPr>
          <w:p w14:paraId="1BE60862" w14:textId="40F6F60B" w:rsidR="009B1EA9" w:rsidRDefault="002445B8" w:rsidP="00207DC6">
            <w:pPr>
              <w:cnfStyle w:val="000000100000" w:firstRow="0" w:lastRow="0" w:firstColumn="0" w:lastColumn="0" w:oddVBand="0" w:evenVBand="0" w:oddHBand="1" w:evenHBand="0" w:firstRowFirstColumn="0" w:firstRowLastColumn="0" w:lastRowFirstColumn="0" w:lastRowLastColumn="0"/>
            </w:pPr>
            <w:r>
              <w:t>Introduction</w:t>
            </w:r>
          </w:p>
        </w:tc>
      </w:tr>
      <w:tr w:rsidR="009B1EA9" w14:paraId="2C716088" w14:textId="77777777" w:rsidTr="00510A4D">
        <w:tc>
          <w:tcPr>
            <w:cnfStyle w:val="001000000000" w:firstRow="0" w:lastRow="0" w:firstColumn="1" w:lastColumn="0" w:oddVBand="0" w:evenVBand="0" w:oddHBand="0" w:evenHBand="0" w:firstRowFirstColumn="0" w:firstRowLastColumn="0" w:lastRowFirstColumn="0" w:lastRowLastColumn="0"/>
            <w:tcW w:w="784" w:type="dxa"/>
          </w:tcPr>
          <w:p w14:paraId="230E0A40" w14:textId="2540AA37" w:rsidR="009B1EA9" w:rsidRPr="000546F9" w:rsidRDefault="009B1EA9" w:rsidP="00665AFE">
            <w:pPr>
              <w:pStyle w:val="ListParagraph"/>
              <w:numPr>
                <w:ilvl w:val="0"/>
                <w:numId w:val="49"/>
              </w:numPr>
            </w:pPr>
          </w:p>
        </w:tc>
        <w:tc>
          <w:tcPr>
            <w:tcW w:w="1821" w:type="dxa"/>
          </w:tcPr>
          <w:p w14:paraId="6CAC00CE" w14:textId="7C854987" w:rsidR="009B1EA9" w:rsidRPr="00027010" w:rsidRDefault="009B1EA9" w:rsidP="00207DC6">
            <w:pPr>
              <w:cnfStyle w:val="000000000000" w:firstRow="0" w:lastRow="0" w:firstColumn="0" w:lastColumn="0" w:oddVBand="0" w:evenVBand="0" w:oddHBand="0" w:evenHBand="0" w:firstRowFirstColumn="0" w:firstRowLastColumn="0" w:lastRowFirstColumn="0" w:lastRowLastColumn="0"/>
              <w:rPr>
                <w:b/>
                <w:bCs/>
              </w:rPr>
            </w:pPr>
            <w:r w:rsidRPr="00027010">
              <w:rPr>
                <w:b/>
                <w:bCs/>
              </w:rPr>
              <w:t xml:space="preserve">Cooling Period Waived </w:t>
            </w:r>
            <w:r w:rsidR="00161FB4" w:rsidRPr="00027010">
              <w:rPr>
                <w:b/>
                <w:bCs/>
              </w:rPr>
              <w:t>Off</w:t>
            </w:r>
          </w:p>
        </w:tc>
        <w:tc>
          <w:tcPr>
            <w:tcW w:w="1960" w:type="dxa"/>
          </w:tcPr>
          <w:p w14:paraId="1DA7CA96" w14:textId="6FB902D7" w:rsidR="009B1EA9" w:rsidRDefault="009B1EA9" w:rsidP="00207DC6">
            <w:pPr>
              <w:cnfStyle w:val="000000000000" w:firstRow="0" w:lastRow="0" w:firstColumn="0" w:lastColumn="0" w:oddVBand="0" w:evenVBand="0" w:oddHBand="0" w:evenHBand="0" w:firstRowFirstColumn="0" w:firstRowLastColumn="0" w:lastRowFirstColumn="0" w:lastRowLastColumn="0"/>
            </w:pPr>
            <w:r>
              <w:t>Dropdown</w:t>
            </w:r>
          </w:p>
        </w:tc>
        <w:tc>
          <w:tcPr>
            <w:tcW w:w="1010" w:type="dxa"/>
          </w:tcPr>
          <w:p w14:paraId="491397C3" w14:textId="652E61A5" w:rsidR="009B1EA9" w:rsidRDefault="00916409" w:rsidP="00207DC6">
            <w:pPr>
              <w:cnfStyle w:val="000000000000" w:firstRow="0" w:lastRow="0" w:firstColumn="0" w:lastColumn="0" w:oddVBand="0" w:evenVBand="0" w:oddHBand="0" w:evenHBand="0" w:firstRowFirstColumn="0" w:firstRowLastColumn="0" w:lastRowFirstColumn="0" w:lastRowLastColumn="0"/>
            </w:pPr>
            <w:r>
              <w:t>String</w:t>
            </w:r>
          </w:p>
        </w:tc>
        <w:tc>
          <w:tcPr>
            <w:tcW w:w="1800" w:type="dxa"/>
          </w:tcPr>
          <w:p w14:paraId="07077931" w14:textId="77777777" w:rsidR="009B1EA9" w:rsidRDefault="00C10206" w:rsidP="00207DC6">
            <w:pPr>
              <w:cnfStyle w:val="000000000000" w:firstRow="0" w:lastRow="0" w:firstColumn="0" w:lastColumn="0" w:oddVBand="0" w:evenVBand="0" w:oddHBand="0" w:evenHBand="0" w:firstRowFirstColumn="0" w:firstRowLastColumn="0" w:lastRowFirstColumn="0" w:lastRowLastColumn="0"/>
            </w:pPr>
            <w:r>
              <w:t>Yes</w:t>
            </w:r>
          </w:p>
          <w:p w14:paraId="0FB1E152" w14:textId="3D0EC020" w:rsidR="00C10206" w:rsidRDefault="00C10206" w:rsidP="00207DC6">
            <w:pPr>
              <w:cnfStyle w:val="000000000000" w:firstRow="0" w:lastRow="0" w:firstColumn="0" w:lastColumn="0" w:oddVBand="0" w:evenVBand="0" w:oddHBand="0" w:evenHBand="0" w:firstRowFirstColumn="0" w:firstRowLastColumn="0" w:lastRowFirstColumn="0" w:lastRowLastColumn="0"/>
            </w:pPr>
            <w:r>
              <w:t>No</w:t>
            </w:r>
          </w:p>
        </w:tc>
        <w:tc>
          <w:tcPr>
            <w:tcW w:w="1975" w:type="dxa"/>
          </w:tcPr>
          <w:p w14:paraId="361DB339" w14:textId="23474C30" w:rsidR="009B1EA9" w:rsidRDefault="00C44461" w:rsidP="00207DC6">
            <w:pPr>
              <w:cnfStyle w:val="000000000000" w:firstRow="0" w:lastRow="0" w:firstColumn="0" w:lastColumn="0" w:oddVBand="0" w:evenVBand="0" w:oddHBand="0" w:evenHBand="0" w:firstRowFirstColumn="0" w:firstRowLastColumn="0" w:lastRowFirstColumn="0" w:lastRowLastColumn="0"/>
            </w:pPr>
            <w:r>
              <w:t xml:space="preserve">Editable &amp; Mandatory on </w:t>
            </w:r>
            <w:r w:rsidR="002445B8">
              <w:t xml:space="preserve">Sales Attach </w:t>
            </w:r>
            <w:r w:rsidR="002445B8">
              <w:lastRenderedPageBreak/>
              <w:t>Document</w:t>
            </w:r>
            <w:r>
              <w:t>/ CROPS Document Checker</w:t>
            </w:r>
          </w:p>
        </w:tc>
      </w:tr>
      <w:tr w:rsidR="00510A4D" w14:paraId="5CBD4BC0" w14:textId="77777777" w:rsidTr="0051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33E71F1F" w14:textId="07834D7B" w:rsidR="009B1EA9" w:rsidRPr="000546F9" w:rsidRDefault="009B1EA9" w:rsidP="00665AFE">
            <w:pPr>
              <w:pStyle w:val="ListParagraph"/>
              <w:numPr>
                <w:ilvl w:val="0"/>
                <w:numId w:val="49"/>
              </w:numPr>
            </w:pPr>
          </w:p>
        </w:tc>
        <w:tc>
          <w:tcPr>
            <w:tcW w:w="1821" w:type="dxa"/>
          </w:tcPr>
          <w:p w14:paraId="44A1A4BB" w14:textId="5C6506E0" w:rsidR="009B1EA9" w:rsidRPr="00027010" w:rsidRDefault="009B1EA9" w:rsidP="00207DC6">
            <w:pPr>
              <w:cnfStyle w:val="000000100000" w:firstRow="0" w:lastRow="0" w:firstColumn="0" w:lastColumn="0" w:oddVBand="0" w:evenVBand="0" w:oddHBand="1" w:evenHBand="0" w:firstRowFirstColumn="0" w:firstRowLastColumn="0" w:lastRowFirstColumn="0" w:lastRowLastColumn="0"/>
              <w:rPr>
                <w:b/>
                <w:bCs/>
              </w:rPr>
            </w:pPr>
            <w:r w:rsidRPr="00027010">
              <w:rPr>
                <w:b/>
                <w:bCs/>
              </w:rPr>
              <w:t xml:space="preserve">Final Offer Letter Signed Date </w:t>
            </w:r>
          </w:p>
        </w:tc>
        <w:tc>
          <w:tcPr>
            <w:tcW w:w="1960" w:type="dxa"/>
          </w:tcPr>
          <w:p w14:paraId="083963D1" w14:textId="3F12CD0F" w:rsidR="009B1EA9" w:rsidRDefault="00916409" w:rsidP="00207DC6">
            <w:pPr>
              <w:cnfStyle w:val="000000100000" w:firstRow="0" w:lastRow="0" w:firstColumn="0" w:lastColumn="0" w:oddVBand="0" w:evenVBand="0" w:oddHBand="1" w:evenHBand="0" w:firstRowFirstColumn="0" w:firstRowLastColumn="0" w:lastRowFirstColumn="0" w:lastRowLastColumn="0"/>
            </w:pPr>
            <w:r>
              <w:t>Date Picker</w:t>
            </w:r>
          </w:p>
        </w:tc>
        <w:tc>
          <w:tcPr>
            <w:tcW w:w="1010" w:type="dxa"/>
          </w:tcPr>
          <w:p w14:paraId="1CB70027" w14:textId="7F760684" w:rsidR="009B1EA9" w:rsidRDefault="00916409" w:rsidP="00207DC6">
            <w:pPr>
              <w:cnfStyle w:val="000000100000" w:firstRow="0" w:lastRow="0" w:firstColumn="0" w:lastColumn="0" w:oddVBand="0" w:evenVBand="0" w:oddHBand="1" w:evenHBand="0" w:firstRowFirstColumn="0" w:firstRowLastColumn="0" w:lastRowFirstColumn="0" w:lastRowLastColumn="0"/>
            </w:pPr>
            <w:r>
              <w:t>Date</w:t>
            </w:r>
          </w:p>
        </w:tc>
        <w:tc>
          <w:tcPr>
            <w:tcW w:w="1800" w:type="dxa"/>
          </w:tcPr>
          <w:p w14:paraId="338D86A0" w14:textId="7787D6A8" w:rsidR="009B1EA9" w:rsidRDefault="002445B8" w:rsidP="00207DC6">
            <w:pPr>
              <w:cnfStyle w:val="000000100000" w:firstRow="0" w:lastRow="0" w:firstColumn="0" w:lastColumn="0" w:oddVBand="0" w:evenVBand="0" w:oddHBand="1" w:evenHBand="0" w:firstRowFirstColumn="0" w:firstRowLastColumn="0" w:lastRowFirstColumn="0" w:lastRowLastColumn="0"/>
            </w:pPr>
            <w:r>
              <w:t xml:space="preserve">Past &amp; Current Date </w:t>
            </w:r>
          </w:p>
        </w:tc>
        <w:tc>
          <w:tcPr>
            <w:tcW w:w="1975" w:type="dxa"/>
          </w:tcPr>
          <w:p w14:paraId="57727347" w14:textId="4E1C948B" w:rsidR="009B1EA9" w:rsidRDefault="00C44461" w:rsidP="00207DC6">
            <w:pPr>
              <w:cnfStyle w:val="000000100000" w:firstRow="0" w:lastRow="0" w:firstColumn="0" w:lastColumn="0" w:oddVBand="0" w:evenVBand="0" w:oddHBand="1" w:evenHBand="0" w:firstRowFirstColumn="0" w:firstRowLastColumn="0" w:lastRowFirstColumn="0" w:lastRowLastColumn="0"/>
            </w:pPr>
            <w:r>
              <w:t>Editable &amp; Mandatory on Sales Attach Document/ CROPS Document Checker</w:t>
            </w:r>
          </w:p>
        </w:tc>
      </w:tr>
      <w:tr w:rsidR="000546F9" w14:paraId="0D4839E1" w14:textId="77777777" w:rsidTr="00510A4D">
        <w:tc>
          <w:tcPr>
            <w:cnfStyle w:val="001000000000" w:firstRow="0" w:lastRow="0" w:firstColumn="1" w:lastColumn="0" w:oddVBand="0" w:evenVBand="0" w:oddHBand="0" w:evenHBand="0" w:firstRowFirstColumn="0" w:firstRowLastColumn="0" w:lastRowFirstColumn="0" w:lastRowLastColumn="0"/>
            <w:tcW w:w="784" w:type="dxa"/>
          </w:tcPr>
          <w:p w14:paraId="1520D2F2" w14:textId="291642BF" w:rsidR="000546F9" w:rsidRPr="000546F9" w:rsidRDefault="000546F9" w:rsidP="00665AFE">
            <w:pPr>
              <w:pStyle w:val="ListParagraph"/>
              <w:numPr>
                <w:ilvl w:val="0"/>
                <w:numId w:val="49"/>
              </w:numPr>
            </w:pPr>
          </w:p>
        </w:tc>
        <w:tc>
          <w:tcPr>
            <w:tcW w:w="1821" w:type="dxa"/>
          </w:tcPr>
          <w:p w14:paraId="27494D3B" w14:textId="1BE38E47" w:rsidR="000546F9" w:rsidRPr="00027010" w:rsidRDefault="00AA0F51" w:rsidP="00207DC6">
            <w:pPr>
              <w:cnfStyle w:val="000000000000" w:firstRow="0" w:lastRow="0" w:firstColumn="0" w:lastColumn="0" w:oddVBand="0" w:evenVBand="0" w:oddHBand="0" w:evenHBand="0" w:firstRowFirstColumn="0" w:firstRowLastColumn="0" w:lastRowFirstColumn="0" w:lastRowLastColumn="0"/>
              <w:rPr>
                <w:b/>
                <w:bCs/>
              </w:rPr>
            </w:pPr>
            <w:r w:rsidRPr="00027010">
              <w:rPr>
                <w:b/>
                <w:bCs/>
              </w:rPr>
              <w:t>Reject Reason for Customer Communication</w:t>
            </w:r>
          </w:p>
        </w:tc>
        <w:tc>
          <w:tcPr>
            <w:tcW w:w="1960" w:type="dxa"/>
          </w:tcPr>
          <w:p w14:paraId="42249691" w14:textId="262A5999" w:rsidR="000546F9" w:rsidRDefault="00AA0F51" w:rsidP="00207DC6">
            <w:pPr>
              <w:cnfStyle w:val="000000000000" w:firstRow="0" w:lastRow="0" w:firstColumn="0" w:lastColumn="0" w:oddVBand="0" w:evenVBand="0" w:oddHBand="0" w:evenHBand="0" w:firstRowFirstColumn="0" w:firstRowLastColumn="0" w:lastRowFirstColumn="0" w:lastRowLastColumn="0"/>
            </w:pPr>
            <w:r>
              <w:t xml:space="preserve">Dropdown </w:t>
            </w:r>
          </w:p>
        </w:tc>
        <w:tc>
          <w:tcPr>
            <w:tcW w:w="1010" w:type="dxa"/>
          </w:tcPr>
          <w:p w14:paraId="10B1131E" w14:textId="7E64B504" w:rsidR="000546F9" w:rsidRDefault="00AA0F51" w:rsidP="00207DC6">
            <w:pPr>
              <w:cnfStyle w:val="000000000000" w:firstRow="0" w:lastRow="0" w:firstColumn="0" w:lastColumn="0" w:oddVBand="0" w:evenVBand="0" w:oddHBand="0" w:evenHBand="0" w:firstRowFirstColumn="0" w:firstRowLastColumn="0" w:lastRowFirstColumn="0" w:lastRowLastColumn="0"/>
            </w:pPr>
            <w:r>
              <w:t>String</w:t>
            </w:r>
          </w:p>
        </w:tc>
        <w:tc>
          <w:tcPr>
            <w:tcW w:w="1800" w:type="dxa"/>
          </w:tcPr>
          <w:p w14:paraId="66E7A462" w14:textId="13D5A1FD" w:rsidR="00AA0F51" w:rsidRPr="00161FB4" w:rsidRDefault="00AA0F51" w:rsidP="00161FB4">
            <w:pPr>
              <w:spacing w:line="240" w:lineRule="auto"/>
              <w:cnfStyle w:val="000000000000" w:firstRow="0" w:lastRow="0" w:firstColumn="0" w:lastColumn="0" w:oddVBand="0" w:evenVBand="0" w:oddHBand="0" w:evenHBand="0" w:firstRowFirstColumn="0" w:firstRowLastColumn="0" w:lastRowFirstColumn="0" w:lastRowLastColumn="0"/>
            </w:pPr>
            <w:r w:rsidRPr="00161FB4">
              <w:t>Due to Internal Policy/Credibility</w:t>
            </w:r>
          </w:p>
          <w:p w14:paraId="0E1A3418" w14:textId="77777777" w:rsidR="00161FB4" w:rsidRDefault="00161FB4" w:rsidP="00161FB4">
            <w:pPr>
              <w:cnfStyle w:val="000000000000" w:firstRow="0" w:lastRow="0" w:firstColumn="0" w:lastColumn="0" w:oddVBand="0" w:evenVBand="0" w:oddHBand="0" w:evenHBand="0" w:firstRowFirstColumn="0" w:firstRowLastColumn="0" w:lastRowFirstColumn="0" w:lastRowLastColumn="0"/>
            </w:pPr>
          </w:p>
          <w:p w14:paraId="74372296" w14:textId="59182397" w:rsidR="000546F9" w:rsidRPr="00161FB4" w:rsidRDefault="00AA0F51" w:rsidP="00161FB4">
            <w:pPr>
              <w:cnfStyle w:val="000000000000" w:firstRow="0" w:lastRow="0" w:firstColumn="0" w:lastColumn="0" w:oddVBand="0" w:evenVBand="0" w:oddHBand="0" w:evenHBand="0" w:firstRowFirstColumn="0" w:firstRowLastColumn="0" w:lastRowFirstColumn="0" w:lastRowLastColumn="0"/>
            </w:pPr>
            <w:r w:rsidRPr="00161FB4">
              <w:t xml:space="preserve">As per Customer’s Request </w:t>
            </w:r>
          </w:p>
        </w:tc>
        <w:tc>
          <w:tcPr>
            <w:tcW w:w="1975" w:type="dxa"/>
          </w:tcPr>
          <w:p w14:paraId="05ADF865" w14:textId="77777777" w:rsidR="00AA0F51" w:rsidRDefault="00AA0F51" w:rsidP="00AA0F51">
            <w:pPr>
              <w:cnfStyle w:val="000000000000" w:firstRow="0" w:lastRow="0" w:firstColumn="0" w:lastColumn="0" w:oddVBand="0" w:evenVBand="0" w:oddHBand="0" w:evenHBand="0" w:firstRowFirstColumn="0" w:firstRowLastColumn="0" w:lastRowFirstColumn="0" w:lastRowLastColumn="0"/>
            </w:pPr>
            <w:r>
              <w:t>Conditional Mandatory on:</w:t>
            </w:r>
            <w:r>
              <w:br/>
              <w:t>Credit</w:t>
            </w:r>
          </w:p>
          <w:p w14:paraId="71C519A9" w14:textId="77777777" w:rsidR="00AA0F51" w:rsidRDefault="00AA0F51" w:rsidP="00AA0F51">
            <w:pPr>
              <w:cnfStyle w:val="000000000000" w:firstRow="0" w:lastRow="0" w:firstColumn="0" w:lastColumn="0" w:oddVBand="0" w:evenVBand="0" w:oddHBand="0" w:evenHBand="0" w:firstRowFirstColumn="0" w:firstRowLastColumn="0" w:lastRowFirstColumn="0" w:lastRowLastColumn="0"/>
            </w:pPr>
            <w:r>
              <w:t xml:space="preserve">Sales Attach Doc 1 </w:t>
            </w:r>
          </w:p>
          <w:p w14:paraId="064D77F9" w14:textId="77777777" w:rsidR="00AA0F51" w:rsidRDefault="00AA0F51" w:rsidP="00AA0F51">
            <w:pPr>
              <w:cnfStyle w:val="000000000000" w:firstRow="0" w:lastRow="0" w:firstColumn="0" w:lastColumn="0" w:oddVBand="0" w:evenVBand="0" w:oddHBand="0" w:evenHBand="0" w:firstRowFirstColumn="0" w:firstRowLastColumn="0" w:lastRowFirstColumn="0" w:lastRowLastColumn="0"/>
            </w:pPr>
            <w:r>
              <w:t>Sales Attach Doc</w:t>
            </w:r>
          </w:p>
          <w:p w14:paraId="0236D9A5" w14:textId="10865B1B" w:rsidR="00AA0F51" w:rsidRPr="00AA0F51" w:rsidRDefault="00AA0F51" w:rsidP="00AA0F51">
            <w:pPr>
              <w:cnfStyle w:val="000000000000" w:firstRow="0" w:lastRow="0" w:firstColumn="0" w:lastColumn="0" w:oddVBand="0" w:evenVBand="0" w:oddHBand="0" w:evenHBand="0" w:firstRowFirstColumn="0" w:firstRowLastColumn="0" w:lastRowFirstColumn="0" w:lastRowLastColumn="0"/>
            </w:pPr>
            <w:r>
              <w:t>Initiator Reject</w:t>
            </w:r>
          </w:p>
        </w:tc>
      </w:tr>
      <w:tr w:rsidR="00AA0F51" w14:paraId="13B96E0E" w14:textId="77777777" w:rsidTr="0051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243BDF2C" w14:textId="77777777" w:rsidR="00AA0F51" w:rsidRPr="000546F9" w:rsidRDefault="00AA0F51" w:rsidP="00665AFE">
            <w:pPr>
              <w:pStyle w:val="ListParagraph"/>
              <w:numPr>
                <w:ilvl w:val="0"/>
                <w:numId w:val="49"/>
              </w:numPr>
            </w:pPr>
          </w:p>
        </w:tc>
        <w:tc>
          <w:tcPr>
            <w:tcW w:w="1821" w:type="dxa"/>
          </w:tcPr>
          <w:p w14:paraId="27ED6371" w14:textId="39F4F225" w:rsidR="00AA0F51" w:rsidRPr="00027010" w:rsidRDefault="00AA0F51" w:rsidP="00207DC6">
            <w:pPr>
              <w:cnfStyle w:val="000000100000" w:firstRow="0" w:lastRow="0" w:firstColumn="0" w:lastColumn="0" w:oddVBand="0" w:evenVBand="0" w:oddHBand="1" w:evenHBand="0" w:firstRowFirstColumn="0" w:firstRowLastColumn="0" w:lastRowFirstColumn="0" w:lastRowLastColumn="0"/>
              <w:rPr>
                <w:b/>
                <w:bCs/>
              </w:rPr>
            </w:pPr>
            <w:r w:rsidRPr="00027010">
              <w:rPr>
                <w:b/>
                <w:bCs/>
              </w:rPr>
              <w:t>Final Offer Letter Signed?</w:t>
            </w:r>
          </w:p>
        </w:tc>
        <w:tc>
          <w:tcPr>
            <w:tcW w:w="1960" w:type="dxa"/>
          </w:tcPr>
          <w:p w14:paraId="590CB254" w14:textId="666F9478" w:rsidR="00AA0F51" w:rsidRDefault="00AA0F51" w:rsidP="00207DC6">
            <w:pPr>
              <w:cnfStyle w:val="000000100000" w:firstRow="0" w:lastRow="0" w:firstColumn="0" w:lastColumn="0" w:oddVBand="0" w:evenVBand="0" w:oddHBand="1" w:evenHBand="0" w:firstRowFirstColumn="0" w:firstRowLastColumn="0" w:lastRowFirstColumn="0" w:lastRowLastColumn="0"/>
            </w:pPr>
            <w:r>
              <w:t>Dropdown</w:t>
            </w:r>
          </w:p>
        </w:tc>
        <w:tc>
          <w:tcPr>
            <w:tcW w:w="1010" w:type="dxa"/>
          </w:tcPr>
          <w:p w14:paraId="572216E8" w14:textId="71745567" w:rsidR="00AA0F51" w:rsidRDefault="00AA0F51" w:rsidP="00207DC6">
            <w:pPr>
              <w:cnfStyle w:val="000000100000" w:firstRow="0" w:lastRow="0" w:firstColumn="0" w:lastColumn="0" w:oddVBand="0" w:evenVBand="0" w:oddHBand="1" w:evenHBand="0" w:firstRowFirstColumn="0" w:firstRowLastColumn="0" w:lastRowFirstColumn="0" w:lastRowLastColumn="0"/>
            </w:pPr>
            <w:r>
              <w:t>String</w:t>
            </w:r>
          </w:p>
        </w:tc>
        <w:tc>
          <w:tcPr>
            <w:tcW w:w="1800" w:type="dxa"/>
          </w:tcPr>
          <w:p w14:paraId="51D5ACAE" w14:textId="22B83449" w:rsidR="00AA0F51" w:rsidRPr="00630FA5" w:rsidRDefault="00AA0F51" w:rsidP="00630FA5">
            <w:pPr>
              <w:spacing w:line="240" w:lineRule="auto"/>
              <w:cnfStyle w:val="000000100000" w:firstRow="0" w:lastRow="0" w:firstColumn="0" w:lastColumn="0" w:oddVBand="0" w:evenVBand="0" w:oddHBand="1" w:evenHBand="0" w:firstRowFirstColumn="0" w:firstRowLastColumn="0" w:lastRowFirstColumn="0" w:lastRowLastColumn="0"/>
            </w:pPr>
            <w:r w:rsidRPr="00630FA5">
              <w:t>Yes or No</w:t>
            </w:r>
          </w:p>
        </w:tc>
        <w:tc>
          <w:tcPr>
            <w:tcW w:w="1975" w:type="dxa"/>
          </w:tcPr>
          <w:p w14:paraId="0D4E665B" w14:textId="13A71AA0" w:rsidR="00AA0F51" w:rsidRDefault="00AA0F51" w:rsidP="00AA0F51">
            <w:pPr>
              <w:cnfStyle w:val="000000100000" w:firstRow="0" w:lastRow="0" w:firstColumn="0" w:lastColumn="0" w:oddVBand="0" w:evenVBand="0" w:oddHBand="1" w:evenHBand="0" w:firstRowFirstColumn="0" w:firstRowLastColumn="0" w:lastRowFirstColumn="0" w:lastRowLastColumn="0"/>
            </w:pPr>
            <w:r>
              <w:t>Initiator Reject – Conditional Mandatory</w:t>
            </w:r>
          </w:p>
        </w:tc>
      </w:tr>
      <w:tr w:rsidR="009F638D" w14:paraId="22695601" w14:textId="77777777" w:rsidTr="00510A4D">
        <w:tc>
          <w:tcPr>
            <w:cnfStyle w:val="001000000000" w:firstRow="0" w:lastRow="0" w:firstColumn="1" w:lastColumn="0" w:oddVBand="0" w:evenVBand="0" w:oddHBand="0" w:evenHBand="0" w:firstRowFirstColumn="0" w:firstRowLastColumn="0" w:lastRowFirstColumn="0" w:lastRowLastColumn="0"/>
            <w:tcW w:w="784" w:type="dxa"/>
          </w:tcPr>
          <w:p w14:paraId="7AA1AC0F" w14:textId="77777777" w:rsidR="009F638D" w:rsidRPr="000546F9" w:rsidRDefault="009F638D" w:rsidP="00665AFE">
            <w:pPr>
              <w:pStyle w:val="ListParagraph"/>
              <w:numPr>
                <w:ilvl w:val="0"/>
                <w:numId w:val="49"/>
              </w:numPr>
            </w:pPr>
          </w:p>
        </w:tc>
        <w:tc>
          <w:tcPr>
            <w:tcW w:w="1821" w:type="dxa"/>
          </w:tcPr>
          <w:p w14:paraId="2752AD1E" w14:textId="332603A1" w:rsidR="009F638D" w:rsidRPr="00027010" w:rsidRDefault="009F638D" w:rsidP="00207DC6">
            <w:pPr>
              <w:cnfStyle w:val="000000000000" w:firstRow="0" w:lastRow="0" w:firstColumn="0" w:lastColumn="0" w:oddVBand="0" w:evenVBand="0" w:oddHBand="0" w:evenHBand="0" w:firstRowFirstColumn="0" w:firstRowLastColumn="0" w:lastRowFirstColumn="0" w:lastRowLastColumn="0"/>
              <w:rPr>
                <w:b/>
                <w:bCs/>
              </w:rPr>
            </w:pPr>
            <w:r>
              <w:rPr>
                <w:b/>
                <w:bCs/>
              </w:rPr>
              <w:t>Waiting for Customer</w:t>
            </w:r>
          </w:p>
        </w:tc>
        <w:tc>
          <w:tcPr>
            <w:tcW w:w="1960" w:type="dxa"/>
          </w:tcPr>
          <w:p w14:paraId="29C82081" w14:textId="77CA7625" w:rsidR="009F638D" w:rsidRDefault="009F638D" w:rsidP="00207DC6">
            <w:pPr>
              <w:cnfStyle w:val="000000000000" w:firstRow="0" w:lastRow="0" w:firstColumn="0" w:lastColumn="0" w:oddVBand="0" w:evenVBand="0" w:oddHBand="0" w:evenHBand="0" w:firstRowFirstColumn="0" w:firstRowLastColumn="0" w:lastRowFirstColumn="0" w:lastRowLastColumn="0"/>
            </w:pPr>
            <w:r>
              <w:t>Check Box</w:t>
            </w:r>
          </w:p>
        </w:tc>
        <w:tc>
          <w:tcPr>
            <w:tcW w:w="1010" w:type="dxa"/>
          </w:tcPr>
          <w:p w14:paraId="7D93CF13" w14:textId="6F3E09AC" w:rsidR="009F638D" w:rsidRDefault="009F638D" w:rsidP="00207DC6">
            <w:pPr>
              <w:cnfStyle w:val="000000000000" w:firstRow="0" w:lastRow="0" w:firstColumn="0" w:lastColumn="0" w:oddVBand="0" w:evenVBand="0" w:oddHBand="0" w:evenHBand="0" w:firstRowFirstColumn="0" w:firstRowLastColumn="0" w:lastRowFirstColumn="0" w:lastRowLastColumn="0"/>
            </w:pPr>
            <w:r>
              <w:t>String</w:t>
            </w:r>
          </w:p>
        </w:tc>
        <w:tc>
          <w:tcPr>
            <w:tcW w:w="1800" w:type="dxa"/>
          </w:tcPr>
          <w:p w14:paraId="2A7C006B" w14:textId="6BFFD308" w:rsidR="009F638D" w:rsidRPr="00630FA5" w:rsidRDefault="00C8762E" w:rsidP="00630FA5">
            <w:pPr>
              <w:spacing w:line="240" w:lineRule="auto"/>
              <w:cnfStyle w:val="000000000000" w:firstRow="0" w:lastRow="0" w:firstColumn="0" w:lastColumn="0" w:oddVBand="0" w:evenVBand="0" w:oddHBand="0" w:evenHBand="0" w:firstRowFirstColumn="0" w:firstRowLastColumn="0" w:lastRowFirstColumn="0" w:lastRowLastColumn="0"/>
            </w:pPr>
            <w:r>
              <w:t>NA</w:t>
            </w:r>
          </w:p>
        </w:tc>
        <w:tc>
          <w:tcPr>
            <w:tcW w:w="1975" w:type="dxa"/>
          </w:tcPr>
          <w:p w14:paraId="7228CDBA" w14:textId="12FB32BC" w:rsidR="009F638D" w:rsidRDefault="00C8762E" w:rsidP="00AA0F51">
            <w:pPr>
              <w:cnfStyle w:val="000000000000" w:firstRow="0" w:lastRow="0" w:firstColumn="0" w:lastColumn="0" w:oddVBand="0" w:evenVBand="0" w:oddHBand="0" w:evenHBand="0" w:firstRowFirstColumn="0" w:firstRowLastColumn="0" w:lastRowFirstColumn="0" w:lastRowLastColumn="0"/>
            </w:pPr>
            <w:r>
              <w:t xml:space="preserve">Editable only at Sales Attach Document. </w:t>
            </w:r>
          </w:p>
        </w:tc>
      </w:tr>
    </w:tbl>
    <w:p w14:paraId="78A1A954" w14:textId="7F44BE87" w:rsidR="00D63128" w:rsidRDefault="00D63128" w:rsidP="00C141A3">
      <w:pPr>
        <w:spacing w:line="360" w:lineRule="auto"/>
      </w:pPr>
    </w:p>
    <w:p w14:paraId="75E6EC24" w14:textId="36752E25" w:rsidR="00BE704E" w:rsidRPr="00BE704E" w:rsidRDefault="00D63128" w:rsidP="00BE704E">
      <w:pPr>
        <w:pStyle w:val="Heading2"/>
        <w:numPr>
          <w:ilvl w:val="1"/>
          <w:numId w:val="4"/>
        </w:numPr>
      </w:pPr>
      <w:bookmarkStart w:id="118" w:name="_Toc206766717"/>
      <w:r>
        <w:t>BAM Report</w:t>
      </w:r>
      <w:bookmarkEnd w:id="118"/>
    </w:p>
    <w:p w14:paraId="011A7C5A" w14:textId="4AC5C1AE" w:rsidR="00AE1B39" w:rsidRPr="002350F6" w:rsidRDefault="002D045C" w:rsidP="00665AFE">
      <w:pPr>
        <w:pStyle w:val="ListParagraph"/>
        <w:numPr>
          <w:ilvl w:val="0"/>
          <w:numId w:val="51"/>
        </w:numPr>
        <w:spacing w:line="360" w:lineRule="auto"/>
        <w:rPr>
          <w:b/>
          <w:bCs/>
          <w:highlight w:val="yellow"/>
        </w:rPr>
      </w:pPr>
      <w:commentRangeStart w:id="119"/>
      <w:commentRangeStart w:id="120"/>
      <w:commentRangeStart w:id="121"/>
      <w:r w:rsidRPr="002350F6">
        <w:rPr>
          <w:b/>
          <w:bCs/>
          <w:highlight w:val="yellow"/>
        </w:rPr>
        <w:t>Queue Wise TAT Report</w:t>
      </w:r>
      <w:commentRangeEnd w:id="119"/>
      <w:r w:rsidR="00667194" w:rsidRPr="002350F6">
        <w:rPr>
          <w:rStyle w:val="CommentReference"/>
          <w:highlight w:val="yellow"/>
        </w:rPr>
        <w:commentReference w:id="119"/>
      </w:r>
      <w:commentRangeEnd w:id="120"/>
      <w:r w:rsidR="00693193" w:rsidRPr="002350F6">
        <w:rPr>
          <w:rStyle w:val="CommentReference"/>
          <w:highlight w:val="yellow"/>
        </w:rPr>
        <w:commentReference w:id="120"/>
      </w:r>
      <w:commentRangeEnd w:id="121"/>
      <w:r w:rsidR="0024402A" w:rsidRPr="002350F6">
        <w:rPr>
          <w:rStyle w:val="CommentReference"/>
          <w:highlight w:val="yellow"/>
        </w:rPr>
        <w:commentReference w:id="121"/>
      </w:r>
      <w:r w:rsidR="00BE704E" w:rsidRPr="002350F6">
        <w:rPr>
          <w:b/>
          <w:bCs/>
          <w:highlight w:val="yellow"/>
        </w:rPr>
        <w:t>: ‘ML_Queue_Wise_TAT’</w:t>
      </w:r>
      <w:r w:rsidR="00945160" w:rsidRPr="002350F6">
        <w:rPr>
          <w:b/>
          <w:bCs/>
          <w:highlight w:val="yellow"/>
        </w:rPr>
        <w:t xml:space="preserve"> (This will be a new report)</w:t>
      </w:r>
    </w:p>
    <w:p w14:paraId="50B6026F" w14:textId="7C8C23FF" w:rsidR="00FF6517" w:rsidRPr="000B6090" w:rsidRDefault="00FF6517" w:rsidP="00AE1B39">
      <w:pPr>
        <w:spacing w:line="360" w:lineRule="auto"/>
        <w:rPr>
          <w:sz w:val="22"/>
          <w:lang w:val="en-IN"/>
        </w:rPr>
      </w:pPr>
      <w:r w:rsidRPr="000B6090">
        <w:rPr>
          <w:b/>
          <w:bCs/>
        </w:rPr>
        <w:t>Format</w:t>
      </w:r>
      <w:r w:rsidR="00BE704E" w:rsidRPr="000B6090">
        <w:rPr>
          <w:sz w:val="22"/>
          <w:lang w:val="en-IN"/>
        </w:rPr>
        <w:t>:</w:t>
      </w:r>
      <w:r w:rsidRPr="000B6090">
        <w:rPr>
          <w:sz w:val="22"/>
          <w:lang w:val="en-IN"/>
        </w:rPr>
        <w:t xml:space="preserve"> </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1637"/>
        <w:gridCol w:w="1624"/>
        <w:gridCol w:w="1555"/>
        <w:gridCol w:w="1555"/>
        <w:gridCol w:w="1451"/>
      </w:tblGrid>
      <w:tr w:rsidR="00FF6517" w:rsidRPr="000B6090" w14:paraId="5C58AA3F" w14:textId="73DDC39A" w:rsidTr="0087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14:paraId="665C174C" w14:textId="04A9D975" w:rsidR="00FF6517" w:rsidRPr="000B6090" w:rsidRDefault="00FF6517" w:rsidP="00AE1B39">
            <w:pPr>
              <w:spacing w:line="360" w:lineRule="auto"/>
            </w:pPr>
            <w:r w:rsidRPr="000B6090">
              <w:t xml:space="preserve">S. No. </w:t>
            </w:r>
          </w:p>
        </w:tc>
        <w:tc>
          <w:tcPr>
            <w:tcW w:w="1637" w:type="dxa"/>
            <w:tcBorders>
              <w:top w:val="none" w:sz="0" w:space="0" w:color="auto"/>
              <w:left w:val="none" w:sz="0" w:space="0" w:color="auto"/>
              <w:bottom w:val="none" w:sz="0" w:space="0" w:color="auto"/>
              <w:right w:val="none" w:sz="0" w:space="0" w:color="auto"/>
            </w:tcBorders>
          </w:tcPr>
          <w:p w14:paraId="75F6B91D" w14:textId="7AA0EB68" w:rsidR="00FF6517" w:rsidRPr="000B6090" w:rsidRDefault="00FF6517" w:rsidP="00AE1B39">
            <w:pPr>
              <w:spacing w:line="360" w:lineRule="auto"/>
              <w:cnfStyle w:val="100000000000" w:firstRow="1" w:lastRow="0" w:firstColumn="0" w:lastColumn="0" w:oddVBand="0" w:evenVBand="0" w:oddHBand="0" w:evenHBand="0" w:firstRowFirstColumn="0" w:firstRowLastColumn="0" w:lastRowFirstColumn="0" w:lastRowLastColumn="0"/>
            </w:pPr>
            <w:r w:rsidRPr="000B6090">
              <w:t>WI Number</w:t>
            </w:r>
          </w:p>
        </w:tc>
        <w:tc>
          <w:tcPr>
            <w:tcW w:w="1624" w:type="dxa"/>
            <w:tcBorders>
              <w:top w:val="none" w:sz="0" w:space="0" w:color="auto"/>
              <w:left w:val="none" w:sz="0" w:space="0" w:color="auto"/>
              <w:bottom w:val="none" w:sz="0" w:space="0" w:color="auto"/>
              <w:right w:val="none" w:sz="0" w:space="0" w:color="auto"/>
            </w:tcBorders>
          </w:tcPr>
          <w:p w14:paraId="15288D11" w14:textId="75ED6DB9" w:rsidR="00FF6517" w:rsidRPr="000B6090" w:rsidRDefault="00FF6517" w:rsidP="00AE1B39">
            <w:pPr>
              <w:spacing w:line="360" w:lineRule="auto"/>
              <w:cnfStyle w:val="100000000000" w:firstRow="1" w:lastRow="0" w:firstColumn="0" w:lastColumn="0" w:oddVBand="0" w:evenVBand="0" w:oddHBand="0" w:evenHBand="0" w:firstRowFirstColumn="0" w:firstRowLastColumn="0" w:lastRowFirstColumn="0" w:lastRowLastColumn="0"/>
            </w:pPr>
            <w:r w:rsidRPr="000B6090">
              <w:t>Current WS</w:t>
            </w:r>
          </w:p>
        </w:tc>
        <w:tc>
          <w:tcPr>
            <w:tcW w:w="1555" w:type="dxa"/>
            <w:tcBorders>
              <w:top w:val="none" w:sz="0" w:space="0" w:color="auto"/>
              <w:left w:val="none" w:sz="0" w:space="0" w:color="auto"/>
              <w:bottom w:val="none" w:sz="0" w:space="0" w:color="auto"/>
              <w:right w:val="none" w:sz="0" w:space="0" w:color="auto"/>
            </w:tcBorders>
          </w:tcPr>
          <w:p w14:paraId="4FB87EA5" w14:textId="2ADE9D48" w:rsidR="00FF6517" w:rsidRPr="000B6090" w:rsidRDefault="00FF6517" w:rsidP="00AE1B39">
            <w:pPr>
              <w:spacing w:line="360" w:lineRule="auto"/>
              <w:cnfStyle w:val="100000000000" w:firstRow="1" w:lastRow="0" w:firstColumn="0" w:lastColumn="0" w:oddVBand="0" w:evenVBand="0" w:oddHBand="0" w:evenHBand="0" w:firstRowFirstColumn="0" w:firstRowLastColumn="0" w:lastRowFirstColumn="0" w:lastRowLastColumn="0"/>
            </w:pPr>
            <w:r w:rsidRPr="000B6090">
              <w:t>User WS 1</w:t>
            </w:r>
          </w:p>
        </w:tc>
        <w:tc>
          <w:tcPr>
            <w:tcW w:w="1555" w:type="dxa"/>
            <w:tcBorders>
              <w:top w:val="none" w:sz="0" w:space="0" w:color="auto"/>
              <w:left w:val="none" w:sz="0" w:space="0" w:color="auto"/>
              <w:bottom w:val="none" w:sz="0" w:space="0" w:color="auto"/>
              <w:right w:val="none" w:sz="0" w:space="0" w:color="auto"/>
            </w:tcBorders>
          </w:tcPr>
          <w:p w14:paraId="73DF65FE" w14:textId="3A7D0357" w:rsidR="00FF6517" w:rsidRPr="000B6090" w:rsidRDefault="00FF6517" w:rsidP="00AE1B39">
            <w:pPr>
              <w:spacing w:line="360" w:lineRule="auto"/>
              <w:cnfStyle w:val="100000000000" w:firstRow="1" w:lastRow="0" w:firstColumn="0" w:lastColumn="0" w:oddVBand="0" w:evenVBand="0" w:oddHBand="0" w:evenHBand="0" w:firstRowFirstColumn="0" w:firstRowLastColumn="0" w:lastRowFirstColumn="0" w:lastRowLastColumn="0"/>
            </w:pPr>
            <w:r w:rsidRPr="000B6090">
              <w:t>User WS 2</w:t>
            </w:r>
          </w:p>
        </w:tc>
        <w:tc>
          <w:tcPr>
            <w:tcW w:w="1451" w:type="dxa"/>
            <w:tcBorders>
              <w:top w:val="none" w:sz="0" w:space="0" w:color="auto"/>
              <w:left w:val="none" w:sz="0" w:space="0" w:color="auto"/>
              <w:bottom w:val="none" w:sz="0" w:space="0" w:color="auto"/>
              <w:right w:val="none" w:sz="0" w:space="0" w:color="auto"/>
            </w:tcBorders>
          </w:tcPr>
          <w:p w14:paraId="1DA5EA1A" w14:textId="49F12794" w:rsidR="00FF6517" w:rsidRPr="000B6090" w:rsidRDefault="00FF6517" w:rsidP="00AE1B39">
            <w:pPr>
              <w:spacing w:line="360" w:lineRule="auto"/>
              <w:cnfStyle w:val="100000000000" w:firstRow="1" w:lastRow="0" w:firstColumn="0" w:lastColumn="0" w:oddVBand="0" w:evenVBand="0" w:oddHBand="0" w:evenHBand="0" w:firstRowFirstColumn="0" w:firstRowLastColumn="0" w:lastRowFirstColumn="0" w:lastRowLastColumn="0"/>
            </w:pPr>
            <w:r w:rsidRPr="000B6090">
              <w:t>…All User Queue</w:t>
            </w:r>
          </w:p>
        </w:tc>
      </w:tr>
      <w:tr w:rsidR="00FF6517" w:rsidRPr="002350F6" w14:paraId="4758A02F" w14:textId="628C8A65" w:rsidTr="0087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50881F28" w14:textId="77777777" w:rsidR="00FF6517" w:rsidRPr="000B6090" w:rsidRDefault="00FF6517" w:rsidP="00AE1B39">
            <w:pPr>
              <w:spacing w:line="360" w:lineRule="auto"/>
            </w:pPr>
          </w:p>
        </w:tc>
        <w:tc>
          <w:tcPr>
            <w:tcW w:w="1637" w:type="dxa"/>
          </w:tcPr>
          <w:p w14:paraId="11202D6E" w14:textId="093E21C5" w:rsidR="00FF6517" w:rsidRPr="000B6090" w:rsidRDefault="00A962A9" w:rsidP="00AE1B39">
            <w:pPr>
              <w:spacing w:line="360" w:lineRule="auto"/>
              <w:cnfStyle w:val="000000100000" w:firstRow="0" w:lastRow="0" w:firstColumn="0" w:lastColumn="0" w:oddVBand="0" w:evenVBand="0" w:oddHBand="1" w:evenHBand="0" w:firstRowFirstColumn="0" w:firstRowLastColumn="0" w:lastRowFirstColumn="0" w:lastRowLastColumn="0"/>
            </w:pPr>
            <w:r w:rsidRPr="000B6090">
              <w:t xml:space="preserve">&lt;iBPS WI Number&gt; </w:t>
            </w:r>
          </w:p>
        </w:tc>
        <w:tc>
          <w:tcPr>
            <w:tcW w:w="1624" w:type="dxa"/>
          </w:tcPr>
          <w:p w14:paraId="1A7B9E05" w14:textId="1C95F550" w:rsidR="00FF6517" w:rsidRPr="000B6090" w:rsidRDefault="00A962A9" w:rsidP="00AE1B39">
            <w:pPr>
              <w:spacing w:line="360" w:lineRule="auto"/>
              <w:cnfStyle w:val="000000100000" w:firstRow="0" w:lastRow="0" w:firstColumn="0" w:lastColumn="0" w:oddVBand="0" w:evenVBand="0" w:oddHBand="1" w:evenHBand="0" w:firstRowFirstColumn="0" w:firstRowLastColumn="0" w:lastRowFirstColumn="0" w:lastRowLastColumn="0"/>
            </w:pPr>
            <w:r w:rsidRPr="000B6090">
              <w:t>&lt;Current WS of the WI&gt;</w:t>
            </w:r>
          </w:p>
        </w:tc>
        <w:tc>
          <w:tcPr>
            <w:tcW w:w="1555" w:type="dxa"/>
          </w:tcPr>
          <w:p w14:paraId="1369DD1E" w14:textId="293B713F" w:rsidR="00FF6517" w:rsidRPr="000B6090" w:rsidRDefault="00A962A9" w:rsidP="00AE1B39">
            <w:pPr>
              <w:spacing w:line="360" w:lineRule="auto"/>
              <w:cnfStyle w:val="000000100000" w:firstRow="0" w:lastRow="0" w:firstColumn="0" w:lastColumn="0" w:oddVBand="0" w:evenVBand="0" w:oddHBand="1" w:evenHBand="0" w:firstRowFirstColumn="0" w:firstRowLastColumn="0" w:lastRowFirstColumn="0" w:lastRowLastColumn="0"/>
            </w:pPr>
            <w:r w:rsidRPr="000B6090">
              <w:t>Total TAT on this WS</w:t>
            </w:r>
            <w:r w:rsidR="006466BB" w:rsidRPr="000B6090">
              <w:t xml:space="preserve"> (Days)</w:t>
            </w:r>
          </w:p>
        </w:tc>
        <w:tc>
          <w:tcPr>
            <w:tcW w:w="1555" w:type="dxa"/>
          </w:tcPr>
          <w:p w14:paraId="5F547D52" w14:textId="77777777" w:rsidR="00FF6517" w:rsidRPr="000B6090" w:rsidRDefault="00FF6517" w:rsidP="00AE1B39">
            <w:pPr>
              <w:spacing w:line="360" w:lineRule="auto"/>
              <w:cnfStyle w:val="000000100000" w:firstRow="0" w:lastRow="0" w:firstColumn="0" w:lastColumn="0" w:oddVBand="0" w:evenVBand="0" w:oddHBand="1" w:evenHBand="0" w:firstRowFirstColumn="0" w:firstRowLastColumn="0" w:lastRowFirstColumn="0" w:lastRowLastColumn="0"/>
            </w:pPr>
          </w:p>
        </w:tc>
        <w:tc>
          <w:tcPr>
            <w:tcW w:w="1451" w:type="dxa"/>
          </w:tcPr>
          <w:p w14:paraId="44A62739" w14:textId="77777777" w:rsidR="00FF6517" w:rsidRPr="000B6090" w:rsidRDefault="00FF6517" w:rsidP="00AE1B39">
            <w:pPr>
              <w:spacing w:line="360" w:lineRule="auto"/>
              <w:cnfStyle w:val="000000100000" w:firstRow="0" w:lastRow="0" w:firstColumn="0" w:lastColumn="0" w:oddVBand="0" w:evenVBand="0" w:oddHBand="1" w:evenHBand="0" w:firstRowFirstColumn="0" w:firstRowLastColumn="0" w:lastRowFirstColumn="0" w:lastRowLastColumn="0"/>
            </w:pPr>
          </w:p>
        </w:tc>
      </w:tr>
    </w:tbl>
    <w:p w14:paraId="563BA887" w14:textId="77777777" w:rsidR="00AE1B39" w:rsidRPr="002350F6" w:rsidRDefault="00AE1B39" w:rsidP="00AE1B39">
      <w:pPr>
        <w:spacing w:line="360" w:lineRule="auto"/>
        <w:rPr>
          <w:highlight w:val="yellow"/>
        </w:rPr>
      </w:pPr>
    </w:p>
    <w:p w14:paraId="77D8D275" w14:textId="73208559" w:rsidR="00AE1B39" w:rsidRPr="002350F6" w:rsidRDefault="00AE1B39" w:rsidP="00AE1B39">
      <w:pPr>
        <w:spacing w:line="360" w:lineRule="auto"/>
        <w:rPr>
          <w:b/>
          <w:bCs/>
          <w:highlight w:val="yellow"/>
        </w:rPr>
      </w:pPr>
      <w:r w:rsidRPr="002350F6">
        <w:rPr>
          <w:b/>
          <w:bCs/>
          <w:highlight w:val="yellow"/>
        </w:rPr>
        <w:t xml:space="preserve">Filter: </w:t>
      </w:r>
    </w:p>
    <w:p w14:paraId="537F0D0A" w14:textId="13C41896" w:rsidR="00BE704E" w:rsidRPr="002350F6" w:rsidRDefault="00AE1B39" w:rsidP="00BE704E">
      <w:pPr>
        <w:pStyle w:val="ListParagraph"/>
        <w:numPr>
          <w:ilvl w:val="0"/>
          <w:numId w:val="5"/>
        </w:numPr>
        <w:spacing w:line="360" w:lineRule="auto"/>
        <w:rPr>
          <w:highlight w:val="yellow"/>
        </w:rPr>
      </w:pPr>
      <w:r w:rsidRPr="002350F6">
        <w:rPr>
          <w:highlight w:val="yellow"/>
        </w:rPr>
        <w:t>From Date</w:t>
      </w:r>
    </w:p>
    <w:p w14:paraId="626A4BDC" w14:textId="1C845199" w:rsidR="00BE704E" w:rsidRPr="002350F6" w:rsidRDefault="00BE704E" w:rsidP="00BE704E">
      <w:pPr>
        <w:pStyle w:val="ListParagraph"/>
        <w:numPr>
          <w:ilvl w:val="0"/>
          <w:numId w:val="5"/>
        </w:numPr>
        <w:spacing w:line="360" w:lineRule="auto"/>
        <w:rPr>
          <w:highlight w:val="yellow"/>
        </w:rPr>
      </w:pPr>
      <w:r w:rsidRPr="002350F6">
        <w:rPr>
          <w:highlight w:val="yellow"/>
        </w:rPr>
        <w:t>To Date</w:t>
      </w:r>
    </w:p>
    <w:p w14:paraId="454C1377" w14:textId="62AE51A8" w:rsidR="00BE704E" w:rsidRPr="002350F6" w:rsidRDefault="00BE704E" w:rsidP="00BE704E">
      <w:pPr>
        <w:pStyle w:val="ListParagraph"/>
        <w:numPr>
          <w:ilvl w:val="0"/>
          <w:numId w:val="5"/>
        </w:numPr>
        <w:spacing w:line="360" w:lineRule="auto"/>
        <w:rPr>
          <w:highlight w:val="yellow"/>
        </w:rPr>
      </w:pPr>
      <w:r w:rsidRPr="002350F6">
        <w:rPr>
          <w:highlight w:val="yellow"/>
        </w:rPr>
        <w:t>WI Status (Closed / Open)</w:t>
      </w:r>
      <w:r w:rsidR="006B3304" w:rsidRPr="002350F6">
        <w:rPr>
          <w:highlight w:val="yellow"/>
        </w:rPr>
        <w:t xml:space="preserve"> </w:t>
      </w:r>
    </w:p>
    <w:p w14:paraId="3538D899" w14:textId="2CF58178" w:rsidR="00184D12" w:rsidRPr="002350F6" w:rsidRDefault="00184D12" w:rsidP="00BE704E">
      <w:pPr>
        <w:pStyle w:val="ListParagraph"/>
        <w:numPr>
          <w:ilvl w:val="0"/>
          <w:numId w:val="5"/>
        </w:numPr>
        <w:spacing w:line="360" w:lineRule="auto"/>
        <w:rPr>
          <w:highlight w:val="yellow"/>
        </w:rPr>
      </w:pPr>
      <w:r w:rsidRPr="002350F6">
        <w:rPr>
          <w:highlight w:val="yellow"/>
        </w:rPr>
        <w:t xml:space="preserve">Queue </w:t>
      </w:r>
    </w:p>
    <w:p w14:paraId="548C6264" w14:textId="77777777" w:rsidR="00184D12" w:rsidRPr="002350F6" w:rsidRDefault="00184D12" w:rsidP="00184D12">
      <w:pPr>
        <w:spacing w:line="360" w:lineRule="auto"/>
        <w:rPr>
          <w:highlight w:val="yellow"/>
        </w:rPr>
      </w:pPr>
    </w:p>
    <w:p w14:paraId="7FDF34B5" w14:textId="1628BA03" w:rsidR="00184D12" w:rsidRPr="002350F6" w:rsidRDefault="00184D12" w:rsidP="00184D12">
      <w:pPr>
        <w:pStyle w:val="ListParagraph"/>
        <w:numPr>
          <w:ilvl w:val="0"/>
          <w:numId w:val="51"/>
        </w:numPr>
        <w:spacing w:line="360" w:lineRule="auto"/>
        <w:rPr>
          <w:b/>
          <w:bCs/>
          <w:highlight w:val="yellow"/>
        </w:rPr>
      </w:pPr>
      <w:r w:rsidRPr="002350F6">
        <w:rPr>
          <w:b/>
          <w:bCs/>
          <w:highlight w:val="yellow"/>
        </w:rPr>
        <w:t>Error Handling Report</w:t>
      </w:r>
      <w:r w:rsidR="0087712E" w:rsidRPr="002350F6">
        <w:rPr>
          <w:b/>
          <w:bCs/>
          <w:highlight w:val="yellow"/>
        </w:rPr>
        <w:t>: Generate Report for all WIs in Error Stage</w:t>
      </w:r>
    </w:p>
    <w:p w14:paraId="21381492" w14:textId="77777777" w:rsidR="0087712E" w:rsidRPr="002350F6" w:rsidRDefault="0087712E" w:rsidP="0087712E">
      <w:pPr>
        <w:pStyle w:val="ListParagraph"/>
        <w:spacing w:line="360" w:lineRule="auto"/>
        <w:rPr>
          <w:b/>
          <w:bCs/>
          <w:highlight w:val="yellow"/>
        </w:rPr>
      </w:pPr>
    </w:p>
    <w:p w14:paraId="18D74348" w14:textId="723B3A81" w:rsidR="0087712E" w:rsidRPr="000D7C8D" w:rsidRDefault="0087712E" w:rsidP="00184D12">
      <w:pPr>
        <w:spacing w:line="360" w:lineRule="auto"/>
        <w:rPr>
          <w:b/>
          <w:bCs/>
        </w:rPr>
      </w:pPr>
      <w:r w:rsidRPr="000D7C8D">
        <w:rPr>
          <w:b/>
          <w:bCs/>
        </w:rPr>
        <w:t>Format</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1637"/>
        <w:gridCol w:w="1624"/>
        <w:gridCol w:w="1555"/>
      </w:tblGrid>
      <w:tr w:rsidR="0087712E" w:rsidRPr="000D7C8D" w14:paraId="161FC6A6" w14:textId="77777777" w:rsidTr="0087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593288B6" w14:textId="77777777" w:rsidR="0087712E" w:rsidRPr="000D7C8D" w:rsidRDefault="0087712E" w:rsidP="00B27F70">
            <w:pPr>
              <w:spacing w:line="360" w:lineRule="auto"/>
            </w:pPr>
            <w:r w:rsidRPr="000D7C8D">
              <w:lastRenderedPageBreak/>
              <w:t xml:space="preserve">S. No. </w:t>
            </w:r>
          </w:p>
        </w:tc>
        <w:tc>
          <w:tcPr>
            <w:tcW w:w="1637" w:type="dxa"/>
          </w:tcPr>
          <w:p w14:paraId="02B38EDB" w14:textId="77777777" w:rsidR="0087712E" w:rsidRPr="000D7C8D" w:rsidRDefault="0087712E" w:rsidP="00B27F70">
            <w:pPr>
              <w:spacing w:line="360" w:lineRule="auto"/>
              <w:cnfStyle w:val="100000000000" w:firstRow="1" w:lastRow="0" w:firstColumn="0" w:lastColumn="0" w:oddVBand="0" w:evenVBand="0" w:oddHBand="0" w:evenHBand="0" w:firstRowFirstColumn="0" w:firstRowLastColumn="0" w:lastRowFirstColumn="0" w:lastRowLastColumn="0"/>
            </w:pPr>
            <w:r w:rsidRPr="000D7C8D">
              <w:t>WI Number</w:t>
            </w:r>
          </w:p>
        </w:tc>
        <w:tc>
          <w:tcPr>
            <w:tcW w:w="1624" w:type="dxa"/>
          </w:tcPr>
          <w:p w14:paraId="3D7C07C7" w14:textId="5446C0E9" w:rsidR="0087712E" w:rsidRPr="000D7C8D" w:rsidRDefault="0087712E" w:rsidP="00B27F70">
            <w:pPr>
              <w:spacing w:line="360" w:lineRule="auto"/>
              <w:cnfStyle w:val="100000000000" w:firstRow="1" w:lastRow="0" w:firstColumn="0" w:lastColumn="0" w:oddVBand="0" w:evenVBand="0" w:oddHBand="0" w:evenHBand="0" w:firstRowFirstColumn="0" w:firstRowLastColumn="0" w:lastRowFirstColumn="0" w:lastRowLastColumn="0"/>
            </w:pPr>
            <w:r w:rsidRPr="000D7C8D">
              <w:t>Error Queue</w:t>
            </w:r>
          </w:p>
        </w:tc>
        <w:tc>
          <w:tcPr>
            <w:tcW w:w="1555" w:type="dxa"/>
          </w:tcPr>
          <w:p w14:paraId="5A433B2E" w14:textId="326524E5" w:rsidR="0087712E" w:rsidRPr="000D7C8D" w:rsidRDefault="0087712E" w:rsidP="00B27F70">
            <w:pPr>
              <w:spacing w:line="360" w:lineRule="auto"/>
              <w:cnfStyle w:val="100000000000" w:firstRow="1" w:lastRow="0" w:firstColumn="0" w:lastColumn="0" w:oddVBand="0" w:evenVBand="0" w:oddHBand="0" w:evenHBand="0" w:firstRowFirstColumn="0" w:firstRowLastColumn="0" w:lastRowFirstColumn="0" w:lastRowLastColumn="0"/>
            </w:pPr>
            <w:r w:rsidRPr="000D7C8D">
              <w:t>Reason</w:t>
            </w:r>
          </w:p>
        </w:tc>
      </w:tr>
      <w:tr w:rsidR="0087712E" w:rsidRPr="002350F6" w14:paraId="7F252A10" w14:textId="77777777" w:rsidTr="0087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5C149BA1" w14:textId="77777777" w:rsidR="0087712E" w:rsidRPr="000D7C8D" w:rsidRDefault="0087712E" w:rsidP="00B27F70">
            <w:pPr>
              <w:spacing w:line="360" w:lineRule="auto"/>
            </w:pPr>
          </w:p>
        </w:tc>
        <w:tc>
          <w:tcPr>
            <w:tcW w:w="1637" w:type="dxa"/>
          </w:tcPr>
          <w:p w14:paraId="1DA35AB7" w14:textId="77777777" w:rsidR="0087712E" w:rsidRPr="000D7C8D" w:rsidRDefault="0087712E" w:rsidP="00B27F70">
            <w:pPr>
              <w:spacing w:line="360" w:lineRule="auto"/>
              <w:cnfStyle w:val="000000100000" w:firstRow="0" w:lastRow="0" w:firstColumn="0" w:lastColumn="0" w:oddVBand="0" w:evenVBand="0" w:oddHBand="1" w:evenHBand="0" w:firstRowFirstColumn="0" w:firstRowLastColumn="0" w:lastRowFirstColumn="0" w:lastRowLastColumn="0"/>
            </w:pPr>
            <w:r w:rsidRPr="000D7C8D">
              <w:t xml:space="preserve">&lt;iBPS WI Number&gt; </w:t>
            </w:r>
          </w:p>
        </w:tc>
        <w:tc>
          <w:tcPr>
            <w:tcW w:w="1624" w:type="dxa"/>
          </w:tcPr>
          <w:p w14:paraId="1EDBCF30" w14:textId="2F0A6410" w:rsidR="0087712E" w:rsidRPr="000D7C8D" w:rsidRDefault="0087712E" w:rsidP="00B27F70">
            <w:pPr>
              <w:spacing w:line="360" w:lineRule="auto"/>
              <w:cnfStyle w:val="000000100000" w:firstRow="0" w:lastRow="0" w:firstColumn="0" w:lastColumn="0" w:oddVBand="0" w:evenVBand="0" w:oddHBand="1" w:evenHBand="0" w:firstRowFirstColumn="0" w:firstRowLastColumn="0" w:lastRowFirstColumn="0" w:lastRowLastColumn="0"/>
            </w:pPr>
            <w:r w:rsidRPr="000D7C8D">
              <w:t>Queue where error occured</w:t>
            </w:r>
          </w:p>
        </w:tc>
        <w:tc>
          <w:tcPr>
            <w:tcW w:w="1555" w:type="dxa"/>
          </w:tcPr>
          <w:p w14:paraId="71A81A75" w14:textId="77777777" w:rsidR="0087712E" w:rsidRPr="000D7C8D" w:rsidRDefault="0087712E" w:rsidP="00B27F70">
            <w:pPr>
              <w:spacing w:line="360" w:lineRule="auto"/>
              <w:cnfStyle w:val="000000100000" w:firstRow="0" w:lastRow="0" w:firstColumn="0" w:lastColumn="0" w:oddVBand="0" w:evenVBand="0" w:oddHBand="1" w:evenHBand="0" w:firstRowFirstColumn="0" w:firstRowLastColumn="0" w:lastRowFirstColumn="0" w:lastRowLastColumn="0"/>
            </w:pPr>
            <w:r w:rsidRPr="000D7C8D">
              <w:t>Total TAT on this WS (Days)</w:t>
            </w:r>
          </w:p>
        </w:tc>
      </w:tr>
    </w:tbl>
    <w:p w14:paraId="6F0D138B" w14:textId="77777777" w:rsidR="0087712E" w:rsidRPr="002350F6" w:rsidRDefault="0087712E" w:rsidP="00184D12">
      <w:pPr>
        <w:spacing w:line="360" w:lineRule="auto"/>
        <w:rPr>
          <w:highlight w:val="yellow"/>
        </w:rPr>
      </w:pPr>
    </w:p>
    <w:p w14:paraId="49F8F56F" w14:textId="77777777" w:rsidR="0087712E" w:rsidRPr="002350F6" w:rsidRDefault="0087712E" w:rsidP="0087712E">
      <w:pPr>
        <w:spacing w:line="360" w:lineRule="auto"/>
        <w:rPr>
          <w:b/>
          <w:bCs/>
          <w:highlight w:val="yellow"/>
        </w:rPr>
      </w:pPr>
      <w:r w:rsidRPr="002350F6">
        <w:rPr>
          <w:b/>
          <w:bCs/>
          <w:highlight w:val="yellow"/>
        </w:rPr>
        <w:t xml:space="preserve">Filter: </w:t>
      </w:r>
    </w:p>
    <w:p w14:paraId="6EEC719F" w14:textId="77777777" w:rsidR="0087712E" w:rsidRPr="002350F6" w:rsidRDefault="0087712E" w:rsidP="0087712E">
      <w:pPr>
        <w:pStyle w:val="ListParagraph"/>
        <w:numPr>
          <w:ilvl w:val="0"/>
          <w:numId w:val="5"/>
        </w:numPr>
        <w:spacing w:line="360" w:lineRule="auto"/>
        <w:rPr>
          <w:highlight w:val="yellow"/>
        </w:rPr>
      </w:pPr>
      <w:r w:rsidRPr="002350F6">
        <w:rPr>
          <w:highlight w:val="yellow"/>
        </w:rPr>
        <w:t>From Date</w:t>
      </w:r>
    </w:p>
    <w:p w14:paraId="7FCFD9D8" w14:textId="77777777" w:rsidR="0087712E" w:rsidRPr="002350F6" w:rsidRDefault="0087712E" w:rsidP="0087712E">
      <w:pPr>
        <w:pStyle w:val="ListParagraph"/>
        <w:numPr>
          <w:ilvl w:val="0"/>
          <w:numId w:val="5"/>
        </w:numPr>
        <w:spacing w:line="360" w:lineRule="auto"/>
        <w:rPr>
          <w:highlight w:val="yellow"/>
        </w:rPr>
      </w:pPr>
      <w:r w:rsidRPr="002350F6">
        <w:rPr>
          <w:highlight w:val="yellow"/>
        </w:rPr>
        <w:t>To Date</w:t>
      </w:r>
    </w:p>
    <w:p w14:paraId="0587572C" w14:textId="16014677" w:rsidR="0087712E" w:rsidRPr="002350F6" w:rsidRDefault="0087712E" w:rsidP="00184D12">
      <w:pPr>
        <w:spacing w:line="360" w:lineRule="auto"/>
        <w:rPr>
          <w:highlight w:val="yellow"/>
        </w:rPr>
      </w:pPr>
    </w:p>
    <w:p w14:paraId="74D192FE" w14:textId="77777777" w:rsidR="00945160" w:rsidRPr="002350F6" w:rsidRDefault="00945160" w:rsidP="00945160">
      <w:pPr>
        <w:spacing w:line="360" w:lineRule="auto"/>
        <w:rPr>
          <w:highlight w:val="yellow"/>
        </w:rPr>
      </w:pPr>
    </w:p>
    <w:p w14:paraId="4F11B144" w14:textId="0E7D85D4" w:rsidR="00945160" w:rsidRPr="002350F6" w:rsidRDefault="00945160" w:rsidP="00665AFE">
      <w:pPr>
        <w:pStyle w:val="ListParagraph"/>
        <w:numPr>
          <w:ilvl w:val="0"/>
          <w:numId w:val="51"/>
        </w:numPr>
        <w:spacing w:line="360" w:lineRule="auto"/>
        <w:rPr>
          <w:b/>
          <w:bCs/>
          <w:highlight w:val="yellow"/>
        </w:rPr>
      </w:pPr>
      <w:r w:rsidRPr="002350F6">
        <w:rPr>
          <w:b/>
          <w:bCs/>
          <w:highlight w:val="yellow"/>
        </w:rPr>
        <w:t>ML_WI_Status_Report (Existing Report)</w:t>
      </w:r>
    </w:p>
    <w:p w14:paraId="5CEF4043" w14:textId="7F94746A" w:rsidR="00945160" w:rsidRPr="002350F6" w:rsidRDefault="00945160" w:rsidP="00945160">
      <w:pPr>
        <w:pStyle w:val="ListParagraph"/>
        <w:numPr>
          <w:ilvl w:val="0"/>
          <w:numId w:val="5"/>
        </w:numPr>
        <w:spacing w:line="360" w:lineRule="auto"/>
        <w:rPr>
          <w:highlight w:val="yellow"/>
        </w:rPr>
      </w:pPr>
      <w:r w:rsidRPr="002350F6">
        <w:rPr>
          <w:highlight w:val="yellow"/>
        </w:rPr>
        <w:t>One column named ‘</w:t>
      </w:r>
      <w:r w:rsidR="00EF6659" w:rsidRPr="002350F6">
        <w:rPr>
          <w:highlight w:val="yellow"/>
        </w:rPr>
        <w:t xml:space="preserve">Ageing in Days’ will </w:t>
      </w:r>
      <w:r w:rsidR="00265521" w:rsidRPr="002350F6">
        <w:rPr>
          <w:highlight w:val="yellow"/>
        </w:rPr>
        <w:t>be added with values only for ‘Days’</w:t>
      </w:r>
      <w:r w:rsidR="004F7892" w:rsidRPr="002350F6">
        <w:rPr>
          <w:highlight w:val="yellow"/>
        </w:rPr>
        <w:t xml:space="preserve"> to be displayed. </w:t>
      </w:r>
    </w:p>
    <w:p w14:paraId="0E571206" w14:textId="348F3853" w:rsidR="004F7892" w:rsidRPr="002350F6" w:rsidRDefault="004F7892" w:rsidP="00945160">
      <w:pPr>
        <w:pStyle w:val="ListParagraph"/>
        <w:numPr>
          <w:ilvl w:val="0"/>
          <w:numId w:val="5"/>
        </w:numPr>
        <w:spacing w:line="360" w:lineRule="auto"/>
        <w:rPr>
          <w:highlight w:val="yellow"/>
        </w:rPr>
      </w:pPr>
      <w:r w:rsidRPr="002350F6">
        <w:rPr>
          <w:highlight w:val="yellow"/>
        </w:rPr>
        <w:t xml:space="preserve">The existing column as ‘Ageing in Days’ will be renamed as ‘Ageing’ as it displays Days, Hours and Minutes. </w:t>
      </w:r>
    </w:p>
    <w:p w14:paraId="5036359A" w14:textId="77777777" w:rsidR="00AC5DDD" w:rsidRDefault="00AC5DDD" w:rsidP="00AC5DDD">
      <w:pPr>
        <w:spacing w:line="360" w:lineRule="auto"/>
      </w:pPr>
    </w:p>
    <w:p w14:paraId="4D4A2734" w14:textId="77777777" w:rsidR="00AC5DDD" w:rsidRDefault="00AC5DDD" w:rsidP="00AC5DDD">
      <w:pPr>
        <w:spacing w:line="360" w:lineRule="auto"/>
      </w:pPr>
    </w:p>
    <w:p w14:paraId="543C8E0B" w14:textId="77777777" w:rsidR="00AC5DDD" w:rsidRDefault="00AC5DDD" w:rsidP="00AC5DDD">
      <w:pPr>
        <w:spacing w:line="360" w:lineRule="auto"/>
      </w:pPr>
    </w:p>
    <w:p w14:paraId="5DAD0F8A" w14:textId="77777777" w:rsidR="00AC5DDD" w:rsidRDefault="00AC5DDD" w:rsidP="00AC5DDD">
      <w:pPr>
        <w:spacing w:line="360" w:lineRule="auto"/>
      </w:pPr>
    </w:p>
    <w:p w14:paraId="56839598" w14:textId="77777777" w:rsidR="00AC5DDD" w:rsidRDefault="00AC5DDD" w:rsidP="00AC5DDD">
      <w:pPr>
        <w:spacing w:line="360" w:lineRule="auto"/>
      </w:pPr>
    </w:p>
    <w:p w14:paraId="78CD3489" w14:textId="77777777" w:rsidR="00AC5DDD" w:rsidRDefault="00AC5DDD" w:rsidP="00AC5DDD">
      <w:pPr>
        <w:spacing w:line="360" w:lineRule="auto"/>
      </w:pPr>
    </w:p>
    <w:p w14:paraId="418D9018" w14:textId="77777777" w:rsidR="00AC5DDD" w:rsidRPr="00D63128" w:rsidRDefault="00AC5DDD" w:rsidP="00AC5DDD">
      <w:pPr>
        <w:spacing w:line="360" w:lineRule="auto"/>
      </w:pPr>
    </w:p>
    <w:p w14:paraId="23459156" w14:textId="3303209D" w:rsidR="00205E61" w:rsidRDefault="00205E61" w:rsidP="00205E61">
      <w:pPr>
        <w:pStyle w:val="Heading1"/>
        <w:numPr>
          <w:ilvl w:val="0"/>
          <w:numId w:val="4"/>
        </w:numPr>
      </w:pPr>
      <w:bookmarkStart w:id="122" w:name="_Toc204094982"/>
      <w:bookmarkStart w:id="123" w:name="_Toc206766718"/>
      <w:r>
        <w:t>External Interface Requirements</w:t>
      </w:r>
      <w:bookmarkEnd w:id="122"/>
      <w:bookmarkEnd w:id="123"/>
      <w:r>
        <w:t xml:space="preserve"> </w:t>
      </w:r>
    </w:p>
    <w:p w14:paraId="3EE54BD0" w14:textId="25D462E4" w:rsidR="00205E61" w:rsidRDefault="00205E61" w:rsidP="00205E61">
      <w:pPr>
        <w:pStyle w:val="Heading2"/>
        <w:numPr>
          <w:ilvl w:val="1"/>
          <w:numId w:val="4"/>
        </w:numPr>
      </w:pPr>
      <w:bookmarkStart w:id="124" w:name="_Toc204094983"/>
      <w:bookmarkStart w:id="125" w:name="_Toc206766719"/>
      <w:r>
        <w:t>User Interface</w:t>
      </w:r>
      <w:bookmarkEnd w:id="124"/>
      <w:bookmarkEnd w:id="125"/>
      <w:r>
        <w:t xml:space="preserve"> </w:t>
      </w:r>
    </w:p>
    <w:p w14:paraId="7D9A2D8C" w14:textId="77777777" w:rsidR="00205E61" w:rsidRDefault="00205E61" w:rsidP="00205E61">
      <w:pPr>
        <w:pStyle w:val="ListParagraph"/>
        <w:spacing w:line="360" w:lineRule="auto"/>
        <w:ind w:left="700"/>
      </w:pPr>
      <w:r>
        <w:t>T</w:t>
      </w:r>
      <w:r w:rsidRPr="00B03AA2">
        <w:t>he users in the bank will be using Newgen’s workflow interface iBPS</w:t>
      </w:r>
      <w:r>
        <w:t xml:space="preserve">. </w:t>
      </w:r>
    </w:p>
    <w:p w14:paraId="1ED23C89" w14:textId="244F97B2" w:rsidR="00205E61" w:rsidRDefault="00205E61" w:rsidP="00205E61">
      <w:pPr>
        <w:pStyle w:val="Heading2"/>
        <w:numPr>
          <w:ilvl w:val="1"/>
          <w:numId w:val="4"/>
        </w:numPr>
      </w:pPr>
      <w:bookmarkStart w:id="126" w:name="_Toc204094984"/>
      <w:bookmarkStart w:id="127" w:name="_Toc206766720"/>
      <w:r>
        <w:t>Hardware Interface</w:t>
      </w:r>
      <w:bookmarkEnd w:id="126"/>
      <w:bookmarkEnd w:id="127"/>
      <w:r>
        <w:t xml:space="preserve"> </w:t>
      </w:r>
    </w:p>
    <w:p w14:paraId="0269242C" w14:textId="77777777" w:rsidR="00205E61" w:rsidRDefault="00205E61" w:rsidP="00205E61">
      <w:pPr>
        <w:pStyle w:val="ListParagraph"/>
        <w:ind w:left="700"/>
      </w:pPr>
      <w:r>
        <w:t>NA</w:t>
      </w:r>
    </w:p>
    <w:p w14:paraId="169D5BA4" w14:textId="2D178AA5" w:rsidR="00205E61" w:rsidRDefault="00205E61" w:rsidP="00205E61">
      <w:pPr>
        <w:pStyle w:val="Heading2"/>
        <w:numPr>
          <w:ilvl w:val="1"/>
          <w:numId w:val="4"/>
        </w:numPr>
      </w:pPr>
      <w:bookmarkStart w:id="128" w:name="_Toc204094985"/>
      <w:bookmarkStart w:id="129" w:name="_Toc206766721"/>
      <w:r>
        <w:lastRenderedPageBreak/>
        <w:t>Software Interface</w:t>
      </w:r>
      <w:bookmarkEnd w:id="128"/>
      <w:bookmarkEnd w:id="129"/>
      <w:r>
        <w:t xml:space="preserve"> </w:t>
      </w:r>
    </w:p>
    <w:tbl>
      <w:tblPr>
        <w:tblStyle w:val="GridTable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1055"/>
        <w:gridCol w:w="1440"/>
        <w:gridCol w:w="2199"/>
        <w:gridCol w:w="2369"/>
        <w:gridCol w:w="1546"/>
      </w:tblGrid>
      <w:tr w:rsidR="00205E61" w:rsidRPr="00746ABF" w14:paraId="44D13549" w14:textId="77777777" w:rsidTr="006B419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97" w:type="pct"/>
            <w:hideMark/>
          </w:tcPr>
          <w:p w14:paraId="2DD16A23" w14:textId="4424BBF6" w:rsidR="00205E61" w:rsidRPr="00236AFD" w:rsidRDefault="00205E61" w:rsidP="00E47220">
            <w:pPr>
              <w:suppressAutoHyphens w:val="0"/>
              <w:spacing w:line="240" w:lineRule="auto"/>
              <w:rPr>
                <w:rFonts w:cs="Calibri"/>
                <w:szCs w:val="22"/>
                <w:lang w:eastAsia="en-IN"/>
              </w:rPr>
            </w:pPr>
            <w:r w:rsidRPr="00236AFD">
              <w:rPr>
                <w:rFonts w:cs="Calibri"/>
                <w:szCs w:val="22"/>
                <w:lang w:eastAsia="en-IN"/>
              </w:rPr>
              <w:t>S.</w:t>
            </w:r>
            <w:r w:rsidR="006B419A">
              <w:rPr>
                <w:rFonts w:cs="Calibri"/>
                <w:szCs w:val="22"/>
                <w:lang w:eastAsia="en-IN"/>
              </w:rPr>
              <w:t xml:space="preserve"> </w:t>
            </w:r>
            <w:r w:rsidRPr="00236AFD">
              <w:rPr>
                <w:rFonts w:cs="Calibri"/>
                <w:szCs w:val="22"/>
                <w:lang w:eastAsia="en-IN"/>
              </w:rPr>
              <w:t xml:space="preserve">No. </w:t>
            </w:r>
          </w:p>
        </w:tc>
        <w:tc>
          <w:tcPr>
            <w:tcW w:w="563" w:type="pct"/>
            <w:hideMark/>
          </w:tcPr>
          <w:p w14:paraId="55E19D1A" w14:textId="77777777" w:rsidR="00205E61" w:rsidRPr="00236AFD" w:rsidRDefault="00205E61" w:rsidP="00E47220">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cs="Calibri"/>
                <w:szCs w:val="22"/>
                <w:lang w:eastAsia="en-IN"/>
              </w:rPr>
            </w:pPr>
            <w:r w:rsidRPr="00236AFD">
              <w:rPr>
                <w:rFonts w:cs="Calibri"/>
                <w:szCs w:val="22"/>
                <w:lang w:eastAsia="en-IN"/>
              </w:rPr>
              <w:t xml:space="preserve">Interface </w:t>
            </w:r>
          </w:p>
        </w:tc>
        <w:tc>
          <w:tcPr>
            <w:tcW w:w="770" w:type="pct"/>
            <w:hideMark/>
          </w:tcPr>
          <w:p w14:paraId="4B54C6DC" w14:textId="77777777" w:rsidR="00205E61" w:rsidRPr="00236AFD" w:rsidRDefault="00205E61" w:rsidP="00E47220">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cs="Calibri"/>
                <w:szCs w:val="22"/>
                <w:lang w:eastAsia="en-IN"/>
              </w:rPr>
            </w:pPr>
            <w:r w:rsidRPr="00236AFD">
              <w:rPr>
                <w:rFonts w:cs="Calibri"/>
                <w:szCs w:val="22"/>
                <w:lang w:eastAsia="en-IN"/>
              </w:rPr>
              <w:t xml:space="preserve">Queue Name </w:t>
            </w:r>
          </w:p>
        </w:tc>
        <w:tc>
          <w:tcPr>
            <w:tcW w:w="1176" w:type="pct"/>
            <w:hideMark/>
          </w:tcPr>
          <w:p w14:paraId="0E5DCCA7" w14:textId="77777777" w:rsidR="00205E61" w:rsidRPr="00236AFD" w:rsidRDefault="00205E61" w:rsidP="00E47220">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cs="Calibri"/>
                <w:szCs w:val="22"/>
                <w:lang w:eastAsia="en-IN"/>
              </w:rPr>
            </w:pPr>
            <w:r w:rsidRPr="00236AFD">
              <w:rPr>
                <w:rFonts w:cs="Calibri"/>
                <w:szCs w:val="22"/>
                <w:lang w:eastAsia="en-IN"/>
              </w:rPr>
              <w:t>Touch Points iBPS</w:t>
            </w:r>
          </w:p>
        </w:tc>
        <w:tc>
          <w:tcPr>
            <w:tcW w:w="1267" w:type="pct"/>
            <w:hideMark/>
          </w:tcPr>
          <w:p w14:paraId="3F80D745" w14:textId="77777777" w:rsidR="00205E61" w:rsidRPr="00236AFD" w:rsidRDefault="00205E61" w:rsidP="00E47220">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cs="Calibri"/>
                <w:szCs w:val="22"/>
                <w:lang w:eastAsia="en-IN"/>
              </w:rPr>
            </w:pPr>
            <w:r w:rsidRPr="00236AFD">
              <w:rPr>
                <w:rFonts w:cs="Calibri"/>
                <w:szCs w:val="22"/>
                <w:lang w:eastAsia="en-IN"/>
              </w:rPr>
              <w:t xml:space="preserve">Integration Requirement </w:t>
            </w:r>
          </w:p>
        </w:tc>
        <w:tc>
          <w:tcPr>
            <w:tcW w:w="827" w:type="pct"/>
            <w:hideMark/>
          </w:tcPr>
          <w:p w14:paraId="4CCF392C" w14:textId="77777777" w:rsidR="00205E61" w:rsidRPr="00236AFD" w:rsidRDefault="00205E61" w:rsidP="00E47220">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cs="Calibri"/>
                <w:szCs w:val="22"/>
                <w:lang w:eastAsia="en-IN"/>
              </w:rPr>
            </w:pPr>
            <w:r w:rsidRPr="00236AFD">
              <w:rPr>
                <w:rFonts w:cs="Calibri"/>
                <w:szCs w:val="22"/>
                <w:lang w:eastAsia="en-IN"/>
              </w:rPr>
              <w:t xml:space="preserve">Integration System </w:t>
            </w:r>
          </w:p>
        </w:tc>
      </w:tr>
      <w:tr w:rsidR="00027DEE" w:rsidRPr="00746ABF" w14:paraId="6AFC649E" w14:textId="77777777" w:rsidTr="006B419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97" w:type="pct"/>
          </w:tcPr>
          <w:p w14:paraId="41899C73" w14:textId="6FACE739" w:rsidR="00027DEE" w:rsidRPr="00236AFD" w:rsidRDefault="00027DEE" w:rsidP="00E47220">
            <w:pPr>
              <w:suppressAutoHyphens w:val="0"/>
              <w:spacing w:line="240" w:lineRule="auto"/>
              <w:rPr>
                <w:rFonts w:cs="Calibri"/>
                <w:szCs w:val="22"/>
                <w:lang w:eastAsia="en-IN"/>
              </w:rPr>
            </w:pPr>
            <w:r>
              <w:rPr>
                <w:rFonts w:cs="Calibri"/>
                <w:szCs w:val="22"/>
                <w:lang w:eastAsia="en-IN"/>
              </w:rPr>
              <w:t>1</w:t>
            </w:r>
          </w:p>
        </w:tc>
        <w:tc>
          <w:tcPr>
            <w:tcW w:w="563" w:type="pct"/>
          </w:tcPr>
          <w:p w14:paraId="5743CC8E" w14:textId="5194267C" w:rsidR="00027DEE" w:rsidRPr="00236AFD" w:rsidRDefault="00027DEE"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szCs w:val="22"/>
                <w:lang w:eastAsia="en-IN"/>
              </w:rPr>
            </w:pPr>
            <w:r>
              <w:rPr>
                <w:rFonts w:cs="Calibri"/>
                <w:szCs w:val="22"/>
                <w:lang w:eastAsia="en-IN"/>
              </w:rPr>
              <w:t>Doc Generate CPF</w:t>
            </w:r>
          </w:p>
        </w:tc>
        <w:tc>
          <w:tcPr>
            <w:tcW w:w="770" w:type="pct"/>
          </w:tcPr>
          <w:p w14:paraId="5F0B4930" w14:textId="6835D9BA" w:rsidR="00027DEE" w:rsidRPr="00236AFD" w:rsidRDefault="00027DEE"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szCs w:val="22"/>
                <w:lang w:eastAsia="en-IN"/>
              </w:rPr>
            </w:pPr>
            <w:r>
              <w:rPr>
                <w:rFonts w:cs="Calibri"/>
                <w:szCs w:val="22"/>
                <w:lang w:eastAsia="en-IN"/>
              </w:rPr>
              <w:t xml:space="preserve">Sys Doc Generate CPF </w:t>
            </w:r>
          </w:p>
        </w:tc>
        <w:tc>
          <w:tcPr>
            <w:tcW w:w="1176" w:type="pct"/>
          </w:tcPr>
          <w:p w14:paraId="4F039BF7" w14:textId="4D273DDE" w:rsidR="00027DEE" w:rsidRPr="00236AFD" w:rsidRDefault="008B0E47"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szCs w:val="22"/>
                <w:lang w:eastAsia="en-IN"/>
              </w:rPr>
            </w:pPr>
            <w:r>
              <w:rPr>
                <w:rFonts w:cs="Calibri"/>
                <w:szCs w:val="22"/>
                <w:lang w:eastAsia="en-IN"/>
              </w:rPr>
              <w:t>Approval &amp; Disbursal Stage</w:t>
            </w:r>
          </w:p>
        </w:tc>
        <w:tc>
          <w:tcPr>
            <w:tcW w:w="1267" w:type="pct"/>
          </w:tcPr>
          <w:p w14:paraId="5883314A" w14:textId="2164A739" w:rsidR="00027DEE" w:rsidRPr="00236AFD" w:rsidRDefault="008B0E47"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szCs w:val="22"/>
                <w:lang w:eastAsia="en-IN"/>
              </w:rPr>
            </w:pPr>
            <w:r>
              <w:rPr>
                <w:rFonts w:cs="Calibri"/>
                <w:szCs w:val="22"/>
                <w:lang w:eastAsia="en-IN"/>
              </w:rPr>
              <w:t>iBPS to trigger Doc Generate CPF call to send doc list to be generated by CPF</w:t>
            </w:r>
          </w:p>
        </w:tc>
        <w:tc>
          <w:tcPr>
            <w:tcW w:w="827" w:type="pct"/>
          </w:tcPr>
          <w:p w14:paraId="3C06C690" w14:textId="2732E5A8" w:rsidR="00027DEE" w:rsidRPr="00236AFD" w:rsidRDefault="008B0E47"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szCs w:val="22"/>
                <w:lang w:eastAsia="en-IN"/>
              </w:rPr>
            </w:pPr>
            <w:r>
              <w:rPr>
                <w:rFonts w:cs="Calibri"/>
                <w:szCs w:val="22"/>
                <w:lang w:eastAsia="en-IN"/>
              </w:rPr>
              <w:t>iBPS -&gt; CPF</w:t>
            </w:r>
          </w:p>
        </w:tc>
      </w:tr>
      <w:tr w:rsidR="00205E61" w:rsidRPr="00746ABF" w14:paraId="41D6ACBA" w14:textId="77777777" w:rsidTr="006B419A">
        <w:trPr>
          <w:trHeight w:val="870"/>
        </w:trPr>
        <w:tc>
          <w:tcPr>
            <w:cnfStyle w:val="001000000000" w:firstRow="0" w:lastRow="0" w:firstColumn="1" w:lastColumn="0" w:oddVBand="0" w:evenVBand="0" w:oddHBand="0" w:evenHBand="0" w:firstRowFirstColumn="0" w:firstRowLastColumn="0" w:lastRowFirstColumn="0" w:lastRowLastColumn="0"/>
            <w:tcW w:w="397" w:type="pct"/>
          </w:tcPr>
          <w:p w14:paraId="165A818C" w14:textId="158620E6" w:rsidR="00205E61" w:rsidRPr="00746ABF" w:rsidRDefault="006B419A" w:rsidP="00E47220">
            <w:pPr>
              <w:suppressAutoHyphens w:val="0"/>
              <w:spacing w:line="240" w:lineRule="auto"/>
              <w:jc w:val="right"/>
              <w:rPr>
                <w:rFonts w:cs="Calibri"/>
                <w:color w:val="000000"/>
                <w:szCs w:val="22"/>
                <w:lang w:eastAsia="en-IN"/>
              </w:rPr>
            </w:pPr>
            <w:r>
              <w:rPr>
                <w:rFonts w:cs="Calibri"/>
                <w:color w:val="000000"/>
                <w:szCs w:val="22"/>
                <w:lang w:eastAsia="en-IN"/>
              </w:rPr>
              <w:t>1</w:t>
            </w:r>
          </w:p>
        </w:tc>
        <w:tc>
          <w:tcPr>
            <w:tcW w:w="563" w:type="pct"/>
          </w:tcPr>
          <w:p w14:paraId="2928918E" w14:textId="77777777" w:rsidR="00205E61" w:rsidRDefault="00205E61" w:rsidP="00E47220">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cs="Calibri"/>
                <w:color w:val="000000"/>
                <w:szCs w:val="22"/>
                <w:lang w:eastAsia="en-IN"/>
              </w:rPr>
            </w:pPr>
            <w:r>
              <w:rPr>
                <w:rFonts w:cs="Calibri"/>
                <w:color w:val="000000"/>
                <w:szCs w:val="22"/>
                <w:lang w:eastAsia="en-IN"/>
              </w:rPr>
              <w:t>Notify CPF</w:t>
            </w:r>
          </w:p>
        </w:tc>
        <w:tc>
          <w:tcPr>
            <w:tcW w:w="770" w:type="pct"/>
          </w:tcPr>
          <w:p w14:paraId="1464C92F" w14:textId="77777777" w:rsidR="00205E61" w:rsidRDefault="00205E61" w:rsidP="00E47220">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cs="Calibri"/>
                <w:color w:val="000000"/>
                <w:szCs w:val="22"/>
                <w:lang w:eastAsia="en-IN"/>
              </w:rPr>
            </w:pPr>
            <w:r>
              <w:rPr>
                <w:rFonts w:cs="Calibri"/>
                <w:color w:val="000000"/>
                <w:szCs w:val="22"/>
                <w:lang w:eastAsia="en-IN"/>
              </w:rPr>
              <w:t>Sys Notify CPF</w:t>
            </w:r>
          </w:p>
        </w:tc>
        <w:tc>
          <w:tcPr>
            <w:tcW w:w="1176" w:type="pct"/>
          </w:tcPr>
          <w:p w14:paraId="7986C652" w14:textId="14FC8D60" w:rsidR="00205E61" w:rsidRDefault="00205E61" w:rsidP="00E47220">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cs="Calibri"/>
                <w:color w:val="000000"/>
                <w:szCs w:val="22"/>
                <w:lang w:eastAsia="en-IN"/>
              </w:rPr>
            </w:pPr>
            <w:r>
              <w:rPr>
                <w:rFonts w:cs="Calibri"/>
                <w:color w:val="000000"/>
                <w:szCs w:val="22"/>
                <w:lang w:eastAsia="en-IN"/>
              </w:rPr>
              <w:t>Approval, Disbursal, Rejection,</w:t>
            </w:r>
            <w:r w:rsidR="006B419A">
              <w:rPr>
                <w:rFonts w:cs="Calibri"/>
                <w:color w:val="000000"/>
                <w:szCs w:val="22"/>
                <w:lang w:eastAsia="en-IN"/>
              </w:rPr>
              <w:t xml:space="preserve"> </w:t>
            </w:r>
            <w:r w:rsidR="00027DEE">
              <w:rPr>
                <w:rFonts w:cs="Calibri"/>
                <w:color w:val="000000"/>
                <w:szCs w:val="22"/>
                <w:lang w:eastAsia="en-IN"/>
              </w:rPr>
              <w:t>Cancellation, Pending</w:t>
            </w:r>
            <w:r>
              <w:rPr>
                <w:rFonts w:cs="Calibri"/>
                <w:color w:val="000000"/>
                <w:szCs w:val="22"/>
                <w:lang w:eastAsia="en-IN"/>
              </w:rPr>
              <w:t xml:space="preserve"> &amp; Delayed Stage</w:t>
            </w:r>
          </w:p>
        </w:tc>
        <w:tc>
          <w:tcPr>
            <w:tcW w:w="1267" w:type="pct"/>
          </w:tcPr>
          <w:p w14:paraId="4273251C" w14:textId="77777777" w:rsidR="00205E61" w:rsidRDefault="00205E61" w:rsidP="00E47220">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cs="Calibri"/>
                <w:color w:val="000000"/>
                <w:szCs w:val="22"/>
                <w:lang w:eastAsia="en-IN"/>
              </w:rPr>
            </w:pPr>
            <w:r>
              <w:rPr>
                <w:rFonts w:cs="Calibri"/>
                <w:color w:val="000000"/>
                <w:szCs w:val="22"/>
                <w:lang w:eastAsia="en-IN"/>
              </w:rPr>
              <w:t xml:space="preserve">iBPS to trigger Notify CPF call to send communication stage to CPF for customer email. </w:t>
            </w:r>
          </w:p>
        </w:tc>
        <w:tc>
          <w:tcPr>
            <w:tcW w:w="827" w:type="pct"/>
          </w:tcPr>
          <w:p w14:paraId="56637D9C" w14:textId="77777777" w:rsidR="00205E61" w:rsidRDefault="00205E61" w:rsidP="00E47220">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cs="Calibri"/>
                <w:color w:val="000000"/>
                <w:szCs w:val="22"/>
                <w:lang w:eastAsia="en-IN"/>
              </w:rPr>
            </w:pPr>
            <w:r>
              <w:rPr>
                <w:rFonts w:cs="Calibri"/>
                <w:color w:val="000000"/>
                <w:szCs w:val="22"/>
                <w:lang w:eastAsia="en-IN"/>
              </w:rPr>
              <w:t>iBPS -&gt; CPF</w:t>
            </w:r>
          </w:p>
        </w:tc>
      </w:tr>
      <w:tr w:rsidR="00205E61" w:rsidRPr="00746ABF" w14:paraId="538111FC" w14:textId="77777777" w:rsidTr="006B419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97" w:type="pct"/>
          </w:tcPr>
          <w:p w14:paraId="63AD3A5A" w14:textId="49A9AABF" w:rsidR="00205E61" w:rsidRDefault="006B419A" w:rsidP="00E47220">
            <w:pPr>
              <w:suppressAutoHyphens w:val="0"/>
              <w:spacing w:line="240" w:lineRule="auto"/>
              <w:jc w:val="right"/>
              <w:rPr>
                <w:rFonts w:cs="Calibri"/>
                <w:color w:val="000000"/>
                <w:szCs w:val="22"/>
                <w:lang w:eastAsia="en-IN"/>
              </w:rPr>
            </w:pPr>
            <w:r>
              <w:rPr>
                <w:rFonts w:cs="Calibri"/>
                <w:color w:val="000000"/>
                <w:szCs w:val="22"/>
                <w:lang w:eastAsia="en-IN"/>
              </w:rPr>
              <w:t>2</w:t>
            </w:r>
          </w:p>
        </w:tc>
        <w:tc>
          <w:tcPr>
            <w:tcW w:w="563" w:type="pct"/>
          </w:tcPr>
          <w:p w14:paraId="07A48649" w14:textId="77777777" w:rsidR="00205E61" w:rsidRDefault="00205E61"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color w:val="000000"/>
                <w:szCs w:val="22"/>
                <w:lang w:eastAsia="en-IN"/>
              </w:rPr>
            </w:pPr>
            <w:r>
              <w:rPr>
                <w:rFonts w:cs="Calibri"/>
                <w:color w:val="000000"/>
                <w:szCs w:val="22"/>
                <w:lang w:eastAsia="en-IN"/>
              </w:rPr>
              <w:t xml:space="preserve">WI Update </w:t>
            </w:r>
          </w:p>
        </w:tc>
        <w:tc>
          <w:tcPr>
            <w:tcW w:w="770" w:type="pct"/>
          </w:tcPr>
          <w:p w14:paraId="4DC04E19" w14:textId="5B7080F5" w:rsidR="00205E61" w:rsidRDefault="00205E61"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color w:val="000000"/>
                <w:szCs w:val="22"/>
                <w:lang w:eastAsia="en-IN"/>
              </w:rPr>
            </w:pPr>
            <w:r>
              <w:rPr>
                <w:rFonts w:cs="Calibri"/>
                <w:color w:val="000000"/>
                <w:szCs w:val="22"/>
                <w:lang w:eastAsia="en-IN"/>
              </w:rPr>
              <w:t>Sys Await Email Status</w:t>
            </w:r>
            <w:r w:rsidR="006B419A">
              <w:rPr>
                <w:rFonts w:cs="Calibri"/>
                <w:color w:val="000000"/>
                <w:szCs w:val="22"/>
                <w:lang w:eastAsia="en-IN"/>
              </w:rPr>
              <w:t xml:space="preserve">, </w:t>
            </w:r>
          </w:p>
          <w:p w14:paraId="2051AEC7" w14:textId="6EFBDFC0" w:rsidR="00205E61" w:rsidRDefault="00205E61"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color w:val="000000"/>
                <w:szCs w:val="22"/>
                <w:lang w:eastAsia="en-IN"/>
              </w:rPr>
            </w:pPr>
            <w:r>
              <w:rPr>
                <w:rFonts w:cs="Calibri"/>
                <w:color w:val="000000"/>
                <w:szCs w:val="22"/>
                <w:lang w:eastAsia="en-IN"/>
              </w:rPr>
              <w:t>Await CPF Consent</w:t>
            </w:r>
          </w:p>
        </w:tc>
        <w:tc>
          <w:tcPr>
            <w:tcW w:w="1176" w:type="pct"/>
          </w:tcPr>
          <w:p w14:paraId="78AAC309" w14:textId="77777777" w:rsidR="00205E61" w:rsidRDefault="00205E61"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color w:val="000000"/>
                <w:szCs w:val="22"/>
                <w:lang w:eastAsia="en-IN"/>
              </w:rPr>
            </w:pPr>
            <w:r>
              <w:rPr>
                <w:rFonts w:cs="Calibri"/>
                <w:color w:val="000000"/>
                <w:szCs w:val="22"/>
                <w:lang w:eastAsia="en-IN"/>
              </w:rPr>
              <w:t xml:space="preserve">WI Update from CPF to iBPS </w:t>
            </w:r>
          </w:p>
        </w:tc>
        <w:tc>
          <w:tcPr>
            <w:tcW w:w="1267" w:type="pct"/>
          </w:tcPr>
          <w:p w14:paraId="4A0919B1" w14:textId="42013A42" w:rsidR="00205E61" w:rsidRDefault="00205E61"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color w:val="000000"/>
                <w:szCs w:val="22"/>
                <w:lang w:eastAsia="en-IN"/>
              </w:rPr>
            </w:pPr>
            <w:r>
              <w:rPr>
                <w:rFonts w:cs="Calibri"/>
                <w:color w:val="000000"/>
                <w:szCs w:val="22"/>
                <w:lang w:eastAsia="en-IN"/>
              </w:rPr>
              <w:t>CPF to send to WI Update notification to iBPS for Email Status</w:t>
            </w:r>
            <w:r w:rsidR="006B419A">
              <w:rPr>
                <w:rFonts w:cs="Calibri"/>
                <w:color w:val="000000"/>
                <w:szCs w:val="22"/>
                <w:lang w:eastAsia="en-IN"/>
              </w:rPr>
              <w:t xml:space="preserve"> </w:t>
            </w:r>
            <w:r>
              <w:rPr>
                <w:rFonts w:cs="Calibri"/>
                <w:color w:val="000000"/>
                <w:szCs w:val="22"/>
                <w:lang w:eastAsia="en-IN"/>
              </w:rPr>
              <w:t>and Customer Consent</w:t>
            </w:r>
          </w:p>
        </w:tc>
        <w:tc>
          <w:tcPr>
            <w:tcW w:w="827" w:type="pct"/>
          </w:tcPr>
          <w:p w14:paraId="5A2B8B05" w14:textId="77777777" w:rsidR="00205E61" w:rsidRDefault="00205E61" w:rsidP="00E47220">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cs="Calibri"/>
                <w:color w:val="000000"/>
                <w:szCs w:val="22"/>
                <w:lang w:eastAsia="en-IN"/>
              </w:rPr>
            </w:pPr>
            <w:r>
              <w:rPr>
                <w:rFonts w:cs="Calibri"/>
                <w:color w:val="000000"/>
                <w:szCs w:val="22"/>
                <w:lang w:eastAsia="en-IN"/>
              </w:rPr>
              <w:t>CPF -&gt; iBPS</w:t>
            </w:r>
          </w:p>
        </w:tc>
      </w:tr>
    </w:tbl>
    <w:p w14:paraId="51252213" w14:textId="77777777" w:rsidR="00205E61" w:rsidRDefault="00205E61" w:rsidP="00205E61">
      <w:pPr>
        <w:spacing w:line="360" w:lineRule="auto"/>
      </w:pPr>
    </w:p>
    <w:p w14:paraId="18990866" w14:textId="586F7932" w:rsidR="00205E61" w:rsidRDefault="00205E61" w:rsidP="00205E61">
      <w:pPr>
        <w:pStyle w:val="Heading1"/>
        <w:numPr>
          <w:ilvl w:val="0"/>
          <w:numId w:val="4"/>
        </w:numPr>
      </w:pPr>
      <w:bookmarkStart w:id="130" w:name="_Toc204094986"/>
      <w:bookmarkStart w:id="131" w:name="_Toc206766722"/>
      <w:r>
        <w:t>Other Non-Functional Requirements</w:t>
      </w:r>
      <w:bookmarkEnd w:id="130"/>
      <w:bookmarkEnd w:id="131"/>
      <w:r>
        <w:t xml:space="preserve"> </w:t>
      </w:r>
    </w:p>
    <w:p w14:paraId="41E3EE32" w14:textId="6414EFEA" w:rsidR="00205E61" w:rsidRDefault="00205E61" w:rsidP="00205E61">
      <w:pPr>
        <w:pStyle w:val="Heading2"/>
        <w:numPr>
          <w:ilvl w:val="1"/>
          <w:numId w:val="4"/>
        </w:numPr>
      </w:pPr>
      <w:bookmarkStart w:id="132" w:name="_Toc204094987"/>
      <w:bookmarkStart w:id="133" w:name="_Toc206766723"/>
      <w:r>
        <w:t>Performance Requirements</w:t>
      </w:r>
      <w:bookmarkEnd w:id="132"/>
      <w:bookmarkEnd w:id="133"/>
      <w:r>
        <w:t xml:space="preserve"> </w:t>
      </w:r>
    </w:p>
    <w:p w14:paraId="6035D665" w14:textId="77777777" w:rsidR="00205E61" w:rsidRPr="00787E38" w:rsidRDefault="00205E61" w:rsidP="00E62694">
      <w:pPr>
        <w:pStyle w:val="ListParagraph"/>
        <w:numPr>
          <w:ilvl w:val="0"/>
          <w:numId w:val="20"/>
        </w:numPr>
        <w:spacing w:line="360" w:lineRule="auto"/>
        <w:rPr>
          <w:i/>
        </w:rPr>
      </w:pPr>
      <w:r w:rsidRPr="00DC4A94">
        <w:t>The response time of the application should not be more than 30 sec. This does not apply to report generation response time.</w:t>
      </w:r>
    </w:p>
    <w:p w14:paraId="0C6EBF8E" w14:textId="77777777" w:rsidR="00205E61" w:rsidRPr="00787E38" w:rsidRDefault="00205E61" w:rsidP="00E62694">
      <w:pPr>
        <w:pStyle w:val="ListParagraph"/>
        <w:numPr>
          <w:ilvl w:val="0"/>
          <w:numId w:val="20"/>
        </w:numPr>
        <w:spacing w:line="360" w:lineRule="auto"/>
        <w:rPr>
          <w:i/>
        </w:rPr>
      </w:pPr>
      <w:r w:rsidRPr="00DC4A94">
        <w:t>The Operators at multiple locations can seamlessly access the application.</w:t>
      </w:r>
    </w:p>
    <w:p w14:paraId="0FB75C6B" w14:textId="77777777" w:rsidR="00205E61" w:rsidRDefault="00205E61" w:rsidP="00E62694">
      <w:pPr>
        <w:pStyle w:val="ListParagraph"/>
        <w:numPr>
          <w:ilvl w:val="0"/>
          <w:numId w:val="20"/>
        </w:numPr>
        <w:spacing w:line="360" w:lineRule="auto"/>
      </w:pPr>
      <w:r w:rsidRPr="00DC4A94">
        <w:t>24/7 system availability, except for planned downtimes for maintenance activities</w:t>
      </w:r>
    </w:p>
    <w:p w14:paraId="08612055" w14:textId="3A1FAEC9" w:rsidR="00205E61" w:rsidRDefault="00205E61" w:rsidP="00205E61">
      <w:pPr>
        <w:pStyle w:val="Heading2"/>
        <w:numPr>
          <w:ilvl w:val="1"/>
          <w:numId w:val="4"/>
        </w:numPr>
      </w:pPr>
      <w:bookmarkStart w:id="134" w:name="_Toc204094988"/>
      <w:bookmarkStart w:id="135" w:name="_Toc206766724"/>
      <w:r>
        <w:t>Safety Requirements</w:t>
      </w:r>
      <w:bookmarkEnd w:id="134"/>
      <w:bookmarkEnd w:id="135"/>
      <w:r>
        <w:t xml:space="preserve"> </w:t>
      </w:r>
    </w:p>
    <w:p w14:paraId="11221DD8" w14:textId="77777777" w:rsidR="00205E61" w:rsidRDefault="00205E61" w:rsidP="00205E61"/>
    <w:p w14:paraId="64DFAD73" w14:textId="0FA2A200" w:rsidR="00205E61" w:rsidRDefault="00205E61" w:rsidP="00205E61">
      <w:pPr>
        <w:pStyle w:val="Heading2"/>
        <w:numPr>
          <w:ilvl w:val="1"/>
          <w:numId w:val="4"/>
        </w:numPr>
      </w:pPr>
      <w:bookmarkStart w:id="136" w:name="_Toc204094989"/>
      <w:bookmarkStart w:id="137" w:name="_Toc206766725"/>
      <w:r>
        <w:t>Security Requirements</w:t>
      </w:r>
      <w:bookmarkEnd w:id="136"/>
      <w:bookmarkEnd w:id="137"/>
      <w:r>
        <w:t xml:space="preserve"> </w:t>
      </w:r>
    </w:p>
    <w:p w14:paraId="740E07A4" w14:textId="77777777" w:rsidR="00205E61" w:rsidRPr="00EC030E" w:rsidRDefault="00205E61" w:rsidP="00E62694">
      <w:pPr>
        <w:pStyle w:val="ListParagraph"/>
        <w:numPr>
          <w:ilvl w:val="0"/>
          <w:numId w:val="21"/>
        </w:numPr>
        <w:spacing w:line="360" w:lineRule="auto"/>
        <w:rPr>
          <w:i/>
        </w:rPr>
      </w:pPr>
      <w:bookmarkStart w:id="138" w:name="_Toc437637853"/>
      <w:r w:rsidRPr="00357965">
        <w:t>Only authorized users should be able to access the system.</w:t>
      </w:r>
    </w:p>
    <w:p w14:paraId="594809E0" w14:textId="77777777" w:rsidR="00205E61" w:rsidRPr="00E84EAC" w:rsidRDefault="00205E61" w:rsidP="00E62694">
      <w:pPr>
        <w:pStyle w:val="ListParagraph"/>
        <w:numPr>
          <w:ilvl w:val="0"/>
          <w:numId w:val="21"/>
        </w:numPr>
        <w:spacing w:line="360" w:lineRule="auto"/>
        <w:rPr>
          <w:i/>
        </w:rPr>
      </w:pPr>
      <w:r w:rsidRPr="00357965">
        <w:t>Only authorized queues to be available on the users’ screen.</w:t>
      </w:r>
      <w:bookmarkEnd w:id="138"/>
    </w:p>
    <w:p w14:paraId="3BAFB469" w14:textId="77777777" w:rsidR="00205E61" w:rsidRDefault="00205E61" w:rsidP="00205E61">
      <w:pPr>
        <w:pStyle w:val="ListParagraph"/>
        <w:spacing w:line="360" w:lineRule="auto"/>
      </w:pPr>
    </w:p>
    <w:p w14:paraId="5EA8F869" w14:textId="77777777" w:rsidR="00205E61" w:rsidRDefault="00205E61" w:rsidP="00205E61">
      <w:pPr>
        <w:spacing w:line="360" w:lineRule="auto"/>
      </w:pPr>
    </w:p>
    <w:p w14:paraId="6FF6FAC4" w14:textId="77777777" w:rsidR="005931D6" w:rsidRPr="008F28BB" w:rsidRDefault="005931D6" w:rsidP="00C141A3">
      <w:pPr>
        <w:spacing w:line="360" w:lineRule="auto"/>
      </w:pPr>
    </w:p>
    <w:p w14:paraId="128139DF" w14:textId="77777777" w:rsidR="009A56C6" w:rsidRDefault="009A56C6" w:rsidP="009A56C6">
      <w:pPr>
        <w:spacing w:line="360" w:lineRule="auto"/>
      </w:pPr>
    </w:p>
    <w:p w14:paraId="47904855" w14:textId="77777777" w:rsidR="008F28BB" w:rsidRDefault="008F28BB" w:rsidP="009A56C6">
      <w:pPr>
        <w:spacing w:line="360" w:lineRule="auto"/>
      </w:pPr>
    </w:p>
    <w:p w14:paraId="50B4109A" w14:textId="77777777" w:rsidR="009A56C6" w:rsidRDefault="009A56C6" w:rsidP="009A56C6">
      <w:pPr>
        <w:spacing w:line="360" w:lineRule="auto"/>
      </w:pPr>
    </w:p>
    <w:p w14:paraId="4874EFE5" w14:textId="77777777" w:rsidR="00777848" w:rsidRPr="00777848" w:rsidRDefault="00777848" w:rsidP="00777848"/>
    <w:p w14:paraId="0F06CD6C" w14:textId="77777777" w:rsidR="00260BDD" w:rsidRDefault="00260BDD" w:rsidP="0015007B">
      <w:pPr>
        <w:spacing w:line="360" w:lineRule="auto"/>
      </w:pPr>
    </w:p>
    <w:p w14:paraId="4F1B9FCD" w14:textId="77777777" w:rsidR="00260BDD" w:rsidRDefault="00260BDD" w:rsidP="0015007B">
      <w:pPr>
        <w:spacing w:line="360" w:lineRule="auto"/>
      </w:pPr>
    </w:p>
    <w:p w14:paraId="38F21083" w14:textId="77777777" w:rsidR="00776985" w:rsidRDefault="00776985" w:rsidP="00776985">
      <w:pPr>
        <w:spacing w:line="360" w:lineRule="auto"/>
      </w:pPr>
    </w:p>
    <w:p w14:paraId="5B9BA593" w14:textId="77777777" w:rsidR="00776985" w:rsidRPr="00C027EC" w:rsidRDefault="00776985" w:rsidP="00776985">
      <w:pPr>
        <w:spacing w:line="360" w:lineRule="auto"/>
      </w:pPr>
    </w:p>
    <w:p w14:paraId="29DD1D43" w14:textId="77777777" w:rsidR="00D32B2F" w:rsidRDefault="00D32B2F" w:rsidP="00A13EEE"/>
    <w:sectPr w:rsidR="00D32B2F" w:rsidSect="00A13EEE">
      <w:footerReference w:type="even" r:id="rId16"/>
      <w:footerReference w:type="defaul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Zeena Salim" w:date="2025-08-12T13:09:00Z" w:initials="ZS">
    <w:p w14:paraId="28DF5DC0" w14:textId="77777777" w:rsidR="00C125A4" w:rsidRDefault="00C125A4" w:rsidP="00C125A4">
      <w:pPr>
        <w:pStyle w:val="CommentText"/>
      </w:pPr>
      <w:r>
        <w:rPr>
          <w:rStyle w:val="CommentReference"/>
        </w:rPr>
        <w:annotationRef/>
      </w:r>
      <w:r>
        <w:t>What is this queue as currently it is not available in production.</w:t>
      </w:r>
    </w:p>
  </w:comment>
  <w:comment w:id="33" w:author="Himanshi Chawla (Ext)" w:date="2025-08-12T19:50:00Z" w:initials="HC">
    <w:p w14:paraId="4B6DC241" w14:textId="77777777" w:rsidR="00CE2F25" w:rsidRDefault="00CE2F25" w:rsidP="00CE2F25">
      <w:pPr>
        <w:pStyle w:val="CommentText"/>
      </w:pPr>
      <w:r>
        <w:rPr>
          <w:rStyle w:val="CommentReference"/>
        </w:rPr>
        <w:annotationRef/>
      </w:r>
      <w:r>
        <w:rPr>
          <w:lang w:val="en-IN"/>
        </w:rPr>
        <w:t xml:space="preserve">This queue is there in production, the WI from Credit moves to this queue when IPA is issued. </w:t>
      </w:r>
    </w:p>
  </w:comment>
  <w:comment w:id="35" w:author="Zeena Salim" w:date="2025-08-12T13:32:00Z" w:initials="ZS">
    <w:p w14:paraId="52126E0E" w14:textId="1EEE95CF" w:rsidR="002B7D4A" w:rsidRDefault="002B7D4A" w:rsidP="002B7D4A">
      <w:pPr>
        <w:pStyle w:val="CommentText"/>
      </w:pPr>
      <w:r>
        <w:rPr>
          <w:rStyle w:val="CommentReference"/>
        </w:rPr>
        <w:annotationRef/>
      </w:r>
      <w:r>
        <w:t xml:space="preserve">While this has been agreed by product and business, we just to make it crystal clear from our end that currently FOL validity for sign off is 30 days and hence in this case, it will be given only 10 days for sign off. </w:t>
      </w:r>
    </w:p>
  </w:comment>
  <w:comment w:id="36" w:author="Himanshi Chawla (Ext)" w:date="2025-08-12T19:51:00Z" w:initials="HC">
    <w:p w14:paraId="2F1EB9B4" w14:textId="77777777" w:rsidR="001538B5" w:rsidRDefault="001538B5" w:rsidP="001538B5">
      <w:pPr>
        <w:pStyle w:val="CommentText"/>
      </w:pPr>
      <w:r>
        <w:rPr>
          <w:rStyle w:val="CommentReference"/>
        </w:rPr>
        <w:annotationRef/>
      </w:r>
      <w:r>
        <w:rPr>
          <w:lang w:val="en-IN"/>
        </w:rPr>
        <w:t xml:space="preserve">As discussed in the meeting, clarification provided and option to Sales Attach Document queue provided to flag waiting for customer where TAT won’t be included. </w:t>
      </w:r>
    </w:p>
  </w:comment>
  <w:comment w:id="37" w:author="Zeena Salim" w:date="2025-08-12T13:34:00Z" w:initials="ZS">
    <w:p w14:paraId="291231B8" w14:textId="4A7FFDD8" w:rsidR="002B7D4A" w:rsidRDefault="002B7D4A" w:rsidP="002B7D4A">
      <w:pPr>
        <w:pStyle w:val="CommentText"/>
      </w:pPr>
      <w:r>
        <w:rPr>
          <w:rStyle w:val="CommentReference"/>
        </w:rPr>
        <w:annotationRef/>
      </w:r>
      <w:r>
        <w:t>Just to document this process that currently it is 180 days but we have agreed in the meeting to be changed to 90 days and with the Implementation of CPF cancellation communication, the manual communication/letter currently sent by MOPS won’t be required anymore and this warranting for OP update.</w:t>
      </w:r>
    </w:p>
  </w:comment>
  <w:comment w:id="40" w:author="Zeena Salim" w:date="2025-08-12T13:23:00Z" w:initials="ZS">
    <w:p w14:paraId="311FE8B0" w14:textId="54575590" w:rsidR="008C28E2" w:rsidRDefault="008C28E2" w:rsidP="008C28E2">
      <w:pPr>
        <w:pStyle w:val="CommentText"/>
      </w:pPr>
      <w:r>
        <w:rPr>
          <w:rStyle w:val="CommentReference"/>
        </w:rPr>
        <w:annotationRef/>
      </w:r>
      <w:r>
        <w:t>Working days.</w:t>
      </w:r>
    </w:p>
  </w:comment>
  <w:comment w:id="41" w:author="Himanshi Chawla (Ext)" w:date="2025-08-12T19:38:00Z" w:initials="HC">
    <w:p w14:paraId="1F488588" w14:textId="77777777" w:rsidR="009B3DC6" w:rsidRDefault="009B3DC6" w:rsidP="009B3DC6">
      <w:pPr>
        <w:pStyle w:val="CommentText"/>
      </w:pPr>
      <w:r>
        <w:rPr>
          <w:rStyle w:val="CommentReference"/>
        </w:rPr>
        <w:annotationRef/>
      </w:r>
      <w:r>
        <w:rPr>
          <w:lang w:val="en-IN"/>
        </w:rPr>
        <w:t xml:space="preserve">Yes, noted. </w:t>
      </w:r>
    </w:p>
  </w:comment>
  <w:comment w:id="42" w:author="Zeena Salim" w:date="2025-08-12T13:25:00Z" w:initials="ZS">
    <w:p w14:paraId="28DFF2A4" w14:textId="5F91FA95" w:rsidR="00B82FAC" w:rsidRDefault="00B82FAC" w:rsidP="00B82FAC">
      <w:pPr>
        <w:pStyle w:val="CommentText"/>
      </w:pPr>
      <w:r>
        <w:rPr>
          <w:rStyle w:val="CommentReference"/>
        </w:rPr>
        <w:annotationRef/>
      </w:r>
      <w:r>
        <w:t xml:space="preserve">As agreed, that if the cooling off for the child WI is not served, CROPS should not be able to move the WI for disbursal but can reject the WI to initiator in case of errors. </w:t>
      </w:r>
    </w:p>
  </w:comment>
  <w:comment w:id="43" w:author="Himanshi Chawla (Ext)" w:date="2025-08-12T14:12:00Z" w:initials="HC">
    <w:p w14:paraId="6667F013" w14:textId="77777777" w:rsidR="009D3DF1" w:rsidRDefault="009D3DF1" w:rsidP="009D3DF1">
      <w:pPr>
        <w:pStyle w:val="CommentText"/>
      </w:pPr>
      <w:r>
        <w:rPr>
          <w:rStyle w:val="CommentReference"/>
        </w:rPr>
        <w:annotationRef/>
      </w:r>
      <w:r>
        <w:rPr>
          <w:lang w:val="en-IN"/>
        </w:rPr>
        <w:t>CROPS will approve the WI but if cooling period is active then WI will not go to Disbursal but will wait on a hold queue. Once cooling period is completed then automatically it will move to Disbursal.</w:t>
      </w:r>
    </w:p>
  </w:comment>
  <w:comment w:id="46" w:author="Zeena Salim" w:date="2025-08-04T14:26:00Z" w:initials="ZS">
    <w:p w14:paraId="0F5DF5FA" w14:textId="15BA0F4F" w:rsidR="008405C7" w:rsidRDefault="008405C7" w:rsidP="008405C7">
      <w:pPr>
        <w:pStyle w:val="CommentText"/>
      </w:pPr>
      <w:r>
        <w:rPr>
          <w:rStyle w:val="CommentReference"/>
        </w:rPr>
        <w:annotationRef/>
      </w:r>
      <w:r>
        <w:t>What do you mean by this statement?</w:t>
      </w:r>
    </w:p>
  </w:comment>
  <w:comment w:id="47" w:author="Himanshi Chawla (Ext)" w:date="2025-08-07T21:29:00Z" w:initials="HC">
    <w:p w14:paraId="4D1F0863" w14:textId="77777777" w:rsidR="000806A6" w:rsidRDefault="000806A6" w:rsidP="000806A6">
      <w:pPr>
        <w:pStyle w:val="CommentText"/>
      </w:pPr>
      <w:r>
        <w:rPr>
          <w:rStyle w:val="CommentReference"/>
        </w:rPr>
        <w:annotationRef/>
      </w:r>
      <w:r>
        <w:rPr>
          <w:lang w:val="en-IN"/>
        </w:rPr>
        <w:t>System will have a functionality if doc to be generated by CPF (i.e., Assessment &amp; Suitability in this case) is already uploaded by the user then iBPS will not call CPF to generate the document and consider that document to be sent in customer communication. But if this document is not uploaded by the user (not found in the WI), then iBPS will call CPF to generate this document (this will be an ideal scenario in all cases)</w:t>
      </w:r>
    </w:p>
  </w:comment>
  <w:comment w:id="48" w:author="Sherin Daniel" w:date="2025-08-11T13:50:00Z" w:initials="SD">
    <w:p w14:paraId="016C4AC1" w14:textId="77777777" w:rsidR="00D153E7" w:rsidRDefault="00D153E7" w:rsidP="00D153E7">
      <w:pPr>
        <w:pStyle w:val="CommentText"/>
      </w:pPr>
      <w:r>
        <w:rPr>
          <w:rStyle w:val="CommentReference"/>
        </w:rPr>
        <w:annotationRef/>
      </w:r>
      <w:r>
        <w:rPr>
          <w:lang w:val="en-GB"/>
        </w:rPr>
        <w:t>Ok  to make it very clear the assessment and suitably will have the approvers details and hence ideally this should be uploaded by credit during the approval stage. In the event the doc is not available  IBPS will call CPF to generate the documents to be sent to custoemr</w:t>
      </w:r>
    </w:p>
  </w:comment>
  <w:comment w:id="49" w:author="Zeena Salim" w:date="2025-08-12T13:15:00Z" w:initials="ZS">
    <w:p w14:paraId="7BE9430A" w14:textId="741175B0" w:rsidR="00C212CA" w:rsidRDefault="00C212CA" w:rsidP="00C212CA">
      <w:pPr>
        <w:pStyle w:val="CommentText"/>
      </w:pPr>
      <w:r>
        <w:rPr>
          <w:rStyle w:val="CommentReference"/>
        </w:rPr>
        <w:annotationRef/>
      </w:r>
      <w:r>
        <w:fldChar w:fldCharType="begin"/>
      </w:r>
      <w:r>
        <w:instrText>HYPERLINK "mailto:sdaniel@rakbank.ae"</w:instrText>
      </w:r>
      <w:bookmarkStart w:id="50" w:name="_@_45C5AFA652D74302AFE1CCD01D677C6EZ"/>
      <w:r>
        <w:fldChar w:fldCharType="separate"/>
      </w:r>
      <w:bookmarkEnd w:id="50"/>
      <w:r w:rsidRPr="00C212CA">
        <w:rPr>
          <w:rStyle w:val="Mention"/>
          <w:noProof/>
        </w:rPr>
        <w:t>@Sherin Daniel</w:t>
      </w:r>
      <w:r>
        <w:fldChar w:fldCharType="end"/>
      </w:r>
      <w:r>
        <w:t xml:space="preserve">  As discussed with Himanshi on Teams on 12.08.2025 for the first time approval communications, assessment and suitability will be generated by the system and only in case of re-issuance of FOL then the user to generated and upload manually. UW approver details should reflect even if the assessment and suitability is generated manually at time of reissuance of FOL</w:t>
      </w:r>
    </w:p>
  </w:comment>
  <w:comment w:id="53" w:author="Zeena Salim" w:date="2025-08-04T14:39:00Z" w:initials="ZS">
    <w:p w14:paraId="150B8836" w14:textId="69BFA814" w:rsidR="005046E2" w:rsidRDefault="005046E2" w:rsidP="005046E2">
      <w:pPr>
        <w:pStyle w:val="CommentText"/>
      </w:pPr>
      <w:r>
        <w:rPr>
          <w:rStyle w:val="CommentReference"/>
        </w:rPr>
        <w:annotationRef/>
      </w:r>
      <w:r>
        <w:t>Where is the list of the mandatory docs?</w:t>
      </w:r>
    </w:p>
  </w:comment>
  <w:comment w:id="54" w:author="Himanshi Chawla (Ext)" w:date="2025-08-07T21:46:00Z" w:initials="HC">
    <w:p w14:paraId="6EA83E9D" w14:textId="77777777" w:rsidR="002433AC" w:rsidRDefault="002433AC" w:rsidP="002433AC">
      <w:pPr>
        <w:pStyle w:val="CommentText"/>
      </w:pPr>
      <w:r>
        <w:rPr>
          <w:rStyle w:val="CommentReference"/>
        </w:rPr>
        <w:annotationRef/>
      </w:r>
      <w:r>
        <w:rPr>
          <w:lang w:val="en-IN"/>
        </w:rPr>
        <w:t>Section 3.5</w:t>
      </w:r>
    </w:p>
  </w:comment>
  <w:comment w:id="55" w:author="Zeena Salim" w:date="2025-08-04T14:41:00Z" w:initials="ZS">
    <w:p w14:paraId="21CC1DB3" w14:textId="4434E4CD" w:rsidR="008130F3" w:rsidRDefault="008130F3" w:rsidP="008130F3">
      <w:pPr>
        <w:pStyle w:val="CommentText"/>
      </w:pPr>
      <w:r>
        <w:rPr>
          <w:rStyle w:val="CommentReference"/>
        </w:rPr>
        <w:annotationRef/>
      </w:r>
      <w:r>
        <w:t>CPF team to handle this queue.</w:t>
      </w:r>
    </w:p>
  </w:comment>
  <w:comment w:id="56" w:author="Sherin Daniel" w:date="2025-08-11T13:59:00Z" w:initials="SD">
    <w:p w14:paraId="6F9C9384" w14:textId="77777777" w:rsidR="00092F1F" w:rsidRDefault="00092F1F" w:rsidP="00092F1F">
      <w:pPr>
        <w:pStyle w:val="CommentText"/>
      </w:pPr>
      <w:r>
        <w:rPr>
          <w:rStyle w:val="CommentReference"/>
        </w:rPr>
        <w:annotationRef/>
      </w:r>
      <w:r>
        <w:rPr>
          <w:lang w:val="en-GB"/>
        </w:rPr>
        <w:t xml:space="preserve">No response on this point hence re-iterating that this will be handled by CPF team </w:t>
      </w:r>
    </w:p>
  </w:comment>
  <w:comment w:id="57" w:author="Zeena Salim" w:date="2025-08-12T13:17:00Z" w:initials="ZS">
    <w:p w14:paraId="226457AB" w14:textId="06039FF7" w:rsidR="00B223F2" w:rsidRDefault="00B223F2" w:rsidP="00B223F2">
      <w:pPr>
        <w:pStyle w:val="CommentText"/>
      </w:pPr>
      <w:r>
        <w:rPr>
          <w:rStyle w:val="CommentReference"/>
        </w:rPr>
        <w:annotationRef/>
      </w:r>
      <w:r>
        <w:fldChar w:fldCharType="begin"/>
      </w:r>
      <w:r>
        <w:instrText>HYPERLINK "mailto:Himanshi.Chawla@rakbank.ae"</w:instrText>
      </w:r>
      <w:bookmarkStart w:id="58" w:name="_@_16A59BC45DD14B34AE2D15522AE253EAZ"/>
      <w:r>
        <w:fldChar w:fldCharType="separate"/>
      </w:r>
      <w:bookmarkEnd w:id="58"/>
      <w:r w:rsidRPr="00B223F2">
        <w:rPr>
          <w:rStyle w:val="Mention"/>
          <w:noProof/>
        </w:rPr>
        <w:t>@Himanshi Chawla (Ext)</w:t>
      </w:r>
      <w:r>
        <w:fldChar w:fldCharType="end"/>
      </w:r>
      <w:r>
        <w:t xml:space="preserve"> </w:t>
      </w:r>
      <w:r>
        <w:fldChar w:fldCharType="begin"/>
      </w:r>
      <w:r>
        <w:instrText>HYPERLINK "mailto:Yuvarajan.Kumar@rakbank.ae"</w:instrText>
      </w:r>
      <w:bookmarkStart w:id="59" w:name="_@_C6F9BF07D2704B6A893DD3B158E899E1Z"/>
      <w:r>
        <w:fldChar w:fldCharType="separate"/>
      </w:r>
      <w:bookmarkEnd w:id="59"/>
      <w:r w:rsidRPr="00B223F2">
        <w:rPr>
          <w:rStyle w:val="Mention"/>
          <w:noProof/>
        </w:rPr>
        <w:t>@Yuvarajan Udhaya Kumar</w:t>
      </w:r>
      <w:r>
        <w:fldChar w:fldCharType="end"/>
      </w:r>
      <w:r>
        <w:t xml:space="preserve"> - As discussed in the meetings, while this point is not related to system design, however we would like to documented here that Ops will not handle this Q.</w:t>
      </w:r>
    </w:p>
  </w:comment>
  <w:comment w:id="61" w:author="Zeena Salim" w:date="2025-08-04T14:44:00Z" w:initials="ZS">
    <w:p w14:paraId="7204AAE2" w14:textId="15BF0EA5" w:rsidR="00615E11" w:rsidRDefault="00615E11" w:rsidP="00615E11">
      <w:pPr>
        <w:pStyle w:val="CommentText"/>
      </w:pPr>
      <w:r>
        <w:rPr>
          <w:rStyle w:val="CommentReference"/>
        </w:rPr>
        <w:annotationRef/>
      </w:r>
      <w:r>
        <w:t xml:space="preserve">How long will this take as usually the WI for MCQ issuance need to move on urgent basis to start MCQ issuance. </w:t>
      </w:r>
    </w:p>
  </w:comment>
  <w:comment w:id="62" w:author="Himanshi Chawla (Ext)" w:date="2025-08-07T22:29:00Z" w:initials="HC">
    <w:p w14:paraId="0083E653" w14:textId="77777777" w:rsidR="00E27442" w:rsidRDefault="00E27442" w:rsidP="00E27442">
      <w:pPr>
        <w:pStyle w:val="CommentText"/>
      </w:pPr>
      <w:r>
        <w:rPr>
          <w:rStyle w:val="CommentReference"/>
        </w:rPr>
        <w:annotationRef/>
      </w:r>
      <w:r>
        <w:rPr>
          <w:lang w:val="en-IN"/>
        </w:rPr>
        <w:t xml:space="preserve">As we discussed, if on Disbursal Checker approval, MCQ is Required or Deferral is Held, then WI will continue to move as per BAU to start MCQ and parallelly a child WI will be created for Disbursal Communication. </w:t>
      </w:r>
    </w:p>
  </w:comment>
  <w:comment w:id="63" w:author="Sherin Daniel" w:date="2025-08-11T13:59:00Z" w:initials="SD">
    <w:p w14:paraId="49B8CE93" w14:textId="77777777" w:rsidR="00AF3DDF" w:rsidRDefault="00AF3DDF" w:rsidP="00AF3DDF">
      <w:pPr>
        <w:pStyle w:val="CommentText"/>
      </w:pPr>
      <w:r>
        <w:rPr>
          <w:rStyle w:val="CommentReference"/>
        </w:rPr>
        <w:annotationRef/>
      </w:r>
      <w:r>
        <w:rPr>
          <w:lang w:val="en-GB"/>
        </w:rPr>
        <w:t xml:space="preserve">Ok </w:t>
      </w:r>
    </w:p>
  </w:comment>
  <w:comment w:id="64" w:author="Zeena Salim" w:date="2025-08-12T13:17:00Z" w:initials="ZS">
    <w:p w14:paraId="434E253D" w14:textId="77777777" w:rsidR="005F559E" w:rsidRDefault="005F559E" w:rsidP="005F559E">
      <w:pPr>
        <w:pStyle w:val="CommentText"/>
      </w:pPr>
      <w:r>
        <w:rPr>
          <w:rStyle w:val="CommentReference"/>
        </w:rPr>
        <w:annotationRef/>
      </w:r>
      <w:r>
        <w:t xml:space="preserve">Ok </w:t>
      </w:r>
    </w:p>
  </w:comment>
  <w:comment w:id="66" w:author="Zeena Salim" w:date="2025-08-04T14:45:00Z" w:initials="ZS">
    <w:p w14:paraId="6E790F1A" w14:textId="609AF5E5" w:rsidR="00BE7B96" w:rsidRDefault="00BE7B96" w:rsidP="00BE7B96">
      <w:pPr>
        <w:pStyle w:val="CommentText"/>
      </w:pPr>
      <w:r>
        <w:rPr>
          <w:rStyle w:val="CommentReference"/>
        </w:rPr>
        <w:annotationRef/>
      </w:r>
      <w:r>
        <w:t xml:space="preserve">To be handled by CPF team. </w:t>
      </w:r>
    </w:p>
  </w:comment>
  <w:comment w:id="67" w:author="Sherin Daniel" w:date="2025-08-11T13:59:00Z" w:initials="SD">
    <w:p w14:paraId="433DA7B7" w14:textId="77777777" w:rsidR="00AF3DDF" w:rsidRDefault="00AF3DDF" w:rsidP="00AF3DDF">
      <w:pPr>
        <w:pStyle w:val="CommentText"/>
      </w:pPr>
      <w:r>
        <w:rPr>
          <w:rStyle w:val="CommentReference"/>
        </w:rPr>
        <w:annotationRef/>
      </w:r>
      <w:r>
        <w:rPr>
          <w:lang w:val="en-GB"/>
        </w:rPr>
        <w:t xml:space="preserve">Same as above to be handled by CPF team </w:t>
      </w:r>
    </w:p>
  </w:comment>
  <w:comment w:id="68" w:author="Zeena Salim" w:date="2025-08-04T14:47:00Z" w:initials="ZS">
    <w:p w14:paraId="6B0D8E43" w14:textId="138E6BDB" w:rsidR="00537C90" w:rsidRDefault="00537C90" w:rsidP="00537C90">
      <w:pPr>
        <w:pStyle w:val="CommentText"/>
      </w:pPr>
      <w:r>
        <w:rPr>
          <w:rStyle w:val="CommentReference"/>
        </w:rPr>
        <w:annotationRef/>
      </w:r>
      <w:r>
        <w:t xml:space="preserve">This will be an issue for WI movement to MCQ queue. Also, for example, are we allowed to issue MCQ manually if the WI is not our Q? Is there any linkage between release MCQ and CPF communication at approval stage? Ideally it should not but just asking for good future records as currently in BAU there is no such dependency. </w:t>
      </w:r>
    </w:p>
  </w:comment>
  <w:comment w:id="69" w:author="Himanshi Chawla (Ext)" w:date="2025-08-07T22:34:00Z" w:initials="HC">
    <w:p w14:paraId="211B738F" w14:textId="77777777" w:rsidR="000F53E1" w:rsidRDefault="000F53E1" w:rsidP="000F53E1">
      <w:pPr>
        <w:pStyle w:val="CommentText"/>
      </w:pPr>
      <w:r>
        <w:rPr>
          <w:rStyle w:val="CommentReference"/>
        </w:rPr>
        <w:annotationRef/>
      </w:r>
      <w:r>
        <w:rPr>
          <w:lang w:val="en-IN"/>
        </w:rPr>
        <w:t xml:space="preserve">As discussed, MCQ Issuance will happen immediately as per BAU and disbursal communication will happen parallelly, so no impact. </w:t>
      </w:r>
    </w:p>
  </w:comment>
  <w:comment w:id="70" w:author="Sherin Daniel" w:date="2025-08-11T14:00:00Z" w:initials="SD">
    <w:p w14:paraId="25DA0CC6" w14:textId="77777777" w:rsidR="004078E1" w:rsidRDefault="004078E1" w:rsidP="004078E1">
      <w:pPr>
        <w:pStyle w:val="CommentText"/>
      </w:pPr>
      <w:r>
        <w:rPr>
          <w:rStyle w:val="CommentReference"/>
        </w:rPr>
        <w:annotationRef/>
      </w:r>
      <w:r>
        <w:rPr>
          <w:lang w:val="en-GB"/>
        </w:rPr>
        <w:t>Ok noted</w:t>
      </w:r>
    </w:p>
  </w:comment>
  <w:comment w:id="71" w:author="Zeena Salim" w:date="2025-08-12T13:18:00Z" w:initials="ZS">
    <w:p w14:paraId="4AFBFACF" w14:textId="77777777" w:rsidR="0079125E" w:rsidRDefault="0079125E" w:rsidP="0079125E">
      <w:pPr>
        <w:pStyle w:val="CommentText"/>
      </w:pPr>
      <w:r>
        <w:rPr>
          <w:rStyle w:val="CommentReference"/>
        </w:rPr>
        <w:annotationRef/>
      </w:r>
      <w:r>
        <w:t>Ok.</w:t>
      </w:r>
    </w:p>
  </w:comment>
  <w:comment w:id="73" w:author="Zeena Salim" w:date="2025-08-04T14:51:00Z" w:initials="ZS">
    <w:p w14:paraId="3A27F0BE" w14:textId="5F76C7B8" w:rsidR="00773A60" w:rsidRDefault="00773A60" w:rsidP="00773A60">
      <w:pPr>
        <w:pStyle w:val="CommentText"/>
      </w:pPr>
      <w:r>
        <w:rPr>
          <w:rStyle w:val="CommentReference"/>
        </w:rPr>
        <w:annotationRef/>
      </w:r>
      <w:r>
        <w:t>How can we identify such cases if the WI opened by the user and system was trying to attach customer consent, then if system update fails, is there any way to find out/identify such cases =?</w:t>
      </w:r>
    </w:p>
  </w:comment>
  <w:comment w:id="74" w:author="Himanshi Chawla (Ext)" w:date="2025-08-08T16:31:00Z" w:initials="HC">
    <w:p w14:paraId="0861F119" w14:textId="77777777" w:rsidR="00665AFE" w:rsidRDefault="00665AFE" w:rsidP="00665AFE">
      <w:pPr>
        <w:pStyle w:val="CommentText"/>
      </w:pPr>
      <w:r>
        <w:rPr>
          <w:rStyle w:val="CommentReference"/>
        </w:rPr>
        <w:annotationRef/>
      </w:r>
      <w:r>
        <w:rPr>
          <w:lang w:val="en-IN"/>
        </w:rPr>
        <w:t xml:space="preserve">The data will be available but IT Team will have to provide such data on requests from production. </w:t>
      </w:r>
    </w:p>
  </w:comment>
  <w:comment w:id="75" w:author="Zeena Salim" w:date="2025-08-12T13:20:00Z" w:initials="ZS">
    <w:p w14:paraId="1C3BFBC0" w14:textId="62F94E29" w:rsidR="00E94BFB" w:rsidRDefault="00E94BFB" w:rsidP="00E94BFB">
      <w:pPr>
        <w:pStyle w:val="CommentText"/>
      </w:pPr>
      <w:r>
        <w:rPr>
          <w:rStyle w:val="CommentReference"/>
        </w:rPr>
        <w:annotationRef/>
      </w:r>
      <w:r>
        <w:fldChar w:fldCharType="begin"/>
      </w:r>
      <w:r>
        <w:instrText>HYPERLINK "mailto:Himanshi.Chawla@rakbank.ae"</w:instrText>
      </w:r>
      <w:bookmarkStart w:id="77" w:name="_@_DF22BD21EA7449A5B8CD464EA42318C1Z"/>
      <w:r>
        <w:fldChar w:fldCharType="separate"/>
      </w:r>
      <w:bookmarkEnd w:id="77"/>
      <w:r w:rsidRPr="00E94BFB">
        <w:rPr>
          <w:rStyle w:val="Mention"/>
          <w:noProof/>
        </w:rPr>
        <w:t>@Himanshi Chawla (Ext)</w:t>
      </w:r>
      <w:r>
        <w:fldChar w:fldCharType="end"/>
      </w:r>
      <w:r>
        <w:t xml:space="preserve">  - We should have a report or system notification for such cases, otherwise the users will not be able identify such cases. </w:t>
      </w:r>
    </w:p>
  </w:comment>
  <w:comment w:id="76" w:author="Himanshi Chawla (Ext)" w:date="2025-08-12T19:46:00Z" w:initials="HC">
    <w:p w14:paraId="64167B33" w14:textId="77777777" w:rsidR="00835BD2" w:rsidRDefault="00835BD2" w:rsidP="00835BD2">
      <w:pPr>
        <w:pStyle w:val="CommentText"/>
      </w:pPr>
      <w:r>
        <w:rPr>
          <w:rStyle w:val="CommentReference"/>
        </w:rPr>
        <w:annotationRef/>
      </w:r>
      <w:r>
        <w:rPr>
          <w:lang w:val="en-IN"/>
        </w:rPr>
        <w:t xml:space="preserve">We can provide one error handling report for the cases which are error state as per the data selection. Same has been added in the BAM Report Section. </w:t>
      </w:r>
    </w:p>
  </w:comment>
  <w:comment w:id="80" w:author="Zeena Salim" w:date="2025-08-04T16:39:00Z" w:initials="ZS">
    <w:p w14:paraId="0A2B1925" w14:textId="156F1A8D" w:rsidR="00BA44F4" w:rsidRDefault="00BA44F4" w:rsidP="00BA44F4">
      <w:pPr>
        <w:pStyle w:val="CommentText"/>
      </w:pPr>
      <w:r>
        <w:rPr>
          <w:rStyle w:val="CommentReference"/>
        </w:rPr>
        <w:annotationRef/>
      </w:r>
      <w:r>
        <w:t xml:space="preserve">Will there be any validation of these fields in BIPS Vs Finacle ? As these are critical details. </w:t>
      </w:r>
    </w:p>
  </w:comment>
  <w:comment w:id="81" w:author="Himanshi Chawla (Ext)" w:date="2025-08-07T22:55:00Z" w:initials="HC">
    <w:p w14:paraId="74C27F42" w14:textId="77777777" w:rsidR="00051DB2" w:rsidRDefault="00051DB2" w:rsidP="00051DB2">
      <w:pPr>
        <w:pStyle w:val="CommentText"/>
      </w:pPr>
      <w:r>
        <w:rPr>
          <w:rStyle w:val="CommentReference"/>
        </w:rPr>
        <w:annotationRef/>
      </w:r>
      <w:r>
        <w:rPr>
          <w:lang w:val="en-IN"/>
        </w:rPr>
        <w:t>Yes, pls. refer section 3.6</w:t>
      </w:r>
    </w:p>
  </w:comment>
  <w:comment w:id="82" w:author="Sherin Daniel" w:date="2025-08-11T14:05:00Z" w:initials="SD">
    <w:p w14:paraId="60966697" w14:textId="77777777" w:rsidR="005B530D" w:rsidRDefault="005B530D" w:rsidP="005B530D">
      <w:pPr>
        <w:pStyle w:val="CommentText"/>
      </w:pPr>
      <w:r>
        <w:rPr>
          <w:rStyle w:val="CommentReference"/>
        </w:rPr>
        <w:annotationRef/>
      </w:r>
      <w:r>
        <w:rPr>
          <w:lang w:val="en-GB"/>
        </w:rPr>
        <w:t xml:space="preserve">Section 3.6 is not specific if system will validate the registered email ID from Finacle and DOB from Finacle </w:t>
      </w:r>
    </w:p>
  </w:comment>
  <w:comment w:id="83" w:author="Himanshi Chawla (Ext)" w:date="2025-08-12T15:56:00Z" w:initials="HC">
    <w:p w14:paraId="780860F4" w14:textId="77777777" w:rsidR="0024402A" w:rsidRDefault="0024402A" w:rsidP="0024402A">
      <w:pPr>
        <w:pStyle w:val="CommentText"/>
      </w:pPr>
      <w:r>
        <w:rPr>
          <w:rStyle w:val="CommentReference"/>
        </w:rPr>
        <w:annotationRef/>
      </w:r>
      <w:r>
        <w:rPr>
          <w:lang w:val="en-IN"/>
        </w:rPr>
        <w:t xml:space="preserve">iBPS field validation will be there but no integration with finacle is in the scope. </w:t>
      </w:r>
    </w:p>
  </w:comment>
  <w:comment w:id="88" w:author="Zeena Salim" w:date="2025-08-04T15:08:00Z" w:initials="ZS">
    <w:p w14:paraId="7A2D88BE" w14:textId="7A19DE72" w:rsidR="00654273" w:rsidRDefault="00654273" w:rsidP="00654273">
      <w:pPr>
        <w:pStyle w:val="CommentText"/>
      </w:pPr>
      <w:r>
        <w:rPr>
          <w:rStyle w:val="CommentReference"/>
        </w:rPr>
        <w:annotationRef/>
      </w:r>
      <w:r>
        <w:t>What if this date is erroneously updated?</w:t>
      </w:r>
    </w:p>
  </w:comment>
  <w:comment w:id="89" w:author="Himanshi Chawla (Ext)" w:date="2025-08-08T11:13:00Z" w:initials="HC">
    <w:p w14:paraId="0C40086E" w14:textId="77777777" w:rsidR="00CC0BAE" w:rsidRDefault="00E82722" w:rsidP="00CC0BAE">
      <w:pPr>
        <w:pStyle w:val="CommentText"/>
      </w:pPr>
      <w:r>
        <w:rPr>
          <w:rStyle w:val="CommentReference"/>
        </w:rPr>
        <w:annotationRef/>
      </w:r>
      <w:r w:rsidR="00CC0BAE">
        <w:rPr>
          <w:lang w:val="en-IN"/>
        </w:rPr>
        <w:t xml:space="preserve">That is human error, system would not be able to identify it and it’s not limited to only this field but all the fields in the process. User should fill the correct data. </w:t>
      </w:r>
    </w:p>
  </w:comment>
  <w:comment w:id="90" w:author="Sherin Daniel" w:date="2025-08-11T14:09:00Z" w:initials="SD">
    <w:p w14:paraId="52BF42EA" w14:textId="77777777" w:rsidR="00274AD7" w:rsidRDefault="00274AD7" w:rsidP="00274AD7">
      <w:pPr>
        <w:pStyle w:val="CommentText"/>
      </w:pPr>
      <w:r>
        <w:rPr>
          <w:rStyle w:val="CommentReference"/>
        </w:rPr>
        <w:annotationRef/>
      </w:r>
      <w:r>
        <w:rPr>
          <w:lang w:val="en-GB"/>
        </w:rPr>
        <w:t xml:space="preserve">Ok noted. But you can minimize the error by building a logic , if it is a future then it should not allow, </w:t>
      </w:r>
    </w:p>
  </w:comment>
  <w:comment w:id="91" w:author="Himanshi Chawla (Ext)" w:date="2025-08-12T15:55:00Z" w:initials="HC">
    <w:p w14:paraId="65325D93" w14:textId="77777777" w:rsidR="0024402A" w:rsidRDefault="0024402A" w:rsidP="0024402A">
      <w:pPr>
        <w:pStyle w:val="CommentText"/>
      </w:pPr>
      <w:r>
        <w:rPr>
          <w:rStyle w:val="CommentReference"/>
        </w:rPr>
        <w:annotationRef/>
      </w:r>
      <w:r>
        <w:rPr>
          <w:lang w:val="en-IN"/>
        </w:rPr>
        <w:t>It’s already mentioned in the requirement and field validation that this field will be restricted to select only past and present date, hence future date will not be enabled for selection.</w:t>
      </w:r>
    </w:p>
  </w:comment>
  <w:comment w:id="93" w:author="Zeena Salim" w:date="2025-08-04T15:10:00Z" w:initials="ZS">
    <w:p w14:paraId="5EE57DE4" w14:textId="6E906AD3" w:rsidR="001771C8" w:rsidRDefault="001771C8" w:rsidP="001771C8">
      <w:pPr>
        <w:pStyle w:val="CommentText"/>
      </w:pPr>
      <w:r>
        <w:rPr>
          <w:rStyle w:val="CommentReference"/>
        </w:rPr>
        <w:annotationRef/>
      </w:r>
      <w:r>
        <w:t>Will this be a flag with drop-down Yes, No and it will be a mandatory field?</w:t>
      </w:r>
    </w:p>
  </w:comment>
  <w:comment w:id="94" w:author="Zeena Salim" w:date="2025-08-04T16:46:00Z" w:initials="ZS">
    <w:p w14:paraId="3FD8FD41" w14:textId="77777777" w:rsidR="007E06CB" w:rsidRDefault="007E06CB" w:rsidP="007E06CB">
      <w:pPr>
        <w:pStyle w:val="CommentText"/>
      </w:pPr>
      <w:r>
        <w:rPr>
          <w:rStyle w:val="CommentReference"/>
        </w:rPr>
        <w:annotationRef/>
      </w:r>
      <w:r>
        <w:t>Also, how will the system identify the revised uploaded offer letter, will there be a separate indexing or based on the latest date system will identify.</w:t>
      </w:r>
    </w:p>
  </w:comment>
  <w:comment w:id="95" w:author="Himanshi Chawla (Ext)" w:date="2025-08-08T14:54:00Z" w:initials="HC">
    <w:p w14:paraId="2C2232E2" w14:textId="77777777" w:rsidR="007E40EE" w:rsidRDefault="007E40EE" w:rsidP="007E40EE">
      <w:pPr>
        <w:pStyle w:val="CommentText"/>
      </w:pPr>
      <w:r>
        <w:rPr>
          <w:rStyle w:val="CommentReference"/>
        </w:rPr>
        <w:annotationRef/>
      </w:r>
      <w:r>
        <w:rPr>
          <w:lang w:val="en-IN"/>
        </w:rPr>
        <w:t>This will be a decision and the revised offer letter will be considered the latest one uploaded in the WI as per the timestamp.</w:t>
      </w:r>
    </w:p>
  </w:comment>
  <w:comment w:id="96" w:author="Sherin Daniel" w:date="2025-08-11T14:11:00Z" w:initials="SD">
    <w:p w14:paraId="291743CA" w14:textId="77777777" w:rsidR="00B23BB1" w:rsidRDefault="00B23BB1" w:rsidP="00B23BB1">
      <w:pPr>
        <w:pStyle w:val="CommentText"/>
      </w:pPr>
      <w:r>
        <w:rPr>
          <w:rStyle w:val="CommentReference"/>
        </w:rPr>
        <w:annotationRef/>
      </w:r>
      <w:r>
        <w:rPr>
          <w:lang w:val="en-GB"/>
        </w:rPr>
        <w:t xml:space="preserve">There should be a separate indexing as revised offer letter and based on the last date system can identify </w:t>
      </w:r>
    </w:p>
  </w:comment>
  <w:comment w:id="103" w:author="Zeena Salim" w:date="2025-08-04T16:48:00Z" w:initials="ZS">
    <w:p w14:paraId="6D935FAC" w14:textId="1EA81FCF" w:rsidR="00C264C8" w:rsidRDefault="00C264C8" w:rsidP="00C264C8">
      <w:pPr>
        <w:pStyle w:val="CommentText"/>
      </w:pPr>
      <w:r>
        <w:rPr>
          <w:rStyle w:val="CommentReference"/>
        </w:rPr>
        <w:annotationRef/>
      </w:r>
      <w:r>
        <w:t>Will there be a data class for Mortgage loan? If not then it is difficult to track the documents of Mortgage loans.</w:t>
      </w:r>
    </w:p>
  </w:comment>
  <w:comment w:id="104" w:author="Himanshi Chawla (Ext)" w:date="2025-08-08T14:55:00Z" w:initials="HC">
    <w:p w14:paraId="5F0B0469" w14:textId="77777777" w:rsidR="00CA4810" w:rsidRDefault="00CA4810" w:rsidP="00CA4810">
      <w:pPr>
        <w:pStyle w:val="CommentText"/>
      </w:pPr>
      <w:r>
        <w:rPr>
          <w:rStyle w:val="CommentReference"/>
        </w:rPr>
        <w:annotationRef/>
      </w:r>
      <w:r>
        <w:rPr>
          <w:lang w:val="en-IN"/>
        </w:rPr>
        <w:t xml:space="preserve">The current archival for ML Process happens as per the KYC Folder Structure and the same will be followed for any new document being added. </w:t>
      </w:r>
    </w:p>
  </w:comment>
  <w:comment w:id="105" w:author="Sherin Daniel" w:date="2025-08-11T14:12:00Z" w:initials="SD">
    <w:p w14:paraId="463CB946" w14:textId="77777777" w:rsidR="004D57CB" w:rsidRDefault="004D57CB" w:rsidP="004D57CB">
      <w:pPr>
        <w:pStyle w:val="CommentText"/>
      </w:pPr>
      <w:r>
        <w:rPr>
          <w:rStyle w:val="CommentReference"/>
        </w:rPr>
        <w:annotationRef/>
      </w:r>
      <w:r>
        <w:rPr>
          <w:lang w:val="en-GB"/>
        </w:rPr>
        <w:t xml:space="preserve">Ok as long as the search is with agreement or CIF it should give all the mortgage related documents </w:t>
      </w:r>
    </w:p>
  </w:comment>
  <w:comment w:id="108" w:author="Sherin Daniel" w:date="2025-08-11T13:55:00Z" w:initials="SD">
    <w:p w14:paraId="63DDECE7" w14:textId="14DDBB53" w:rsidR="00D153E7" w:rsidRDefault="00D153E7" w:rsidP="00D153E7">
      <w:pPr>
        <w:pStyle w:val="CommentText"/>
      </w:pPr>
      <w:r>
        <w:rPr>
          <w:rStyle w:val="CommentReference"/>
        </w:rPr>
        <w:annotationRef/>
      </w:r>
      <w:r>
        <w:rPr>
          <w:lang w:val="en-GB"/>
        </w:rPr>
        <w:t xml:space="preserve">ML application form will have life style and consent as this is inbuilt in the ML application </w:t>
      </w:r>
    </w:p>
  </w:comment>
  <w:comment w:id="111" w:author="Sherin Daniel" w:date="2025-08-11T13:56:00Z" w:initials="SD">
    <w:p w14:paraId="2E835FA1" w14:textId="77777777" w:rsidR="00042AE4" w:rsidRDefault="00042AE4" w:rsidP="00042AE4">
      <w:pPr>
        <w:pStyle w:val="CommentText"/>
      </w:pPr>
      <w:r>
        <w:rPr>
          <w:rStyle w:val="CommentReference"/>
        </w:rPr>
        <w:annotationRef/>
      </w:r>
      <w:r>
        <w:rPr>
          <w:lang w:val="en-GB"/>
        </w:rPr>
        <w:t xml:space="preserve">This to be renamed as  vendor /insurance checklist </w:t>
      </w:r>
    </w:p>
  </w:comment>
  <w:comment w:id="112" w:author="Himanshi Chawla (Ext)" w:date="2025-08-12T15:51:00Z" w:initials="HC">
    <w:p w14:paraId="0379CBBC" w14:textId="77777777" w:rsidR="00BA0290" w:rsidRDefault="00BA0290" w:rsidP="00BA0290">
      <w:pPr>
        <w:pStyle w:val="CommentText"/>
      </w:pPr>
      <w:r>
        <w:rPr>
          <w:rStyle w:val="CommentReference"/>
        </w:rPr>
        <w:annotationRef/>
      </w:r>
      <w:r>
        <w:rPr>
          <w:lang w:val="en-IN"/>
        </w:rPr>
        <w:t>The above doc type is already renamed as Insurance Checklist</w:t>
      </w:r>
    </w:p>
  </w:comment>
  <w:comment w:id="109" w:author="Zeena Salim" w:date="2025-08-12T13:38:00Z" w:initials="ZS">
    <w:p w14:paraId="370942FF" w14:textId="4760CF85" w:rsidR="001E409B" w:rsidRDefault="001E409B" w:rsidP="001E409B">
      <w:pPr>
        <w:pStyle w:val="CommentText"/>
      </w:pPr>
      <w:r>
        <w:rPr>
          <w:rStyle w:val="CommentReference"/>
        </w:rPr>
        <w:annotationRef/>
      </w:r>
      <w:r>
        <w:t xml:space="preserve">This is to be renamed to Insurance checklist. </w:t>
      </w:r>
    </w:p>
  </w:comment>
  <w:comment w:id="110" w:author="Himanshi Chawla (Ext)" w:date="2025-08-12T15:51:00Z" w:initials="HC">
    <w:p w14:paraId="2DD26B85" w14:textId="77777777" w:rsidR="00BA0290" w:rsidRDefault="00BA0290" w:rsidP="00BA0290">
      <w:pPr>
        <w:pStyle w:val="CommentText"/>
      </w:pPr>
      <w:r>
        <w:rPr>
          <w:rStyle w:val="CommentReference"/>
        </w:rPr>
        <w:annotationRef/>
      </w:r>
      <w:r>
        <w:rPr>
          <w:lang w:val="en-IN"/>
        </w:rPr>
        <w:t xml:space="preserve">Noted. </w:t>
      </w:r>
    </w:p>
  </w:comment>
  <w:comment w:id="113" w:author="Sherin Daniel" w:date="2025-08-11T13:57:00Z" w:initials="SD">
    <w:p w14:paraId="24244DFA" w14:textId="78D72DAD" w:rsidR="00042AE4" w:rsidRDefault="00042AE4" w:rsidP="00042AE4">
      <w:pPr>
        <w:pStyle w:val="CommentText"/>
      </w:pPr>
      <w:r>
        <w:rPr>
          <w:rStyle w:val="CommentReference"/>
        </w:rPr>
        <w:annotationRef/>
      </w:r>
      <w:r>
        <w:rPr>
          <w:lang w:val="en-GB"/>
        </w:rPr>
        <w:t xml:space="preserve">Cooling period and disclosure form to be added for Islamic cases </w:t>
      </w:r>
    </w:p>
  </w:comment>
  <w:comment w:id="114" w:author="Zeena Salim" w:date="2025-08-12T13:42:00Z" w:initials="ZS">
    <w:p w14:paraId="740BF212" w14:textId="77777777" w:rsidR="00B5791F" w:rsidRDefault="00B5791F" w:rsidP="00B5791F">
      <w:pPr>
        <w:pStyle w:val="CommentText"/>
      </w:pPr>
      <w:r>
        <w:rPr>
          <w:rStyle w:val="CommentReference"/>
        </w:rPr>
        <w:annotationRef/>
      </w:r>
      <w:r>
        <w:t xml:space="preserve">It will be part of the documents under Islamic folder. </w:t>
      </w:r>
    </w:p>
  </w:comment>
  <w:comment w:id="116" w:author="Zeena Salim" w:date="2025-08-12T13:44:00Z" w:initials="ZS">
    <w:p w14:paraId="78C4DE01" w14:textId="77777777" w:rsidR="00015386" w:rsidRDefault="00015386" w:rsidP="00015386">
      <w:pPr>
        <w:pStyle w:val="CommentText"/>
      </w:pPr>
      <w:r>
        <w:rPr>
          <w:rStyle w:val="CommentReference"/>
        </w:rPr>
        <w:annotationRef/>
      </w:r>
      <w:r>
        <w:t xml:space="preserve">Ensure that there will be system validation Vs Finacle for the accuracy of the data, this point (validation Vs Finacle) is not documented anywhere and hence we would like to make it very clear. </w:t>
      </w:r>
    </w:p>
  </w:comment>
  <w:comment w:id="117" w:author="Himanshi Chawla (Ext)" w:date="2025-08-12T15:52:00Z" w:initials="HC">
    <w:p w14:paraId="4B08955A" w14:textId="77777777" w:rsidR="00BA0290" w:rsidRDefault="00BA0290" w:rsidP="00BA0290">
      <w:pPr>
        <w:pStyle w:val="CommentText"/>
      </w:pPr>
      <w:r>
        <w:rPr>
          <w:rStyle w:val="CommentReference"/>
        </w:rPr>
        <w:annotationRef/>
      </w:r>
      <w:r>
        <w:rPr>
          <w:lang w:val="en-IN"/>
        </w:rPr>
        <w:t>There is no integration with Finacle.</w:t>
      </w:r>
    </w:p>
  </w:comment>
  <w:comment w:id="119" w:author="Zeena Salim" w:date="2025-08-12T13:46:00Z" w:initials="ZS">
    <w:p w14:paraId="5069FAFF" w14:textId="0095E8E7" w:rsidR="00667194" w:rsidRDefault="00667194" w:rsidP="00667194">
      <w:pPr>
        <w:pStyle w:val="CommentText"/>
      </w:pPr>
      <w:r>
        <w:rPr>
          <w:rStyle w:val="CommentReference"/>
        </w:rPr>
        <w:annotationRef/>
      </w:r>
      <w:r>
        <w:t>Just to re-confirm, regardless the currently stage of the WI, we should be able to generate TAT report based on the queue.</w:t>
      </w:r>
    </w:p>
  </w:comment>
  <w:comment w:id="120" w:author="Zeena Salim" w:date="2025-08-12T13:47:00Z" w:initials="ZS">
    <w:p w14:paraId="0A640DC5" w14:textId="77777777" w:rsidR="00693193" w:rsidRDefault="00693193" w:rsidP="00693193">
      <w:pPr>
        <w:pStyle w:val="CommentText"/>
      </w:pPr>
      <w:r>
        <w:rPr>
          <w:rStyle w:val="CommentReference"/>
        </w:rPr>
        <w:annotationRef/>
      </w:r>
      <w:r>
        <w:t>Can we request at this point of time to auto schedule the reports, queue wise, to certain list of users, do let me know pls.</w:t>
      </w:r>
    </w:p>
  </w:comment>
  <w:comment w:id="121" w:author="Himanshi Chawla (Ext)" w:date="2025-08-12T15:52:00Z" w:initials="HC">
    <w:p w14:paraId="3FB3972A" w14:textId="77777777" w:rsidR="00184D12" w:rsidRDefault="0024402A" w:rsidP="00184D12">
      <w:pPr>
        <w:pStyle w:val="CommentText"/>
      </w:pPr>
      <w:r>
        <w:rPr>
          <w:rStyle w:val="CommentReference"/>
        </w:rPr>
        <w:annotationRef/>
      </w:r>
      <w:r w:rsidR="00184D12">
        <w:rPr>
          <w:lang w:val="en-IN"/>
        </w:rPr>
        <w:t xml:space="preserve">Only BAM Report is a part of this scope and filter to generate report basis queue will be provided.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DF5DC0" w15:done="0"/>
  <w15:commentEx w15:paraId="4B6DC241" w15:paraIdParent="28DF5DC0" w15:done="0"/>
  <w15:commentEx w15:paraId="52126E0E" w15:done="0"/>
  <w15:commentEx w15:paraId="2F1EB9B4" w15:paraIdParent="52126E0E" w15:done="0"/>
  <w15:commentEx w15:paraId="291231B8" w15:done="0"/>
  <w15:commentEx w15:paraId="311FE8B0" w15:done="0"/>
  <w15:commentEx w15:paraId="1F488588" w15:paraIdParent="311FE8B0" w15:done="0"/>
  <w15:commentEx w15:paraId="28DFF2A4" w15:done="0"/>
  <w15:commentEx w15:paraId="6667F013" w15:paraIdParent="28DFF2A4" w15:done="0"/>
  <w15:commentEx w15:paraId="0F5DF5FA" w15:done="0"/>
  <w15:commentEx w15:paraId="4D1F0863" w15:paraIdParent="0F5DF5FA" w15:done="0"/>
  <w15:commentEx w15:paraId="016C4AC1" w15:paraIdParent="0F5DF5FA" w15:done="0"/>
  <w15:commentEx w15:paraId="7BE9430A" w15:paraIdParent="0F5DF5FA" w15:done="0"/>
  <w15:commentEx w15:paraId="150B8836" w15:done="0"/>
  <w15:commentEx w15:paraId="6EA83E9D" w15:paraIdParent="150B8836" w15:done="0"/>
  <w15:commentEx w15:paraId="21CC1DB3" w15:done="0"/>
  <w15:commentEx w15:paraId="6F9C9384" w15:paraIdParent="21CC1DB3" w15:done="0"/>
  <w15:commentEx w15:paraId="226457AB" w15:paraIdParent="21CC1DB3" w15:done="0"/>
  <w15:commentEx w15:paraId="7204AAE2" w15:done="0"/>
  <w15:commentEx w15:paraId="0083E653" w15:paraIdParent="7204AAE2" w15:done="0"/>
  <w15:commentEx w15:paraId="49B8CE93" w15:paraIdParent="7204AAE2" w15:done="0"/>
  <w15:commentEx w15:paraId="434E253D" w15:paraIdParent="7204AAE2" w15:done="0"/>
  <w15:commentEx w15:paraId="6E790F1A" w15:done="0"/>
  <w15:commentEx w15:paraId="433DA7B7" w15:paraIdParent="6E790F1A" w15:done="0"/>
  <w15:commentEx w15:paraId="6B0D8E43" w15:done="0"/>
  <w15:commentEx w15:paraId="211B738F" w15:paraIdParent="6B0D8E43" w15:done="0"/>
  <w15:commentEx w15:paraId="25DA0CC6" w15:paraIdParent="6B0D8E43" w15:done="0"/>
  <w15:commentEx w15:paraId="4AFBFACF" w15:paraIdParent="6B0D8E43" w15:done="0"/>
  <w15:commentEx w15:paraId="3A27F0BE" w15:done="0"/>
  <w15:commentEx w15:paraId="0861F119" w15:paraIdParent="3A27F0BE" w15:done="0"/>
  <w15:commentEx w15:paraId="1C3BFBC0" w15:paraIdParent="3A27F0BE" w15:done="0"/>
  <w15:commentEx w15:paraId="64167B33" w15:paraIdParent="3A27F0BE" w15:done="0"/>
  <w15:commentEx w15:paraId="0A2B1925" w15:done="0"/>
  <w15:commentEx w15:paraId="74C27F42" w15:paraIdParent="0A2B1925" w15:done="0"/>
  <w15:commentEx w15:paraId="60966697" w15:paraIdParent="0A2B1925" w15:done="0"/>
  <w15:commentEx w15:paraId="780860F4" w15:paraIdParent="0A2B1925" w15:done="0"/>
  <w15:commentEx w15:paraId="7A2D88BE" w15:done="0"/>
  <w15:commentEx w15:paraId="0C40086E" w15:paraIdParent="7A2D88BE" w15:done="0"/>
  <w15:commentEx w15:paraId="52BF42EA" w15:paraIdParent="7A2D88BE" w15:done="0"/>
  <w15:commentEx w15:paraId="65325D93" w15:paraIdParent="7A2D88BE" w15:done="0"/>
  <w15:commentEx w15:paraId="5EE57DE4" w15:done="0"/>
  <w15:commentEx w15:paraId="3FD8FD41" w15:paraIdParent="5EE57DE4" w15:done="0"/>
  <w15:commentEx w15:paraId="2C2232E2" w15:paraIdParent="5EE57DE4" w15:done="0"/>
  <w15:commentEx w15:paraId="291743CA" w15:paraIdParent="5EE57DE4" w15:done="0"/>
  <w15:commentEx w15:paraId="6D935FAC" w15:done="0"/>
  <w15:commentEx w15:paraId="5F0B0469" w15:paraIdParent="6D935FAC" w15:done="0"/>
  <w15:commentEx w15:paraId="463CB946" w15:paraIdParent="6D935FAC" w15:done="0"/>
  <w15:commentEx w15:paraId="63DDECE7" w15:done="0"/>
  <w15:commentEx w15:paraId="2E835FA1" w15:done="0"/>
  <w15:commentEx w15:paraId="0379CBBC" w15:paraIdParent="2E835FA1" w15:done="0"/>
  <w15:commentEx w15:paraId="370942FF" w15:done="0"/>
  <w15:commentEx w15:paraId="2DD26B85" w15:paraIdParent="370942FF" w15:done="0"/>
  <w15:commentEx w15:paraId="24244DFA" w15:done="0"/>
  <w15:commentEx w15:paraId="740BF212" w15:paraIdParent="24244DFA" w15:done="0"/>
  <w15:commentEx w15:paraId="78C4DE01" w15:done="0"/>
  <w15:commentEx w15:paraId="4B08955A" w15:paraIdParent="78C4DE01" w15:done="0"/>
  <w15:commentEx w15:paraId="5069FAFF" w15:done="0"/>
  <w15:commentEx w15:paraId="0A640DC5" w15:paraIdParent="5069FAFF" w15:done="0"/>
  <w15:commentEx w15:paraId="3FB3972A" w15:paraIdParent="5069FA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7FEACF" w16cex:dateUtc="2025-08-12T09:09:00Z"/>
  <w16cex:commentExtensible w16cex:durableId="707A437A" w16cex:dateUtc="2025-08-12T15:50:00Z"/>
  <w16cex:commentExtensible w16cex:durableId="2DB29715" w16cex:dateUtc="2025-08-12T09:32:00Z"/>
  <w16cex:commentExtensible w16cex:durableId="1E449D93" w16cex:dateUtc="2025-08-12T15:51:00Z"/>
  <w16cex:commentExtensible w16cex:durableId="06FBB223" w16cex:dateUtc="2025-08-12T09:34:00Z"/>
  <w16cex:commentExtensible w16cex:durableId="5FF6F110" w16cex:dateUtc="2025-08-12T09:23:00Z"/>
  <w16cex:commentExtensible w16cex:durableId="5DBB6BBB" w16cex:dateUtc="2025-08-12T15:38:00Z"/>
  <w16cex:commentExtensible w16cex:durableId="110FD173" w16cex:dateUtc="2025-08-12T09:25:00Z"/>
  <w16cex:commentExtensible w16cex:durableId="6F3420F2" w16cex:dateUtc="2025-08-12T10:12:00Z"/>
  <w16cex:commentExtensible w16cex:durableId="6B9C7F28" w16cex:dateUtc="2025-08-04T10:26:00Z"/>
  <w16cex:commentExtensible w16cex:durableId="077305FB" w16cex:dateUtc="2025-08-07T17:29:00Z"/>
  <w16cex:commentExtensible w16cex:durableId="0075419B" w16cex:dateUtc="2025-08-11T09:50:00Z"/>
  <w16cex:commentExtensible w16cex:durableId="3250F7E6" w16cex:dateUtc="2025-08-12T09:15:00Z"/>
  <w16cex:commentExtensible w16cex:durableId="30F2CC9C" w16cex:dateUtc="2025-08-04T10:39:00Z"/>
  <w16cex:commentExtensible w16cex:durableId="793A95C1" w16cex:dateUtc="2025-08-07T17:46:00Z"/>
  <w16cex:commentExtensible w16cex:durableId="092C1D35" w16cex:dateUtc="2025-08-04T10:41:00Z"/>
  <w16cex:commentExtensible w16cex:durableId="4F053451" w16cex:dateUtc="2025-08-11T09:59:00Z"/>
  <w16cex:commentExtensible w16cex:durableId="05B6D782" w16cex:dateUtc="2025-08-12T09:17:00Z"/>
  <w16cex:commentExtensible w16cex:durableId="54777A78" w16cex:dateUtc="2025-08-04T10:44:00Z"/>
  <w16cex:commentExtensible w16cex:durableId="08A8141E" w16cex:dateUtc="2025-08-07T18:29:00Z"/>
  <w16cex:commentExtensible w16cex:durableId="1754400B" w16cex:dateUtc="2025-08-11T09:59:00Z"/>
  <w16cex:commentExtensible w16cex:durableId="51259B64" w16cex:dateUtc="2025-08-12T09:17:00Z"/>
  <w16cex:commentExtensible w16cex:durableId="3121F579" w16cex:dateUtc="2025-08-04T10:45:00Z"/>
  <w16cex:commentExtensible w16cex:durableId="24FA2FC6" w16cex:dateUtc="2025-08-11T09:59:00Z"/>
  <w16cex:commentExtensible w16cex:durableId="0F4242BB" w16cex:dateUtc="2025-08-04T10:47:00Z"/>
  <w16cex:commentExtensible w16cex:durableId="1115C222" w16cex:dateUtc="2025-08-07T18:34:00Z"/>
  <w16cex:commentExtensible w16cex:durableId="5A26F3DF" w16cex:dateUtc="2025-08-11T10:00:00Z"/>
  <w16cex:commentExtensible w16cex:durableId="52A16E64" w16cex:dateUtc="2025-08-12T09:18:00Z"/>
  <w16cex:commentExtensible w16cex:durableId="0D093F3E" w16cex:dateUtc="2025-08-04T10:51:00Z"/>
  <w16cex:commentExtensible w16cex:durableId="41510CD6" w16cex:dateUtc="2025-08-08T12:31:00Z"/>
  <w16cex:commentExtensible w16cex:durableId="6CDA205A" w16cex:dateUtc="2025-08-12T09:20:00Z"/>
  <w16cex:commentExtensible w16cex:durableId="40E9DEF2" w16cex:dateUtc="2025-08-12T15:46:00Z"/>
  <w16cex:commentExtensible w16cex:durableId="49402C62" w16cex:dateUtc="2025-08-04T12:39:00Z"/>
  <w16cex:commentExtensible w16cex:durableId="115C0BD4" w16cex:dateUtc="2025-08-07T18:55:00Z"/>
  <w16cex:commentExtensible w16cex:durableId="682A837C" w16cex:dateUtc="2025-08-11T10:05:00Z"/>
  <w16cex:commentExtensible w16cex:durableId="26BBCD14" w16cex:dateUtc="2025-08-12T11:56:00Z"/>
  <w16cex:commentExtensible w16cex:durableId="64284733" w16cex:dateUtc="2025-08-04T11:08:00Z"/>
  <w16cex:commentExtensible w16cex:durableId="12B37945" w16cex:dateUtc="2025-08-08T07:13:00Z"/>
  <w16cex:commentExtensible w16cex:durableId="7C18AE1F" w16cex:dateUtc="2025-08-11T10:09:00Z"/>
  <w16cex:commentExtensible w16cex:durableId="2F34842B" w16cex:dateUtc="2025-08-12T11:55:00Z"/>
  <w16cex:commentExtensible w16cex:durableId="295A02C2" w16cex:dateUtc="2025-08-04T11:10:00Z"/>
  <w16cex:commentExtensible w16cex:durableId="74ADC7D5" w16cex:dateUtc="2025-08-04T12:46:00Z"/>
  <w16cex:commentExtensible w16cex:durableId="3E737217" w16cex:dateUtc="2025-08-08T10:54:00Z"/>
  <w16cex:commentExtensible w16cex:durableId="624BB3EE" w16cex:dateUtc="2025-08-11T10:11:00Z"/>
  <w16cex:commentExtensible w16cex:durableId="512A3D05" w16cex:dateUtc="2025-08-04T12:48:00Z"/>
  <w16cex:commentExtensible w16cex:durableId="76EDC4CA" w16cex:dateUtc="2025-08-08T10:55:00Z"/>
  <w16cex:commentExtensible w16cex:durableId="7424BF7C" w16cex:dateUtc="2025-08-11T10:12:00Z"/>
  <w16cex:commentExtensible w16cex:durableId="1D4B40E7" w16cex:dateUtc="2025-08-11T09:55:00Z"/>
  <w16cex:commentExtensible w16cex:durableId="7D2496F2" w16cex:dateUtc="2025-08-11T09:56:00Z"/>
  <w16cex:commentExtensible w16cex:durableId="2A3AB3CE" w16cex:dateUtc="2025-08-12T11:51:00Z"/>
  <w16cex:commentExtensible w16cex:durableId="78B43656" w16cex:dateUtc="2025-08-12T09:38:00Z"/>
  <w16cex:commentExtensible w16cex:durableId="4864E217" w16cex:dateUtc="2025-08-12T11:51:00Z"/>
  <w16cex:commentExtensible w16cex:durableId="3E39DBFC" w16cex:dateUtc="2025-08-11T09:57:00Z"/>
  <w16cex:commentExtensible w16cex:durableId="5168A804" w16cex:dateUtc="2025-08-12T09:42:00Z"/>
  <w16cex:commentExtensible w16cex:durableId="35AAC038" w16cex:dateUtc="2025-08-12T09:44:00Z"/>
  <w16cex:commentExtensible w16cex:durableId="2A96AA7D" w16cex:dateUtc="2025-08-12T11:52:00Z"/>
  <w16cex:commentExtensible w16cex:durableId="37DD3666" w16cex:dateUtc="2025-08-12T09:46:00Z"/>
  <w16cex:commentExtensible w16cex:durableId="02030D0C" w16cex:dateUtc="2025-08-12T09:47:00Z"/>
  <w16cex:commentExtensible w16cex:durableId="4DAB4235" w16cex:dateUtc="2025-08-12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DF5DC0" w16cid:durableId="097FEACF"/>
  <w16cid:commentId w16cid:paraId="4B6DC241" w16cid:durableId="707A437A"/>
  <w16cid:commentId w16cid:paraId="52126E0E" w16cid:durableId="2DB29715"/>
  <w16cid:commentId w16cid:paraId="2F1EB9B4" w16cid:durableId="1E449D93"/>
  <w16cid:commentId w16cid:paraId="291231B8" w16cid:durableId="06FBB223"/>
  <w16cid:commentId w16cid:paraId="311FE8B0" w16cid:durableId="5FF6F110"/>
  <w16cid:commentId w16cid:paraId="1F488588" w16cid:durableId="5DBB6BBB"/>
  <w16cid:commentId w16cid:paraId="28DFF2A4" w16cid:durableId="110FD173"/>
  <w16cid:commentId w16cid:paraId="6667F013" w16cid:durableId="6F3420F2"/>
  <w16cid:commentId w16cid:paraId="0F5DF5FA" w16cid:durableId="6B9C7F28"/>
  <w16cid:commentId w16cid:paraId="4D1F0863" w16cid:durableId="077305FB"/>
  <w16cid:commentId w16cid:paraId="016C4AC1" w16cid:durableId="0075419B"/>
  <w16cid:commentId w16cid:paraId="7BE9430A" w16cid:durableId="3250F7E6"/>
  <w16cid:commentId w16cid:paraId="150B8836" w16cid:durableId="30F2CC9C"/>
  <w16cid:commentId w16cid:paraId="6EA83E9D" w16cid:durableId="793A95C1"/>
  <w16cid:commentId w16cid:paraId="21CC1DB3" w16cid:durableId="092C1D35"/>
  <w16cid:commentId w16cid:paraId="6F9C9384" w16cid:durableId="4F053451"/>
  <w16cid:commentId w16cid:paraId="226457AB" w16cid:durableId="05B6D782"/>
  <w16cid:commentId w16cid:paraId="7204AAE2" w16cid:durableId="54777A78"/>
  <w16cid:commentId w16cid:paraId="0083E653" w16cid:durableId="08A8141E"/>
  <w16cid:commentId w16cid:paraId="49B8CE93" w16cid:durableId="1754400B"/>
  <w16cid:commentId w16cid:paraId="434E253D" w16cid:durableId="51259B64"/>
  <w16cid:commentId w16cid:paraId="6E790F1A" w16cid:durableId="3121F579"/>
  <w16cid:commentId w16cid:paraId="433DA7B7" w16cid:durableId="24FA2FC6"/>
  <w16cid:commentId w16cid:paraId="6B0D8E43" w16cid:durableId="0F4242BB"/>
  <w16cid:commentId w16cid:paraId="211B738F" w16cid:durableId="1115C222"/>
  <w16cid:commentId w16cid:paraId="25DA0CC6" w16cid:durableId="5A26F3DF"/>
  <w16cid:commentId w16cid:paraId="4AFBFACF" w16cid:durableId="52A16E64"/>
  <w16cid:commentId w16cid:paraId="3A27F0BE" w16cid:durableId="0D093F3E"/>
  <w16cid:commentId w16cid:paraId="0861F119" w16cid:durableId="41510CD6"/>
  <w16cid:commentId w16cid:paraId="1C3BFBC0" w16cid:durableId="6CDA205A"/>
  <w16cid:commentId w16cid:paraId="64167B33" w16cid:durableId="40E9DEF2"/>
  <w16cid:commentId w16cid:paraId="0A2B1925" w16cid:durableId="49402C62"/>
  <w16cid:commentId w16cid:paraId="74C27F42" w16cid:durableId="115C0BD4"/>
  <w16cid:commentId w16cid:paraId="60966697" w16cid:durableId="682A837C"/>
  <w16cid:commentId w16cid:paraId="780860F4" w16cid:durableId="26BBCD14"/>
  <w16cid:commentId w16cid:paraId="7A2D88BE" w16cid:durableId="64284733"/>
  <w16cid:commentId w16cid:paraId="0C40086E" w16cid:durableId="12B37945"/>
  <w16cid:commentId w16cid:paraId="52BF42EA" w16cid:durableId="7C18AE1F"/>
  <w16cid:commentId w16cid:paraId="65325D93" w16cid:durableId="2F34842B"/>
  <w16cid:commentId w16cid:paraId="5EE57DE4" w16cid:durableId="295A02C2"/>
  <w16cid:commentId w16cid:paraId="3FD8FD41" w16cid:durableId="74ADC7D5"/>
  <w16cid:commentId w16cid:paraId="2C2232E2" w16cid:durableId="3E737217"/>
  <w16cid:commentId w16cid:paraId="291743CA" w16cid:durableId="624BB3EE"/>
  <w16cid:commentId w16cid:paraId="6D935FAC" w16cid:durableId="512A3D05"/>
  <w16cid:commentId w16cid:paraId="5F0B0469" w16cid:durableId="76EDC4CA"/>
  <w16cid:commentId w16cid:paraId="463CB946" w16cid:durableId="7424BF7C"/>
  <w16cid:commentId w16cid:paraId="63DDECE7" w16cid:durableId="1D4B40E7"/>
  <w16cid:commentId w16cid:paraId="2E835FA1" w16cid:durableId="7D2496F2"/>
  <w16cid:commentId w16cid:paraId="0379CBBC" w16cid:durableId="2A3AB3CE"/>
  <w16cid:commentId w16cid:paraId="370942FF" w16cid:durableId="78B43656"/>
  <w16cid:commentId w16cid:paraId="2DD26B85" w16cid:durableId="4864E217"/>
  <w16cid:commentId w16cid:paraId="24244DFA" w16cid:durableId="3E39DBFC"/>
  <w16cid:commentId w16cid:paraId="740BF212" w16cid:durableId="5168A804"/>
  <w16cid:commentId w16cid:paraId="78C4DE01" w16cid:durableId="35AAC038"/>
  <w16cid:commentId w16cid:paraId="4B08955A" w16cid:durableId="2A96AA7D"/>
  <w16cid:commentId w16cid:paraId="5069FAFF" w16cid:durableId="37DD3666"/>
  <w16cid:commentId w16cid:paraId="0A640DC5" w16cid:durableId="02030D0C"/>
  <w16cid:commentId w16cid:paraId="3FB3972A" w16cid:durableId="4DAB42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C13E6" w14:textId="77777777" w:rsidR="00EB4950" w:rsidRDefault="00EB4950" w:rsidP="00285CC5">
      <w:pPr>
        <w:spacing w:line="240" w:lineRule="auto"/>
      </w:pPr>
      <w:r>
        <w:separator/>
      </w:r>
    </w:p>
  </w:endnote>
  <w:endnote w:type="continuationSeparator" w:id="0">
    <w:p w14:paraId="3E1140FC" w14:textId="77777777" w:rsidR="00EB4950" w:rsidRDefault="00EB4950" w:rsidP="00285CC5">
      <w:pPr>
        <w:spacing w:line="240" w:lineRule="auto"/>
      </w:pPr>
      <w:r>
        <w:continuationSeparator/>
      </w:r>
    </w:p>
  </w:endnote>
  <w:endnote w:type="continuationNotice" w:id="1">
    <w:p w14:paraId="34EBCF6B" w14:textId="77777777" w:rsidR="00EB4950" w:rsidRDefault="00EB49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8FA25" w14:textId="4F7BDBBE" w:rsidR="00285CC5" w:rsidRDefault="00285CC5">
    <w:pPr>
      <w:pStyle w:val="Footer"/>
    </w:pPr>
    <w:r>
      <w:rPr>
        <w:noProof/>
        <w14:ligatures w14:val="standardContextual"/>
      </w:rPr>
      <mc:AlternateContent>
        <mc:Choice Requires="wps">
          <w:drawing>
            <wp:anchor distT="0" distB="0" distL="0" distR="0" simplePos="0" relativeHeight="251658241" behindDoc="0" locked="0" layoutInCell="1" allowOverlap="1" wp14:anchorId="5DA9DE57" wp14:editId="6C8069CE">
              <wp:simplePos x="635" y="635"/>
              <wp:positionH relativeFrom="page">
                <wp:align>left</wp:align>
              </wp:positionH>
              <wp:positionV relativeFrom="page">
                <wp:align>bottom</wp:align>
              </wp:positionV>
              <wp:extent cx="1598295" cy="342900"/>
              <wp:effectExtent l="0" t="0" r="1905" b="0"/>
              <wp:wrapNone/>
              <wp:docPr id="1016011009" name="Text Box 2" descr="Classification: RAKBANK-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98295" cy="342900"/>
                      </a:xfrm>
                      <a:prstGeom prst="rect">
                        <a:avLst/>
                      </a:prstGeom>
                      <a:noFill/>
                      <a:ln>
                        <a:noFill/>
                      </a:ln>
                    </wps:spPr>
                    <wps:txbx>
                      <w:txbxContent>
                        <w:p w14:paraId="4D179363" w14:textId="1C7E14C9" w:rsidR="00285CC5" w:rsidRPr="00285CC5" w:rsidRDefault="00285CC5" w:rsidP="00285CC5">
                          <w:pPr>
                            <w:rPr>
                              <w:rFonts w:eastAsia="Calibri" w:cs="Calibri"/>
                              <w:noProof/>
                              <w:color w:val="FF0000"/>
                              <w:sz w:val="16"/>
                              <w:szCs w:val="16"/>
                            </w:rPr>
                          </w:pPr>
                          <w:r w:rsidRPr="00285CC5">
                            <w:rPr>
                              <w:rFonts w:eastAsia="Calibri" w:cs="Calibri"/>
                              <w:noProof/>
                              <w:color w:val="FF0000"/>
                              <w:sz w:val="16"/>
                              <w:szCs w:val="16"/>
                            </w:rPr>
                            <w:t>Classification: RAKBANK-Internal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DA9DE57" id="_x0000_t202" coordsize="21600,21600" o:spt="202" path="m,l,21600r21600,l21600,xe">
              <v:stroke joinstyle="miter"/>
              <v:path gradientshapeok="t" o:connecttype="rect"/>
            </v:shapetype>
            <v:shape id="Text Box 2" o:spid="_x0000_s1026" type="#_x0000_t202" alt="Classification: RAKBANK-Internal" style="position:absolute;margin-left:0;margin-top:0;width:125.85pt;height:27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" filled="f" stroked="f">
              <v:textbox style="mso-fit-shape-to-text:t" inset="20pt,0,0,15pt">
                <w:txbxContent>
                  <w:p w14:paraId="4D179363" w14:textId="1C7E14C9" w:rsidR="00285CC5" w:rsidRPr="00285CC5" w:rsidRDefault="00285CC5" w:rsidP="00285CC5">
                    <w:pPr>
                      <w:rPr>
                        <w:rFonts w:eastAsia="Calibri" w:cs="Calibri"/>
                        <w:noProof/>
                        <w:color w:val="FF0000"/>
                        <w:sz w:val="16"/>
                        <w:szCs w:val="16"/>
                      </w:rPr>
                    </w:pPr>
                    <w:r w:rsidRPr="00285CC5">
                      <w:rPr>
                        <w:rFonts w:eastAsia="Calibri" w:cs="Calibri"/>
                        <w:noProof/>
                        <w:color w:val="FF0000"/>
                        <w:sz w:val="16"/>
                        <w:szCs w:val="16"/>
                      </w:rPr>
                      <w:t>Classification: RAKBANK-Internal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AF37E" w14:textId="77777777" w:rsidR="0059061C" w:rsidRDefault="0059061C">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C641845" w14:textId="3F0F3D99" w:rsidR="00285CC5" w:rsidRDefault="00285C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64C80" w14:textId="3B86B7EB" w:rsidR="00285CC5" w:rsidRDefault="00285CC5">
    <w:pPr>
      <w:pStyle w:val="Footer"/>
    </w:pPr>
    <w:r>
      <w:rPr>
        <w:noProof/>
        <w14:ligatures w14:val="standardContextual"/>
      </w:rPr>
      <mc:AlternateContent>
        <mc:Choice Requires="wps">
          <w:drawing>
            <wp:anchor distT="0" distB="0" distL="0" distR="0" simplePos="0" relativeHeight="251658240" behindDoc="0" locked="0" layoutInCell="1" allowOverlap="1" wp14:anchorId="3A4A83BE" wp14:editId="1B549CD0">
              <wp:simplePos x="635" y="635"/>
              <wp:positionH relativeFrom="page">
                <wp:align>left</wp:align>
              </wp:positionH>
              <wp:positionV relativeFrom="page">
                <wp:align>bottom</wp:align>
              </wp:positionV>
              <wp:extent cx="1598295" cy="342900"/>
              <wp:effectExtent l="0" t="0" r="1905" b="0"/>
              <wp:wrapNone/>
              <wp:docPr id="1294678378" name="Text Box 1" descr="Classification: RAKBANK-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98295" cy="342900"/>
                      </a:xfrm>
                      <a:prstGeom prst="rect">
                        <a:avLst/>
                      </a:prstGeom>
                      <a:noFill/>
                      <a:ln>
                        <a:noFill/>
                      </a:ln>
                    </wps:spPr>
                    <wps:txbx>
                      <w:txbxContent>
                        <w:p w14:paraId="5AFEC1BE" w14:textId="7A5B7016" w:rsidR="00285CC5" w:rsidRPr="00285CC5" w:rsidRDefault="00285CC5" w:rsidP="00285CC5">
                          <w:pPr>
                            <w:rPr>
                              <w:rFonts w:eastAsia="Calibri" w:cs="Calibri"/>
                              <w:noProof/>
                              <w:color w:val="FF0000"/>
                              <w:sz w:val="16"/>
                              <w:szCs w:val="16"/>
                            </w:rPr>
                          </w:pPr>
                          <w:r w:rsidRPr="00285CC5">
                            <w:rPr>
                              <w:rFonts w:eastAsia="Calibri" w:cs="Calibri"/>
                              <w:noProof/>
                              <w:color w:val="FF0000"/>
                              <w:sz w:val="16"/>
                              <w:szCs w:val="16"/>
                            </w:rPr>
                            <w:t>Classification: RAKBANK-Internal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4A83BE" id="_x0000_t202" coordsize="21600,21600" o:spt="202" path="m,l,21600r21600,l21600,xe">
              <v:stroke joinstyle="miter"/>
              <v:path gradientshapeok="t" o:connecttype="rect"/>
            </v:shapetype>
            <v:shape id="Text Box 1" o:spid="_x0000_s1027" type="#_x0000_t202" alt="Classification: RAKBANK-Internal" style="position:absolute;margin-left:0;margin-top:0;width:125.85pt;height:27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" filled="f" stroked="f">
              <v:textbox style="mso-fit-shape-to-text:t" inset="20pt,0,0,15pt">
                <w:txbxContent>
                  <w:p w14:paraId="5AFEC1BE" w14:textId="7A5B7016" w:rsidR="00285CC5" w:rsidRPr="00285CC5" w:rsidRDefault="00285CC5" w:rsidP="00285CC5">
                    <w:pPr>
                      <w:rPr>
                        <w:rFonts w:eastAsia="Calibri" w:cs="Calibri"/>
                        <w:noProof/>
                        <w:color w:val="FF0000"/>
                        <w:sz w:val="16"/>
                        <w:szCs w:val="16"/>
                      </w:rPr>
                    </w:pPr>
                    <w:r w:rsidRPr="00285CC5">
                      <w:rPr>
                        <w:rFonts w:eastAsia="Calibri" w:cs="Calibri"/>
                        <w:noProof/>
                        <w:color w:val="FF0000"/>
                        <w:sz w:val="16"/>
                        <w:szCs w:val="16"/>
                      </w:rPr>
                      <w:t>Classification: RAKBANK-Internal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A5DCF" w14:textId="77777777" w:rsidR="00EB4950" w:rsidRDefault="00EB4950" w:rsidP="00285CC5">
      <w:pPr>
        <w:spacing w:line="240" w:lineRule="auto"/>
      </w:pPr>
      <w:r>
        <w:separator/>
      </w:r>
    </w:p>
  </w:footnote>
  <w:footnote w:type="continuationSeparator" w:id="0">
    <w:p w14:paraId="0C75268E" w14:textId="77777777" w:rsidR="00EB4950" w:rsidRDefault="00EB4950" w:rsidP="00285CC5">
      <w:pPr>
        <w:spacing w:line="240" w:lineRule="auto"/>
      </w:pPr>
      <w:r>
        <w:continuationSeparator/>
      </w:r>
    </w:p>
  </w:footnote>
  <w:footnote w:type="continuationNotice" w:id="1">
    <w:p w14:paraId="2313A112" w14:textId="77777777" w:rsidR="00EB4950" w:rsidRDefault="00EB495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781F"/>
    <w:multiLevelType w:val="hybridMultilevel"/>
    <w:tmpl w:val="1ED064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091A81"/>
    <w:multiLevelType w:val="hybridMultilevel"/>
    <w:tmpl w:val="0B4847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B20DAD"/>
    <w:multiLevelType w:val="hybridMultilevel"/>
    <w:tmpl w:val="A934BA1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9CF6A60"/>
    <w:multiLevelType w:val="multilevel"/>
    <w:tmpl w:val="CFAC8366"/>
    <w:lvl w:ilvl="0">
      <w:start w:val="17"/>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66201C"/>
    <w:multiLevelType w:val="hybridMultilevel"/>
    <w:tmpl w:val="371466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F846FB"/>
    <w:multiLevelType w:val="hybridMultilevel"/>
    <w:tmpl w:val="ABA68A42"/>
    <w:lvl w:ilvl="0" w:tplc="04090001">
      <w:start w:val="1"/>
      <w:numFmt w:val="bullet"/>
      <w:lvlText w:val=""/>
      <w:lvlJc w:val="left"/>
      <w:pPr>
        <w:ind w:left="2210" w:hanging="360"/>
      </w:pPr>
      <w:rPr>
        <w:rFonts w:ascii="Symbol" w:hAnsi="Symbol" w:hint="default"/>
      </w:rPr>
    </w:lvl>
    <w:lvl w:ilvl="1" w:tplc="04090003">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6" w15:restartNumberingAfterBreak="0">
    <w:nsid w:val="0DAA57E2"/>
    <w:multiLevelType w:val="hybridMultilevel"/>
    <w:tmpl w:val="965834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0F1B5F"/>
    <w:multiLevelType w:val="hybridMultilevel"/>
    <w:tmpl w:val="8272D428"/>
    <w:lvl w:ilvl="0" w:tplc="997E0BC8">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6B4BA3"/>
    <w:multiLevelType w:val="hybridMultilevel"/>
    <w:tmpl w:val="E43697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4E6BF2"/>
    <w:multiLevelType w:val="hybridMultilevel"/>
    <w:tmpl w:val="ABF69DC2"/>
    <w:lvl w:ilvl="0" w:tplc="40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ED809BE"/>
    <w:multiLevelType w:val="multilevel"/>
    <w:tmpl w:val="980C86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1E04402"/>
    <w:multiLevelType w:val="multilevel"/>
    <w:tmpl w:val="4B18298E"/>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2" w15:restartNumberingAfterBreak="0">
    <w:nsid w:val="28700DB8"/>
    <w:multiLevelType w:val="hybridMultilevel"/>
    <w:tmpl w:val="FCE6A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F8C56F6"/>
    <w:multiLevelType w:val="hybridMultilevel"/>
    <w:tmpl w:val="B4943A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0E57695"/>
    <w:multiLevelType w:val="hybridMultilevel"/>
    <w:tmpl w:val="E2BCE26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46E2CDD"/>
    <w:multiLevelType w:val="hybridMultilevel"/>
    <w:tmpl w:val="2E72532C"/>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766724C"/>
    <w:multiLevelType w:val="hybridMultilevel"/>
    <w:tmpl w:val="71C631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A27E32"/>
    <w:multiLevelType w:val="hybridMultilevel"/>
    <w:tmpl w:val="406821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100FC4"/>
    <w:multiLevelType w:val="hybridMultilevel"/>
    <w:tmpl w:val="184C9D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99D7801"/>
    <w:multiLevelType w:val="hybridMultilevel"/>
    <w:tmpl w:val="62A02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F2AF0"/>
    <w:multiLevelType w:val="hybridMultilevel"/>
    <w:tmpl w:val="58BE07F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CB359C2"/>
    <w:multiLevelType w:val="multilevel"/>
    <w:tmpl w:val="9222874E"/>
    <w:lvl w:ilvl="0">
      <w:start w:val="1"/>
      <w:numFmt w:val="bullet"/>
      <w:lvlText w:val="o"/>
      <w:lvlJc w:val="left"/>
      <w:pPr>
        <w:ind w:left="2880" w:hanging="360"/>
      </w:pPr>
      <w:rPr>
        <w:rFonts w:ascii="Courier New" w:hAnsi="Courier New" w:cs="Courier New" w:hint="default"/>
      </w:rPr>
    </w:lvl>
    <w:lvl w:ilvl="1">
      <w:start w:val="1"/>
      <w:numFmt w:val="decimal"/>
      <w:isLgl/>
      <w:lvlText w:val="%1.%2"/>
      <w:lvlJc w:val="left"/>
      <w:pPr>
        <w:ind w:left="3000" w:hanging="48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22" w15:restartNumberingAfterBreak="0">
    <w:nsid w:val="3D61779D"/>
    <w:multiLevelType w:val="multilevel"/>
    <w:tmpl w:val="635076BC"/>
    <w:lvl w:ilvl="0">
      <w:start w:val="17"/>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1B1594"/>
    <w:multiLevelType w:val="hybridMultilevel"/>
    <w:tmpl w:val="E206AC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50F212A"/>
    <w:multiLevelType w:val="multilevel"/>
    <w:tmpl w:val="5E5C8904"/>
    <w:lvl w:ilvl="0">
      <w:start w:val="1"/>
      <w:numFmt w:val="decimal"/>
      <w:lvlText w:val="%1."/>
      <w:lvlJc w:val="left"/>
      <w:pPr>
        <w:ind w:left="720" w:hanging="360"/>
      </w:pPr>
      <w:rPr>
        <w:rFonts w:hint="default"/>
      </w:rPr>
    </w:lvl>
    <w:lvl w:ilvl="1">
      <w:start w:val="1"/>
      <w:numFmt w:val="decimal"/>
      <w:isLgl/>
      <w:lvlText w:val="%1.%2"/>
      <w:lvlJc w:val="left"/>
      <w:pPr>
        <w:ind w:left="1920" w:hanging="480"/>
      </w:pPr>
      <w:rPr>
        <w:rFonts w:hint="default"/>
      </w:rPr>
    </w:lvl>
    <w:lvl w:ilvl="2">
      <w:start w:val="1"/>
      <w:numFmt w:val="decimal"/>
      <w:pStyle w:val="Heading3"/>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5" w15:restartNumberingAfterBreak="0">
    <w:nsid w:val="45FF19DD"/>
    <w:multiLevelType w:val="hybridMultilevel"/>
    <w:tmpl w:val="D7D490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9074B89"/>
    <w:multiLevelType w:val="hybridMultilevel"/>
    <w:tmpl w:val="F82AF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9F17880"/>
    <w:multiLevelType w:val="hybridMultilevel"/>
    <w:tmpl w:val="E92867F2"/>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8" w15:restartNumberingAfterBreak="0">
    <w:nsid w:val="4C87289A"/>
    <w:multiLevelType w:val="hybridMultilevel"/>
    <w:tmpl w:val="B45A62DA"/>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F2C00A0"/>
    <w:multiLevelType w:val="hybridMultilevel"/>
    <w:tmpl w:val="E66430E4"/>
    <w:lvl w:ilvl="0" w:tplc="4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0" w15:restartNumberingAfterBreak="0">
    <w:nsid w:val="555E3A03"/>
    <w:multiLevelType w:val="multilevel"/>
    <w:tmpl w:val="A5C86F5E"/>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569F475F"/>
    <w:multiLevelType w:val="hybridMultilevel"/>
    <w:tmpl w:val="D46E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6EED"/>
    <w:multiLevelType w:val="hybridMultilevel"/>
    <w:tmpl w:val="B038CA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1C0B35"/>
    <w:multiLevelType w:val="hybridMultilevel"/>
    <w:tmpl w:val="67442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8754955"/>
    <w:multiLevelType w:val="hybridMultilevel"/>
    <w:tmpl w:val="1B2E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751594"/>
    <w:multiLevelType w:val="hybridMultilevel"/>
    <w:tmpl w:val="0CECF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98B004A"/>
    <w:multiLevelType w:val="hybridMultilevel"/>
    <w:tmpl w:val="634A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A7473E"/>
    <w:multiLevelType w:val="hybridMultilevel"/>
    <w:tmpl w:val="A858D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FEC3E1D"/>
    <w:multiLevelType w:val="hybridMultilevel"/>
    <w:tmpl w:val="961AE88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2330FBA"/>
    <w:multiLevelType w:val="hybridMultilevel"/>
    <w:tmpl w:val="1A385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33E7F08"/>
    <w:multiLevelType w:val="hybridMultilevel"/>
    <w:tmpl w:val="788C1C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95D6B62"/>
    <w:multiLevelType w:val="hybridMultilevel"/>
    <w:tmpl w:val="B44AF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801460"/>
    <w:multiLevelType w:val="hybridMultilevel"/>
    <w:tmpl w:val="A04E4906"/>
    <w:lvl w:ilvl="0" w:tplc="60F28B46">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C234832"/>
    <w:multiLevelType w:val="hybridMultilevel"/>
    <w:tmpl w:val="A4D89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D4078B"/>
    <w:multiLevelType w:val="hybridMultilevel"/>
    <w:tmpl w:val="355A33F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5016D1A"/>
    <w:multiLevelType w:val="hybridMultilevel"/>
    <w:tmpl w:val="776E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6E52C8"/>
    <w:multiLevelType w:val="hybridMultilevel"/>
    <w:tmpl w:val="FF643D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5A4532D"/>
    <w:multiLevelType w:val="hybridMultilevel"/>
    <w:tmpl w:val="75280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640535A"/>
    <w:multiLevelType w:val="hybridMultilevel"/>
    <w:tmpl w:val="DC14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885200"/>
    <w:multiLevelType w:val="hybridMultilevel"/>
    <w:tmpl w:val="9E246AFC"/>
    <w:lvl w:ilvl="0" w:tplc="4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0" w15:restartNumberingAfterBreak="0">
    <w:nsid w:val="7BC33E76"/>
    <w:multiLevelType w:val="multilevel"/>
    <w:tmpl w:val="5A88951E"/>
    <w:lvl w:ilvl="0">
      <w:start w:val="1"/>
      <w:numFmt w:val="bullet"/>
      <w:lvlText w:val=""/>
      <w:lvlJc w:val="left"/>
      <w:pPr>
        <w:ind w:left="2160" w:hanging="360"/>
      </w:pPr>
      <w:rPr>
        <w:rFonts w:ascii="Symbol" w:hAnsi="Symbol" w:hint="default"/>
      </w:rPr>
    </w:lvl>
    <w:lvl w:ilvl="1">
      <w:start w:val="1"/>
      <w:numFmt w:val="decimal"/>
      <w:isLgl/>
      <w:lvlText w:val="%1.%2"/>
      <w:lvlJc w:val="left"/>
      <w:pPr>
        <w:ind w:left="228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51" w15:restartNumberingAfterBreak="0">
    <w:nsid w:val="7BF36895"/>
    <w:multiLevelType w:val="hybridMultilevel"/>
    <w:tmpl w:val="BE8A4D9C"/>
    <w:lvl w:ilvl="0" w:tplc="997E0BC8">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8395951">
    <w:abstractNumId w:val="10"/>
  </w:num>
  <w:num w:numId="2" w16cid:durableId="180826052">
    <w:abstractNumId w:val="42"/>
  </w:num>
  <w:num w:numId="3" w16cid:durableId="555170295">
    <w:abstractNumId w:val="3"/>
  </w:num>
  <w:num w:numId="4" w16cid:durableId="1020744073">
    <w:abstractNumId w:val="24"/>
  </w:num>
  <w:num w:numId="5" w16cid:durableId="555974085">
    <w:abstractNumId w:val="22"/>
  </w:num>
  <w:num w:numId="6" w16cid:durableId="1326543605">
    <w:abstractNumId w:val="47"/>
  </w:num>
  <w:num w:numId="7" w16cid:durableId="1526479704">
    <w:abstractNumId w:val="35"/>
  </w:num>
  <w:num w:numId="8" w16cid:durableId="1521972034">
    <w:abstractNumId w:val="48"/>
  </w:num>
  <w:num w:numId="9" w16cid:durableId="264777654">
    <w:abstractNumId w:val="9"/>
  </w:num>
  <w:num w:numId="10" w16cid:durableId="2014723746">
    <w:abstractNumId w:val="2"/>
  </w:num>
  <w:num w:numId="11" w16cid:durableId="220601021">
    <w:abstractNumId w:val="0"/>
  </w:num>
  <w:num w:numId="12" w16cid:durableId="1801149817">
    <w:abstractNumId w:val="15"/>
  </w:num>
  <w:num w:numId="13" w16cid:durableId="1487043827">
    <w:abstractNumId w:val="23"/>
  </w:num>
  <w:num w:numId="14" w16cid:durableId="531260652">
    <w:abstractNumId w:val="44"/>
  </w:num>
  <w:num w:numId="15" w16cid:durableId="412093443">
    <w:abstractNumId w:val="27"/>
  </w:num>
  <w:num w:numId="16" w16cid:durableId="254900837">
    <w:abstractNumId w:val="49"/>
  </w:num>
  <w:num w:numId="17" w16cid:durableId="1344894375">
    <w:abstractNumId w:val="30"/>
  </w:num>
  <w:num w:numId="18" w16cid:durableId="1162043296">
    <w:abstractNumId w:val="20"/>
  </w:num>
  <w:num w:numId="19" w16cid:durableId="1590776189">
    <w:abstractNumId w:val="38"/>
  </w:num>
  <w:num w:numId="20" w16cid:durableId="112597590">
    <w:abstractNumId w:val="7"/>
  </w:num>
  <w:num w:numId="21" w16cid:durableId="1357271398">
    <w:abstractNumId w:val="51"/>
  </w:num>
  <w:num w:numId="22" w16cid:durableId="1788892783">
    <w:abstractNumId w:val="14"/>
  </w:num>
  <w:num w:numId="23" w16cid:durableId="977682752">
    <w:abstractNumId w:val="29"/>
  </w:num>
  <w:num w:numId="24" w16cid:durableId="1372606200">
    <w:abstractNumId w:val="32"/>
  </w:num>
  <w:num w:numId="25" w16cid:durableId="743187577">
    <w:abstractNumId w:val="37"/>
  </w:num>
  <w:num w:numId="26" w16cid:durableId="175508998">
    <w:abstractNumId w:val="16"/>
  </w:num>
  <w:num w:numId="27" w16cid:durableId="1478452837">
    <w:abstractNumId w:val="5"/>
  </w:num>
  <w:num w:numId="28" w16cid:durableId="1963613943">
    <w:abstractNumId w:val="31"/>
  </w:num>
  <w:num w:numId="29" w16cid:durableId="634337711">
    <w:abstractNumId w:val="36"/>
  </w:num>
  <w:num w:numId="30" w16cid:durableId="526136252">
    <w:abstractNumId w:val="40"/>
  </w:num>
  <w:num w:numId="31" w16cid:durableId="766653441">
    <w:abstractNumId w:val="33"/>
  </w:num>
  <w:num w:numId="32" w16cid:durableId="959871896">
    <w:abstractNumId w:val="25"/>
  </w:num>
  <w:num w:numId="33" w16cid:durableId="1619919729">
    <w:abstractNumId w:val="13"/>
  </w:num>
  <w:num w:numId="34" w16cid:durableId="647826954">
    <w:abstractNumId w:val="17"/>
  </w:num>
  <w:num w:numId="35" w16cid:durableId="2141260727">
    <w:abstractNumId w:val="4"/>
  </w:num>
  <w:num w:numId="36" w16cid:durableId="42756593">
    <w:abstractNumId w:val="1"/>
  </w:num>
  <w:num w:numId="37" w16cid:durableId="772288483">
    <w:abstractNumId w:val="26"/>
  </w:num>
  <w:num w:numId="38" w16cid:durableId="1894461553">
    <w:abstractNumId w:val="50"/>
  </w:num>
  <w:num w:numId="39" w16cid:durableId="2047638008">
    <w:abstractNumId w:val="39"/>
  </w:num>
  <w:num w:numId="40" w16cid:durableId="1216962793">
    <w:abstractNumId w:val="11"/>
  </w:num>
  <w:num w:numId="41" w16cid:durableId="84615792">
    <w:abstractNumId w:val="28"/>
  </w:num>
  <w:num w:numId="42" w16cid:durableId="537397586">
    <w:abstractNumId w:val="21"/>
  </w:num>
  <w:num w:numId="43" w16cid:durableId="312025512">
    <w:abstractNumId w:val="41"/>
  </w:num>
  <w:num w:numId="44" w16cid:durableId="1163660578">
    <w:abstractNumId w:val="6"/>
  </w:num>
  <w:num w:numId="45" w16cid:durableId="626935802">
    <w:abstractNumId w:val="46"/>
  </w:num>
  <w:num w:numId="46" w16cid:durableId="1759129300">
    <w:abstractNumId w:val="18"/>
  </w:num>
  <w:num w:numId="47" w16cid:durableId="897470666">
    <w:abstractNumId w:val="12"/>
  </w:num>
  <w:num w:numId="48" w16cid:durableId="1898391952">
    <w:abstractNumId w:val="19"/>
  </w:num>
  <w:num w:numId="49" w16cid:durableId="1503230627">
    <w:abstractNumId w:val="34"/>
  </w:num>
  <w:num w:numId="50" w16cid:durableId="554703935">
    <w:abstractNumId w:val="43"/>
  </w:num>
  <w:num w:numId="51" w16cid:durableId="229577853">
    <w:abstractNumId w:val="45"/>
  </w:num>
  <w:num w:numId="52" w16cid:durableId="1678731474">
    <w:abstractNumId w:val="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eena Salim">
    <w15:presenceInfo w15:providerId="AD" w15:userId="S::zeena@rakbank.ae::cbf0ae80-9d6c-482f-b801-2319694eb592"/>
  </w15:person>
  <w15:person w15:author="Himanshi Chawla (Ext)">
    <w15:presenceInfo w15:providerId="AD" w15:userId="S::Himanshi.Chawla@rakbank.ae::603fb07b-867a-48c2-96dd-bf38a2d10f25"/>
  </w15:person>
  <w15:person w15:author="Sherin Daniel">
    <w15:presenceInfo w15:providerId="AD" w15:userId="S::sdaniel@rakbank.ae::3bd3163a-0030-4996-be05-3c16a48ad4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E"/>
    <w:rsid w:val="000000B0"/>
    <w:rsid w:val="0000098D"/>
    <w:rsid w:val="000075AF"/>
    <w:rsid w:val="00015386"/>
    <w:rsid w:val="0001648C"/>
    <w:rsid w:val="00017E39"/>
    <w:rsid w:val="000252D9"/>
    <w:rsid w:val="00025D65"/>
    <w:rsid w:val="00027010"/>
    <w:rsid w:val="00027DEE"/>
    <w:rsid w:val="00036181"/>
    <w:rsid w:val="000405F6"/>
    <w:rsid w:val="00042AE4"/>
    <w:rsid w:val="000445E7"/>
    <w:rsid w:val="00044EF1"/>
    <w:rsid w:val="00046F9A"/>
    <w:rsid w:val="00051DB2"/>
    <w:rsid w:val="0005235D"/>
    <w:rsid w:val="000546F9"/>
    <w:rsid w:val="00063AF8"/>
    <w:rsid w:val="000652BC"/>
    <w:rsid w:val="00065380"/>
    <w:rsid w:val="0007213C"/>
    <w:rsid w:val="00073CC8"/>
    <w:rsid w:val="00074855"/>
    <w:rsid w:val="0007512E"/>
    <w:rsid w:val="00076DC1"/>
    <w:rsid w:val="00077343"/>
    <w:rsid w:val="000806A6"/>
    <w:rsid w:val="00091379"/>
    <w:rsid w:val="00092F1F"/>
    <w:rsid w:val="00094900"/>
    <w:rsid w:val="00094B5A"/>
    <w:rsid w:val="00094D76"/>
    <w:rsid w:val="000956A6"/>
    <w:rsid w:val="00097BD0"/>
    <w:rsid w:val="000A1A61"/>
    <w:rsid w:val="000A295C"/>
    <w:rsid w:val="000A3255"/>
    <w:rsid w:val="000A33AF"/>
    <w:rsid w:val="000A3F29"/>
    <w:rsid w:val="000A4A1E"/>
    <w:rsid w:val="000B1E5C"/>
    <w:rsid w:val="000B214A"/>
    <w:rsid w:val="000B374E"/>
    <w:rsid w:val="000B5B1D"/>
    <w:rsid w:val="000B6090"/>
    <w:rsid w:val="000B7CDE"/>
    <w:rsid w:val="000C0F2A"/>
    <w:rsid w:val="000C148C"/>
    <w:rsid w:val="000C28F2"/>
    <w:rsid w:val="000C2BB2"/>
    <w:rsid w:val="000C2F5B"/>
    <w:rsid w:val="000C3F8B"/>
    <w:rsid w:val="000C4FE1"/>
    <w:rsid w:val="000C559C"/>
    <w:rsid w:val="000C5F0E"/>
    <w:rsid w:val="000C675F"/>
    <w:rsid w:val="000C77D0"/>
    <w:rsid w:val="000D46F1"/>
    <w:rsid w:val="000D47B0"/>
    <w:rsid w:val="000D6DD5"/>
    <w:rsid w:val="000D7C8D"/>
    <w:rsid w:val="000E28A7"/>
    <w:rsid w:val="000E28B8"/>
    <w:rsid w:val="000E6B3B"/>
    <w:rsid w:val="000E7BAA"/>
    <w:rsid w:val="000F0D21"/>
    <w:rsid w:val="000F4ABC"/>
    <w:rsid w:val="000F53E1"/>
    <w:rsid w:val="000F65D5"/>
    <w:rsid w:val="000F7559"/>
    <w:rsid w:val="00102693"/>
    <w:rsid w:val="001076ED"/>
    <w:rsid w:val="001145C2"/>
    <w:rsid w:val="00114DB7"/>
    <w:rsid w:val="00117AA0"/>
    <w:rsid w:val="00120B4A"/>
    <w:rsid w:val="00121617"/>
    <w:rsid w:val="0012646F"/>
    <w:rsid w:val="001267BE"/>
    <w:rsid w:val="00132DAF"/>
    <w:rsid w:val="001347E6"/>
    <w:rsid w:val="001363A5"/>
    <w:rsid w:val="00136B7A"/>
    <w:rsid w:val="00144AFB"/>
    <w:rsid w:val="00145629"/>
    <w:rsid w:val="00146651"/>
    <w:rsid w:val="0015007B"/>
    <w:rsid w:val="00150B70"/>
    <w:rsid w:val="0015121B"/>
    <w:rsid w:val="0015289E"/>
    <w:rsid w:val="001529A0"/>
    <w:rsid w:val="001538B5"/>
    <w:rsid w:val="00157633"/>
    <w:rsid w:val="001618A4"/>
    <w:rsid w:val="00161FB4"/>
    <w:rsid w:val="00163D63"/>
    <w:rsid w:val="00166932"/>
    <w:rsid w:val="00172A59"/>
    <w:rsid w:val="001771C8"/>
    <w:rsid w:val="001809EA"/>
    <w:rsid w:val="00184D12"/>
    <w:rsid w:val="001852BA"/>
    <w:rsid w:val="001869AA"/>
    <w:rsid w:val="00191E00"/>
    <w:rsid w:val="00196BBD"/>
    <w:rsid w:val="001A684A"/>
    <w:rsid w:val="001B1E04"/>
    <w:rsid w:val="001B2C94"/>
    <w:rsid w:val="001B2DB7"/>
    <w:rsid w:val="001B4C07"/>
    <w:rsid w:val="001C1FE8"/>
    <w:rsid w:val="001C2AF7"/>
    <w:rsid w:val="001C6AC2"/>
    <w:rsid w:val="001D7B46"/>
    <w:rsid w:val="001E1D96"/>
    <w:rsid w:val="001E409B"/>
    <w:rsid w:val="001E6359"/>
    <w:rsid w:val="001F097B"/>
    <w:rsid w:val="001F0BCE"/>
    <w:rsid w:val="001F366E"/>
    <w:rsid w:val="001F7F59"/>
    <w:rsid w:val="00205C28"/>
    <w:rsid w:val="00205E61"/>
    <w:rsid w:val="002076E2"/>
    <w:rsid w:val="00207DC6"/>
    <w:rsid w:val="00211229"/>
    <w:rsid w:val="00216EFC"/>
    <w:rsid w:val="002179E2"/>
    <w:rsid w:val="002179F5"/>
    <w:rsid w:val="00221439"/>
    <w:rsid w:val="00225C85"/>
    <w:rsid w:val="00232E70"/>
    <w:rsid w:val="00233211"/>
    <w:rsid w:val="002350F6"/>
    <w:rsid w:val="002354F8"/>
    <w:rsid w:val="0024022B"/>
    <w:rsid w:val="002433AC"/>
    <w:rsid w:val="00243AFE"/>
    <w:rsid w:val="0024402A"/>
    <w:rsid w:val="00244204"/>
    <w:rsid w:val="002445B8"/>
    <w:rsid w:val="00244630"/>
    <w:rsid w:val="0025045D"/>
    <w:rsid w:val="00251DB9"/>
    <w:rsid w:val="00252DB4"/>
    <w:rsid w:val="00252DF6"/>
    <w:rsid w:val="00260BDD"/>
    <w:rsid w:val="002617F7"/>
    <w:rsid w:val="00262617"/>
    <w:rsid w:val="00263825"/>
    <w:rsid w:val="00265521"/>
    <w:rsid w:val="00270B22"/>
    <w:rsid w:val="002710E8"/>
    <w:rsid w:val="00273C89"/>
    <w:rsid w:val="00274AD7"/>
    <w:rsid w:val="002834D9"/>
    <w:rsid w:val="00284384"/>
    <w:rsid w:val="00285CC5"/>
    <w:rsid w:val="002876FF"/>
    <w:rsid w:val="002964D9"/>
    <w:rsid w:val="00296B27"/>
    <w:rsid w:val="002A1F5B"/>
    <w:rsid w:val="002A65C9"/>
    <w:rsid w:val="002B0621"/>
    <w:rsid w:val="002B2032"/>
    <w:rsid w:val="002B501E"/>
    <w:rsid w:val="002B6866"/>
    <w:rsid w:val="002B6C40"/>
    <w:rsid w:val="002B6D45"/>
    <w:rsid w:val="002B7A42"/>
    <w:rsid w:val="002B7D4A"/>
    <w:rsid w:val="002C1DB0"/>
    <w:rsid w:val="002C26E9"/>
    <w:rsid w:val="002C51F2"/>
    <w:rsid w:val="002C791C"/>
    <w:rsid w:val="002C7BC8"/>
    <w:rsid w:val="002D045C"/>
    <w:rsid w:val="002D1A52"/>
    <w:rsid w:val="002D1F02"/>
    <w:rsid w:val="002D28BE"/>
    <w:rsid w:val="002D2AF5"/>
    <w:rsid w:val="002D5A8E"/>
    <w:rsid w:val="002D5D54"/>
    <w:rsid w:val="002E0F38"/>
    <w:rsid w:val="002E3F2B"/>
    <w:rsid w:val="002E6BA1"/>
    <w:rsid w:val="002E7966"/>
    <w:rsid w:val="002F1DC5"/>
    <w:rsid w:val="002F2D75"/>
    <w:rsid w:val="002F310B"/>
    <w:rsid w:val="002F42BB"/>
    <w:rsid w:val="00305052"/>
    <w:rsid w:val="00310359"/>
    <w:rsid w:val="0031175F"/>
    <w:rsid w:val="00320235"/>
    <w:rsid w:val="0032728C"/>
    <w:rsid w:val="003313D7"/>
    <w:rsid w:val="00334683"/>
    <w:rsid w:val="0034155C"/>
    <w:rsid w:val="003424EF"/>
    <w:rsid w:val="00351D9F"/>
    <w:rsid w:val="00352E66"/>
    <w:rsid w:val="003546A5"/>
    <w:rsid w:val="00354EDE"/>
    <w:rsid w:val="00355B37"/>
    <w:rsid w:val="0036157E"/>
    <w:rsid w:val="00366C58"/>
    <w:rsid w:val="00370FCC"/>
    <w:rsid w:val="00374EA9"/>
    <w:rsid w:val="00375870"/>
    <w:rsid w:val="0037658F"/>
    <w:rsid w:val="00381BDB"/>
    <w:rsid w:val="00383202"/>
    <w:rsid w:val="0039124A"/>
    <w:rsid w:val="00394185"/>
    <w:rsid w:val="003A03D1"/>
    <w:rsid w:val="003A1A5E"/>
    <w:rsid w:val="003A57C2"/>
    <w:rsid w:val="003B5968"/>
    <w:rsid w:val="003B619A"/>
    <w:rsid w:val="003B6CAF"/>
    <w:rsid w:val="003C259A"/>
    <w:rsid w:val="003C2797"/>
    <w:rsid w:val="003C4AE9"/>
    <w:rsid w:val="003C6F35"/>
    <w:rsid w:val="003D05F7"/>
    <w:rsid w:val="003D0A25"/>
    <w:rsid w:val="003D1EF9"/>
    <w:rsid w:val="003D348D"/>
    <w:rsid w:val="003D3965"/>
    <w:rsid w:val="003D5A9B"/>
    <w:rsid w:val="003E1FF1"/>
    <w:rsid w:val="003E3E32"/>
    <w:rsid w:val="003E4971"/>
    <w:rsid w:val="003F4603"/>
    <w:rsid w:val="00402B13"/>
    <w:rsid w:val="004045A4"/>
    <w:rsid w:val="004078E1"/>
    <w:rsid w:val="0041520C"/>
    <w:rsid w:val="00421EC6"/>
    <w:rsid w:val="00422F7C"/>
    <w:rsid w:val="004249B2"/>
    <w:rsid w:val="00427991"/>
    <w:rsid w:val="00427C5B"/>
    <w:rsid w:val="004306FF"/>
    <w:rsid w:val="004311E1"/>
    <w:rsid w:val="004364F5"/>
    <w:rsid w:val="00436EAB"/>
    <w:rsid w:val="004373FD"/>
    <w:rsid w:val="00440258"/>
    <w:rsid w:val="00441544"/>
    <w:rsid w:val="00442537"/>
    <w:rsid w:val="0044521D"/>
    <w:rsid w:val="0044659E"/>
    <w:rsid w:val="0045154D"/>
    <w:rsid w:val="004526B1"/>
    <w:rsid w:val="00455183"/>
    <w:rsid w:val="00455330"/>
    <w:rsid w:val="00455E55"/>
    <w:rsid w:val="00460B80"/>
    <w:rsid w:val="00460F77"/>
    <w:rsid w:val="00462090"/>
    <w:rsid w:val="00467549"/>
    <w:rsid w:val="00467C54"/>
    <w:rsid w:val="004720DA"/>
    <w:rsid w:val="00474045"/>
    <w:rsid w:val="00480918"/>
    <w:rsid w:val="0048277B"/>
    <w:rsid w:val="00483FA8"/>
    <w:rsid w:val="0048788C"/>
    <w:rsid w:val="004904F2"/>
    <w:rsid w:val="004930D6"/>
    <w:rsid w:val="00493776"/>
    <w:rsid w:val="004B204B"/>
    <w:rsid w:val="004C1413"/>
    <w:rsid w:val="004C300F"/>
    <w:rsid w:val="004C65C4"/>
    <w:rsid w:val="004D57CB"/>
    <w:rsid w:val="004D5C72"/>
    <w:rsid w:val="004D5D71"/>
    <w:rsid w:val="004D7B0F"/>
    <w:rsid w:val="004E21FC"/>
    <w:rsid w:val="004F41B4"/>
    <w:rsid w:val="004F449F"/>
    <w:rsid w:val="004F4FDC"/>
    <w:rsid w:val="004F518F"/>
    <w:rsid w:val="004F7892"/>
    <w:rsid w:val="0050017D"/>
    <w:rsid w:val="0050236D"/>
    <w:rsid w:val="005046E2"/>
    <w:rsid w:val="00504FC4"/>
    <w:rsid w:val="00510A4D"/>
    <w:rsid w:val="00510E4B"/>
    <w:rsid w:val="00511D41"/>
    <w:rsid w:val="00512625"/>
    <w:rsid w:val="005150A9"/>
    <w:rsid w:val="005151F6"/>
    <w:rsid w:val="00522283"/>
    <w:rsid w:val="0052726F"/>
    <w:rsid w:val="00527B54"/>
    <w:rsid w:val="00531E78"/>
    <w:rsid w:val="00534DAD"/>
    <w:rsid w:val="005355A0"/>
    <w:rsid w:val="00537C45"/>
    <w:rsid w:val="00537C90"/>
    <w:rsid w:val="005422B0"/>
    <w:rsid w:val="00546335"/>
    <w:rsid w:val="005540A8"/>
    <w:rsid w:val="005602D6"/>
    <w:rsid w:val="00561F15"/>
    <w:rsid w:val="00562DC8"/>
    <w:rsid w:val="00566868"/>
    <w:rsid w:val="00571436"/>
    <w:rsid w:val="0057344D"/>
    <w:rsid w:val="00574D9A"/>
    <w:rsid w:val="00577B09"/>
    <w:rsid w:val="0058072D"/>
    <w:rsid w:val="005816AF"/>
    <w:rsid w:val="005832C8"/>
    <w:rsid w:val="00585841"/>
    <w:rsid w:val="0058797A"/>
    <w:rsid w:val="0059061C"/>
    <w:rsid w:val="005931D6"/>
    <w:rsid w:val="00596017"/>
    <w:rsid w:val="005977B5"/>
    <w:rsid w:val="005A1C81"/>
    <w:rsid w:val="005A1E69"/>
    <w:rsid w:val="005A2CD0"/>
    <w:rsid w:val="005B069F"/>
    <w:rsid w:val="005B530D"/>
    <w:rsid w:val="005C04E8"/>
    <w:rsid w:val="005C0ABD"/>
    <w:rsid w:val="005C126D"/>
    <w:rsid w:val="005C2927"/>
    <w:rsid w:val="005C71E1"/>
    <w:rsid w:val="005D22D7"/>
    <w:rsid w:val="005D2316"/>
    <w:rsid w:val="005D477D"/>
    <w:rsid w:val="005D53F1"/>
    <w:rsid w:val="005E0285"/>
    <w:rsid w:val="005E130C"/>
    <w:rsid w:val="005E29D7"/>
    <w:rsid w:val="005E30BD"/>
    <w:rsid w:val="005E6B81"/>
    <w:rsid w:val="005F2E1A"/>
    <w:rsid w:val="005F307E"/>
    <w:rsid w:val="005F559E"/>
    <w:rsid w:val="005F600C"/>
    <w:rsid w:val="005F78D2"/>
    <w:rsid w:val="0060255F"/>
    <w:rsid w:val="006047F8"/>
    <w:rsid w:val="006051B7"/>
    <w:rsid w:val="006053F6"/>
    <w:rsid w:val="0060695D"/>
    <w:rsid w:val="0061180C"/>
    <w:rsid w:val="00612592"/>
    <w:rsid w:val="0061264B"/>
    <w:rsid w:val="00615008"/>
    <w:rsid w:val="00615151"/>
    <w:rsid w:val="00615E11"/>
    <w:rsid w:val="00620964"/>
    <w:rsid w:val="00620BCA"/>
    <w:rsid w:val="006246AA"/>
    <w:rsid w:val="006268A7"/>
    <w:rsid w:val="00630DA6"/>
    <w:rsid w:val="00630FA5"/>
    <w:rsid w:val="00631A42"/>
    <w:rsid w:val="00634327"/>
    <w:rsid w:val="006358E5"/>
    <w:rsid w:val="0064070B"/>
    <w:rsid w:val="006407F2"/>
    <w:rsid w:val="00640AC4"/>
    <w:rsid w:val="0064222C"/>
    <w:rsid w:val="00642849"/>
    <w:rsid w:val="00642EC0"/>
    <w:rsid w:val="00643238"/>
    <w:rsid w:val="0064501D"/>
    <w:rsid w:val="006466BB"/>
    <w:rsid w:val="00650B9C"/>
    <w:rsid w:val="00653646"/>
    <w:rsid w:val="00653E71"/>
    <w:rsid w:val="00654273"/>
    <w:rsid w:val="006570B6"/>
    <w:rsid w:val="00663C49"/>
    <w:rsid w:val="00665351"/>
    <w:rsid w:val="00665AFE"/>
    <w:rsid w:val="00667194"/>
    <w:rsid w:val="00667FE1"/>
    <w:rsid w:val="00670385"/>
    <w:rsid w:val="006724D9"/>
    <w:rsid w:val="00673B95"/>
    <w:rsid w:val="00681FBA"/>
    <w:rsid w:val="006822E4"/>
    <w:rsid w:val="0068469B"/>
    <w:rsid w:val="00690051"/>
    <w:rsid w:val="00693193"/>
    <w:rsid w:val="006931D8"/>
    <w:rsid w:val="00695780"/>
    <w:rsid w:val="0069586B"/>
    <w:rsid w:val="00695B53"/>
    <w:rsid w:val="006A0916"/>
    <w:rsid w:val="006A097F"/>
    <w:rsid w:val="006A12D1"/>
    <w:rsid w:val="006A189D"/>
    <w:rsid w:val="006A1D6A"/>
    <w:rsid w:val="006A5D97"/>
    <w:rsid w:val="006B18CD"/>
    <w:rsid w:val="006B1AA0"/>
    <w:rsid w:val="006B21C1"/>
    <w:rsid w:val="006B3304"/>
    <w:rsid w:val="006B419A"/>
    <w:rsid w:val="006C0430"/>
    <w:rsid w:val="006C31FC"/>
    <w:rsid w:val="006C339C"/>
    <w:rsid w:val="006C4809"/>
    <w:rsid w:val="006C653E"/>
    <w:rsid w:val="006D29A1"/>
    <w:rsid w:val="006D683B"/>
    <w:rsid w:val="006D7B0A"/>
    <w:rsid w:val="006E021E"/>
    <w:rsid w:val="006E049F"/>
    <w:rsid w:val="006E0704"/>
    <w:rsid w:val="006E4B25"/>
    <w:rsid w:val="006F12CA"/>
    <w:rsid w:val="006F2236"/>
    <w:rsid w:val="006F38D3"/>
    <w:rsid w:val="00700B6D"/>
    <w:rsid w:val="00706C11"/>
    <w:rsid w:val="0071253F"/>
    <w:rsid w:val="00715FA8"/>
    <w:rsid w:val="00716F69"/>
    <w:rsid w:val="0072010D"/>
    <w:rsid w:val="007207E1"/>
    <w:rsid w:val="00725043"/>
    <w:rsid w:val="007261E4"/>
    <w:rsid w:val="00726AF0"/>
    <w:rsid w:val="00727013"/>
    <w:rsid w:val="007309C7"/>
    <w:rsid w:val="00731BFD"/>
    <w:rsid w:val="00743272"/>
    <w:rsid w:val="00744F2B"/>
    <w:rsid w:val="00747C01"/>
    <w:rsid w:val="007500B1"/>
    <w:rsid w:val="00754234"/>
    <w:rsid w:val="00754553"/>
    <w:rsid w:val="00756FDE"/>
    <w:rsid w:val="00757353"/>
    <w:rsid w:val="00760218"/>
    <w:rsid w:val="007709D6"/>
    <w:rsid w:val="00772D59"/>
    <w:rsid w:val="00773A60"/>
    <w:rsid w:val="0077463A"/>
    <w:rsid w:val="007752DF"/>
    <w:rsid w:val="00776985"/>
    <w:rsid w:val="00777848"/>
    <w:rsid w:val="00784356"/>
    <w:rsid w:val="00785349"/>
    <w:rsid w:val="00786093"/>
    <w:rsid w:val="00786178"/>
    <w:rsid w:val="0079125E"/>
    <w:rsid w:val="0079219C"/>
    <w:rsid w:val="00796A62"/>
    <w:rsid w:val="00797F70"/>
    <w:rsid w:val="007A0796"/>
    <w:rsid w:val="007A2789"/>
    <w:rsid w:val="007A320F"/>
    <w:rsid w:val="007B1C18"/>
    <w:rsid w:val="007B4009"/>
    <w:rsid w:val="007B4E83"/>
    <w:rsid w:val="007C62E9"/>
    <w:rsid w:val="007D0058"/>
    <w:rsid w:val="007D3597"/>
    <w:rsid w:val="007D4289"/>
    <w:rsid w:val="007E06CB"/>
    <w:rsid w:val="007E40EE"/>
    <w:rsid w:val="007E57D3"/>
    <w:rsid w:val="007F343A"/>
    <w:rsid w:val="007F3F76"/>
    <w:rsid w:val="007F5764"/>
    <w:rsid w:val="00800F76"/>
    <w:rsid w:val="008024E2"/>
    <w:rsid w:val="00802BEC"/>
    <w:rsid w:val="00805C9E"/>
    <w:rsid w:val="008071A9"/>
    <w:rsid w:val="00810C1E"/>
    <w:rsid w:val="00810E66"/>
    <w:rsid w:val="008130F3"/>
    <w:rsid w:val="00817698"/>
    <w:rsid w:val="00817FA8"/>
    <w:rsid w:val="0082239E"/>
    <w:rsid w:val="008228EF"/>
    <w:rsid w:val="0082579F"/>
    <w:rsid w:val="00835BD2"/>
    <w:rsid w:val="008364D9"/>
    <w:rsid w:val="008405C7"/>
    <w:rsid w:val="008429A4"/>
    <w:rsid w:val="0084780C"/>
    <w:rsid w:val="008506EC"/>
    <w:rsid w:val="008525A0"/>
    <w:rsid w:val="00852E04"/>
    <w:rsid w:val="00854E5E"/>
    <w:rsid w:val="008573FA"/>
    <w:rsid w:val="008574BB"/>
    <w:rsid w:val="008616BE"/>
    <w:rsid w:val="00861C2F"/>
    <w:rsid w:val="00861E4D"/>
    <w:rsid w:val="008636AB"/>
    <w:rsid w:val="00874840"/>
    <w:rsid w:val="00876544"/>
    <w:rsid w:val="0087665C"/>
    <w:rsid w:val="00876E39"/>
    <w:rsid w:val="0087712E"/>
    <w:rsid w:val="00880167"/>
    <w:rsid w:val="00886A80"/>
    <w:rsid w:val="00887847"/>
    <w:rsid w:val="00893550"/>
    <w:rsid w:val="00893B39"/>
    <w:rsid w:val="00896295"/>
    <w:rsid w:val="00897847"/>
    <w:rsid w:val="00897C24"/>
    <w:rsid w:val="008A03AA"/>
    <w:rsid w:val="008A1646"/>
    <w:rsid w:val="008A26E2"/>
    <w:rsid w:val="008B0E47"/>
    <w:rsid w:val="008B2BAE"/>
    <w:rsid w:val="008B48EA"/>
    <w:rsid w:val="008B5553"/>
    <w:rsid w:val="008B68D4"/>
    <w:rsid w:val="008B7E0B"/>
    <w:rsid w:val="008C28E2"/>
    <w:rsid w:val="008D0E33"/>
    <w:rsid w:val="008D0E94"/>
    <w:rsid w:val="008D389F"/>
    <w:rsid w:val="008D565D"/>
    <w:rsid w:val="008D62F7"/>
    <w:rsid w:val="008D746B"/>
    <w:rsid w:val="008E2B25"/>
    <w:rsid w:val="008E3F0F"/>
    <w:rsid w:val="008E5E89"/>
    <w:rsid w:val="008F0CC2"/>
    <w:rsid w:val="008F28BB"/>
    <w:rsid w:val="008F6D16"/>
    <w:rsid w:val="00902A5D"/>
    <w:rsid w:val="00903E1D"/>
    <w:rsid w:val="009045C3"/>
    <w:rsid w:val="009059CD"/>
    <w:rsid w:val="00913F9C"/>
    <w:rsid w:val="0091576C"/>
    <w:rsid w:val="00916409"/>
    <w:rsid w:val="00922405"/>
    <w:rsid w:val="009276F6"/>
    <w:rsid w:val="0093007B"/>
    <w:rsid w:val="009319A6"/>
    <w:rsid w:val="0093720F"/>
    <w:rsid w:val="00942913"/>
    <w:rsid w:val="00945160"/>
    <w:rsid w:val="00946C15"/>
    <w:rsid w:val="00947777"/>
    <w:rsid w:val="00954436"/>
    <w:rsid w:val="00956FB6"/>
    <w:rsid w:val="0096218E"/>
    <w:rsid w:val="009652D3"/>
    <w:rsid w:val="0096546A"/>
    <w:rsid w:val="0096710F"/>
    <w:rsid w:val="009671BC"/>
    <w:rsid w:val="00967B80"/>
    <w:rsid w:val="00976877"/>
    <w:rsid w:val="0097695F"/>
    <w:rsid w:val="009840D2"/>
    <w:rsid w:val="009849F4"/>
    <w:rsid w:val="009851E5"/>
    <w:rsid w:val="00991806"/>
    <w:rsid w:val="00993CF6"/>
    <w:rsid w:val="00996878"/>
    <w:rsid w:val="00997EFC"/>
    <w:rsid w:val="009A09A8"/>
    <w:rsid w:val="009A44C3"/>
    <w:rsid w:val="009A56C6"/>
    <w:rsid w:val="009A7D72"/>
    <w:rsid w:val="009B0327"/>
    <w:rsid w:val="009B17B1"/>
    <w:rsid w:val="009B1EA9"/>
    <w:rsid w:val="009B1FE8"/>
    <w:rsid w:val="009B32EC"/>
    <w:rsid w:val="009B3700"/>
    <w:rsid w:val="009B3DC6"/>
    <w:rsid w:val="009B43C0"/>
    <w:rsid w:val="009B70C0"/>
    <w:rsid w:val="009B7654"/>
    <w:rsid w:val="009C3484"/>
    <w:rsid w:val="009C3668"/>
    <w:rsid w:val="009C450A"/>
    <w:rsid w:val="009C4EF5"/>
    <w:rsid w:val="009C76D7"/>
    <w:rsid w:val="009D37D4"/>
    <w:rsid w:val="009D3DF1"/>
    <w:rsid w:val="009D4BEC"/>
    <w:rsid w:val="009E107E"/>
    <w:rsid w:val="009E3DE5"/>
    <w:rsid w:val="009E4C69"/>
    <w:rsid w:val="009E7E81"/>
    <w:rsid w:val="009F0E24"/>
    <w:rsid w:val="009F1C02"/>
    <w:rsid w:val="009F2A4A"/>
    <w:rsid w:val="009F50DD"/>
    <w:rsid w:val="009F638D"/>
    <w:rsid w:val="00A006B2"/>
    <w:rsid w:val="00A013F1"/>
    <w:rsid w:val="00A06FDD"/>
    <w:rsid w:val="00A1057D"/>
    <w:rsid w:val="00A13EEE"/>
    <w:rsid w:val="00A1747B"/>
    <w:rsid w:val="00A17BD2"/>
    <w:rsid w:val="00A205E3"/>
    <w:rsid w:val="00A2142C"/>
    <w:rsid w:val="00A30F6A"/>
    <w:rsid w:val="00A379B2"/>
    <w:rsid w:val="00A45356"/>
    <w:rsid w:val="00A50400"/>
    <w:rsid w:val="00A50C13"/>
    <w:rsid w:val="00A57F3D"/>
    <w:rsid w:val="00A719B6"/>
    <w:rsid w:val="00A73E26"/>
    <w:rsid w:val="00A80029"/>
    <w:rsid w:val="00A82057"/>
    <w:rsid w:val="00A84C1D"/>
    <w:rsid w:val="00A8564C"/>
    <w:rsid w:val="00A962A9"/>
    <w:rsid w:val="00AA0F51"/>
    <w:rsid w:val="00AA2E37"/>
    <w:rsid w:val="00AA2EDD"/>
    <w:rsid w:val="00AA2FE0"/>
    <w:rsid w:val="00AA4E64"/>
    <w:rsid w:val="00AA59BE"/>
    <w:rsid w:val="00AA6B1F"/>
    <w:rsid w:val="00AB3EF6"/>
    <w:rsid w:val="00AB5227"/>
    <w:rsid w:val="00AB5AE9"/>
    <w:rsid w:val="00AB5EB2"/>
    <w:rsid w:val="00AB7296"/>
    <w:rsid w:val="00AC5DDD"/>
    <w:rsid w:val="00AC6003"/>
    <w:rsid w:val="00AD0B53"/>
    <w:rsid w:val="00AD18BB"/>
    <w:rsid w:val="00AD2D7D"/>
    <w:rsid w:val="00AD4F1E"/>
    <w:rsid w:val="00AD6E2A"/>
    <w:rsid w:val="00AE0166"/>
    <w:rsid w:val="00AE1B39"/>
    <w:rsid w:val="00AE3A5C"/>
    <w:rsid w:val="00AE7DE8"/>
    <w:rsid w:val="00AF39F3"/>
    <w:rsid w:val="00AF3DDF"/>
    <w:rsid w:val="00AF4AD8"/>
    <w:rsid w:val="00AF6411"/>
    <w:rsid w:val="00AF7934"/>
    <w:rsid w:val="00B020A6"/>
    <w:rsid w:val="00B05120"/>
    <w:rsid w:val="00B07799"/>
    <w:rsid w:val="00B07B7F"/>
    <w:rsid w:val="00B10730"/>
    <w:rsid w:val="00B12253"/>
    <w:rsid w:val="00B12F13"/>
    <w:rsid w:val="00B223F2"/>
    <w:rsid w:val="00B23AD6"/>
    <w:rsid w:val="00B23BB1"/>
    <w:rsid w:val="00B242AD"/>
    <w:rsid w:val="00B24D1A"/>
    <w:rsid w:val="00B31ED2"/>
    <w:rsid w:val="00B32B7B"/>
    <w:rsid w:val="00B35613"/>
    <w:rsid w:val="00B35D5A"/>
    <w:rsid w:val="00B46731"/>
    <w:rsid w:val="00B4692F"/>
    <w:rsid w:val="00B46FCB"/>
    <w:rsid w:val="00B47587"/>
    <w:rsid w:val="00B5054D"/>
    <w:rsid w:val="00B551C6"/>
    <w:rsid w:val="00B5791F"/>
    <w:rsid w:val="00B602E6"/>
    <w:rsid w:val="00B635D7"/>
    <w:rsid w:val="00B74C61"/>
    <w:rsid w:val="00B74E08"/>
    <w:rsid w:val="00B75623"/>
    <w:rsid w:val="00B77153"/>
    <w:rsid w:val="00B82FAC"/>
    <w:rsid w:val="00B83CCB"/>
    <w:rsid w:val="00B8677C"/>
    <w:rsid w:val="00B87CC0"/>
    <w:rsid w:val="00B9239B"/>
    <w:rsid w:val="00B93B28"/>
    <w:rsid w:val="00BA0290"/>
    <w:rsid w:val="00BA44F4"/>
    <w:rsid w:val="00BA5922"/>
    <w:rsid w:val="00BB114E"/>
    <w:rsid w:val="00BB165D"/>
    <w:rsid w:val="00BB3465"/>
    <w:rsid w:val="00BB7693"/>
    <w:rsid w:val="00BC0D19"/>
    <w:rsid w:val="00BC1BDF"/>
    <w:rsid w:val="00BC5DB0"/>
    <w:rsid w:val="00BC5E5A"/>
    <w:rsid w:val="00BD2A72"/>
    <w:rsid w:val="00BD69F6"/>
    <w:rsid w:val="00BE1B05"/>
    <w:rsid w:val="00BE2C91"/>
    <w:rsid w:val="00BE39AC"/>
    <w:rsid w:val="00BE3A57"/>
    <w:rsid w:val="00BE704E"/>
    <w:rsid w:val="00BE7B96"/>
    <w:rsid w:val="00BF2277"/>
    <w:rsid w:val="00C027EC"/>
    <w:rsid w:val="00C03D10"/>
    <w:rsid w:val="00C045CA"/>
    <w:rsid w:val="00C0518A"/>
    <w:rsid w:val="00C05DF7"/>
    <w:rsid w:val="00C05F3C"/>
    <w:rsid w:val="00C06F4D"/>
    <w:rsid w:val="00C10206"/>
    <w:rsid w:val="00C12543"/>
    <w:rsid w:val="00C125A4"/>
    <w:rsid w:val="00C141A3"/>
    <w:rsid w:val="00C212CA"/>
    <w:rsid w:val="00C228D4"/>
    <w:rsid w:val="00C264C8"/>
    <w:rsid w:val="00C311BB"/>
    <w:rsid w:val="00C32E6B"/>
    <w:rsid w:val="00C338E2"/>
    <w:rsid w:val="00C362C8"/>
    <w:rsid w:val="00C410BF"/>
    <w:rsid w:val="00C44461"/>
    <w:rsid w:val="00C46179"/>
    <w:rsid w:val="00C46348"/>
    <w:rsid w:val="00C472F3"/>
    <w:rsid w:val="00C539FA"/>
    <w:rsid w:val="00C53B88"/>
    <w:rsid w:val="00C611B1"/>
    <w:rsid w:val="00C61350"/>
    <w:rsid w:val="00C72E3D"/>
    <w:rsid w:val="00C81DD1"/>
    <w:rsid w:val="00C8762E"/>
    <w:rsid w:val="00C94E2B"/>
    <w:rsid w:val="00CA4810"/>
    <w:rsid w:val="00CB0D9A"/>
    <w:rsid w:val="00CB500B"/>
    <w:rsid w:val="00CB5453"/>
    <w:rsid w:val="00CC0524"/>
    <w:rsid w:val="00CC0BAE"/>
    <w:rsid w:val="00CC7B5E"/>
    <w:rsid w:val="00CD23A1"/>
    <w:rsid w:val="00CD3754"/>
    <w:rsid w:val="00CD6EC3"/>
    <w:rsid w:val="00CE0400"/>
    <w:rsid w:val="00CE1976"/>
    <w:rsid w:val="00CE2F25"/>
    <w:rsid w:val="00CE39FB"/>
    <w:rsid w:val="00CE4957"/>
    <w:rsid w:val="00CE5F36"/>
    <w:rsid w:val="00CE5FD1"/>
    <w:rsid w:val="00CE7252"/>
    <w:rsid w:val="00CE7403"/>
    <w:rsid w:val="00CF23F8"/>
    <w:rsid w:val="00CF62A8"/>
    <w:rsid w:val="00CF7DD7"/>
    <w:rsid w:val="00D007B6"/>
    <w:rsid w:val="00D00EA4"/>
    <w:rsid w:val="00D10230"/>
    <w:rsid w:val="00D11E6A"/>
    <w:rsid w:val="00D149E3"/>
    <w:rsid w:val="00D153E7"/>
    <w:rsid w:val="00D1733F"/>
    <w:rsid w:val="00D17610"/>
    <w:rsid w:val="00D20119"/>
    <w:rsid w:val="00D20368"/>
    <w:rsid w:val="00D20C65"/>
    <w:rsid w:val="00D324A0"/>
    <w:rsid w:val="00D32B2F"/>
    <w:rsid w:val="00D32F41"/>
    <w:rsid w:val="00D33ED4"/>
    <w:rsid w:val="00D3582E"/>
    <w:rsid w:val="00D35AC1"/>
    <w:rsid w:val="00D41A32"/>
    <w:rsid w:val="00D43C5E"/>
    <w:rsid w:val="00D53A30"/>
    <w:rsid w:val="00D570E9"/>
    <w:rsid w:val="00D61C2C"/>
    <w:rsid w:val="00D61E31"/>
    <w:rsid w:val="00D62040"/>
    <w:rsid w:val="00D63128"/>
    <w:rsid w:val="00D642E2"/>
    <w:rsid w:val="00D64FA1"/>
    <w:rsid w:val="00D669EC"/>
    <w:rsid w:val="00D72F8D"/>
    <w:rsid w:val="00D74820"/>
    <w:rsid w:val="00D8050C"/>
    <w:rsid w:val="00D85E57"/>
    <w:rsid w:val="00D87044"/>
    <w:rsid w:val="00D950C8"/>
    <w:rsid w:val="00D95DE2"/>
    <w:rsid w:val="00DA0186"/>
    <w:rsid w:val="00DA0C0A"/>
    <w:rsid w:val="00DA3019"/>
    <w:rsid w:val="00DA3BEE"/>
    <w:rsid w:val="00DA69E7"/>
    <w:rsid w:val="00DA78AB"/>
    <w:rsid w:val="00DA7E33"/>
    <w:rsid w:val="00DB1469"/>
    <w:rsid w:val="00DB2025"/>
    <w:rsid w:val="00DB78E3"/>
    <w:rsid w:val="00DC2587"/>
    <w:rsid w:val="00DC52B3"/>
    <w:rsid w:val="00DC6442"/>
    <w:rsid w:val="00DD1879"/>
    <w:rsid w:val="00DE046E"/>
    <w:rsid w:val="00DE0924"/>
    <w:rsid w:val="00DE41E4"/>
    <w:rsid w:val="00DE4F1D"/>
    <w:rsid w:val="00DE5554"/>
    <w:rsid w:val="00DF1772"/>
    <w:rsid w:val="00DF26A3"/>
    <w:rsid w:val="00DF4D4D"/>
    <w:rsid w:val="00DF5D4D"/>
    <w:rsid w:val="00E0458C"/>
    <w:rsid w:val="00E05570"/>
    <w:rsid w:val="00E068AD"/>
    <w:rsid w:val="00E07D51"/>
    <w:rsid w:val="00E10626"/>
    <w:rsid w:val="00E21116"/>
    <w:rsid w:val="00E21CC3"/>
    <w:rsid w:val="00E21EFF"/>
    <w:rsid w:val="00E25E99"/>
    <w:rsid w:val="00E2608D"/>
    <w:rsid w:val="00E267EB"/>
    <w:rsid w:val="00E27442"/>
    <w:rsid w:val="00E31F8D"/>
    <w:rsid w:val="00E334EC"/>
    <w:rsid w:val="00E35260"/>
    <w:rsid w:val="00E3684F"/>
    <w:rsid w:val="00E36FF7"/>
    <w:rsid w:val="00E52D39"/>
    <w:rsid w:val="00E558E5"/>
    <w:rsid w:val="00E5660E"/>
    <w:rsid w:val="00E57E69"/>
    <w:rsid w:val="00E62694"/>
    <w:rsid w:val="00E630B6"/>
    <w:rsid w:val="00E65BC1"/>
    <w:rsid w:val="00E7010B"/>
    <w:rsid w:val="00E71D82"/>
    <w:rsid w:val="00E82722"/>
    <w:rsid w:val="00E84385"/>
    <w:rsid w:val="00E94002"/>
    <w:rsid w:val="00E94BFB"/>
    <w:rsid w:val="00E96881"/>
    <w:rsid w:val="00E9789F"/>
    <w:rsid w:val="00EA1D8D"/>
    <w:rsid w:val="00EA2DBF"/>
    <w:rsid w:val="00EA52E7"/>
    <w:rsid w:val="00EA5E48"/>
    <w:rsid w:val="00EA67AF"/>
    <w:rsid w:val="00EB021A"/>
    <w:rsid w:val="00EB12BA"/>
    <w:rsid w:val="00EB1D4C"/>
    <w:rsid w:val="00EB27F1"/>
    <w:rsid w:val="00EB4950"/>
    <w:rsid w:val="00EC2C7D"/>
    <w:rsid w:val="00EC4437"/>
    <w:rsid w:val="00EC45F6"/>
    <w:rsid w:val="00EC6E10"/>
    <w:rsid w:val="00ED11B8"/>
    <w:rsid w:val="00ED3C04"/>
    <w:rsid w:val="00ED74C8"/>
    <w:rsid w:val="00EE1886"/>
    <w:rsid w:val="00EF09FC"/>
    <w:rsid w:val="00EF1AE9"/>
    <w:rsid w:val="00EF478F"/>
    <w:rsid w:val="00EF6659"/>
    <w:rsid w:val="00EF7FC6"/>
    <w:rsid w:val="00F007DB"/>
    <w:rsid w:val="00F02190"/>
    <w:rsid w:val="00F0288F"/>
    <w:rsid w:val="00F03E66"/>
    <w:rsid w:val="00F04948"/>
    <w:rsid w:val="00F1045A"/>
    <w:rsid w:val="00F1125C"/>
    <w:rsid w:val="00F13C19"/>
    <w:rsid w:val="00F15BCA"/>
    <w:rsid w:val="00F227ED"/>
    <w:rsid w:val="00F36E9A"/>
    <w:rsid w:val="00F408C1"/>
    <w:rsid w:val="00F57A58"/>
    <w:rsid w:val="00F606AD"/>
    <w:rsid w:val="00F72AE0"/>
    <w:rsid w:val="00F7593C"/>
    <w:rsid w:val="00F81E19"/>
    <w:rsid w:val="00F81E8B"/>
    <w:rsid w:val="00F823AE"/>
    <w:rsid w:val="00F8414C"/>
    <w:rsid w:val="00F900B2"/>
    <w:rsid w:val="00F90CE1"/>
    <w:rsid w:val="00F91D1B"/>
    <w:rsid w:val="00F925D3"/>
    <w:rsid w:val="00FA0C8F"/>
    <w:rsid w:val="00FB2C53"/>
    <w:rsid w:val="00FB2CD7"/>
    <w:rsid w:val="00FB33E5"/>
    <w:rsid w:val="00FB65CD"/>
    <w:rsid w:val="00FC180E"/>
    <w:rsid w:val="00FC1E70"/>
    <w:rsid w:val="00FC31BD"/>
    <w:rsid w:val="00FC3526"/>
    <w:rsid w:val="00FC4DF8"/>
    <w:rsid w:val="00FC64DF"/>
    <w:rsid w:val="00FC735D"/>
    <w:rsid w:val="00FC75EC"/>
    <w:rsid w:val="00FD189F"/>
    <w:rsid w:val="00FD254A"/>
    <w:rsid w:val="00FD2AEC"/>
    <w:rsid w:val="00FE13FE"/>
    <w:rsid w:val="00FE29C0"/>
    <w:rsid w:val="00FE3BC7"/>
    <w:rsid w:val="00FE4AB6"/>
    <w:rsid w:val="00FE7546"/>
    <w:rsid w:val="00FF1EDD"/>
    <w:rsid w:val="00FF425B"/>
    <w:rsid w:val="00FF5983"/>
    <w:rsid w:val="00FF5BC0"/>
    <w:rsid w:val="00FF6517"/>
    <w:rsid w:val="00FF6E38"/>
    <w:rsid w:val="00FF7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3EBD"/>
  <w15:chartTrackingRefBased/>
  <w15:docId w15:val="{0D07F6D1-11C1-48F5-A76C-D985869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EE"/>
    <w:pPr>
      <w:suppressAutoHyphens/>
      <w:spacing w:after="0" w:line="240" w:lineRule="exact"/>
    </w:pPr>
    <w:rPr>
      <w:rFonts w:ascii="Calibri" w:eastAsia="Times New Roman" w:hAnsi="Calibri" w:cs="Times New Roman"/>
      <w:kern w:val="0"/>
      <w:szCs w:val="20"/>
      <w:lang w:eastAsia="ar-SA"/>
      <w14:ligatures w14:val="none"/>
    </w:rPr>
  </w:style>
  <w:style w:type="paragraph" w:styleId="Heading1">
    <w:name w:val="heading 1"/>
    <w:basedOn w:val="Normal"/>
    <w:next w:val="Normal"/>
    <w:link w:val="Heading1Char"/>
    <w:autoRedefine/>
    <w:uiPriority w:val="9"/>
    <w:qFormat/>
    <w:rsid w:val="00A13EEE"/>
    <w:pPr>
      <w:keepNext/>
      <w:keepLines/>
      <w:spacing w:before="360" w:after="80" w:line="360" w:lineRule="auto"/>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autoRedefine/>
    <w:uiPriority w:val="9"/>
    <w:unhideWhenUsed/>
    <w:qFormat/>
    <w:rsid w:val="00D32B2F"/>
    <w:pPr>
      <w:keepNext/>
      <w:keepLines/>
      <w:numPr>
        <w:ilvl w:val="1"/>
      </w:numPr>
      <w:spacing w:before="160" w:after="80" w:line="360" w:lineRule="auto"/>
      <w:ind w:left="1800" w:hanging="36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F7FC6"/>
    <w:pPr>
      <w:keepNext/>
      <w:keepLines/>
      <w:numPr>
        <w:ilvl w:val="2"/>
        <w:numId w:val="4"/>
      </w:numPr>
      <w:spacing w:before="160" w:after="80" w:line="36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A13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E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E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E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E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EEE"/>
    <w:rPr>
      <w:rFonts w:ascii="Calibri" w:eastAsiaTheme="majorEastAsia" w:hAnsi="Calibri" w:cstheme="majorBidi"/>
      <w:color w:val="0F4761" w:themeColor="accent1" w:themeShade="BF"/>
      <w:kern w:val="0"/>
      <w:sz w:val="36"/>
      <w:szCs w:val="40"/>
      <w:lang w:eastAsia="ar-SA"/>
      <w14:ligatures w14:val="none"/>
    </w:rPr>
  </w:style>
  <w:style w:type="character" w:customStyle="1" w:styleId="Heading2Char">
    <w:name w:val="Heading 2 Char"/>
    <w:basedOn w:val="DefaultParagraphFont"/>
    <w:link w:val="Heading2"/>
    <w:uiPriority w:val="9"/>
    <w:rsid w:val="00D32B2F"/>
    <w:rPr>
      <w:rFonts w:ascii="Calibri" w:eastAsiaTheme="majorEastAsia" w:hAnsi="Calibri" w:cstheme="majorBidi"/>
      <w:color w:val="0F4761" w:themeColor="accent1" w:themeShade="BF"/>
      <w:kern w:val="0"/>
      <w:sz w:val="32"/>
      <w:szCs w:val="32"/>
      <w:lang w:eastAsia="ar-SA"/>
      <w14:ligatures w14:val="none"/>
    </w:rPr>
  </w:style>
  <w:style w:type="character" w:customStyle="1" w:styleId="Heading3Char">
    <w:name w:val="Heading 3 Char"/>
    <w:basedOn w:val="DefaultParagraphFont"/>
    <w:link w:val="Heading3"/>
    <w:uiPriority w:val="9"/>
    <w:rsid w:val="00EF7FC6"/>
    <w:rPr>
      <w:rFonts w:ascii="Calibri" w:eastAsiaTheme="majorEastAsia" w:hAnsi="Calibri" w:cstheme="majorBidi"/>
      <w:color w:val="0F4761" w:themeColor="accent1" w:themeShade="BF"/>
      <w:kern w:val="0"/>
      <w:sz w:val="28"/>
      <w:szCs w:val="28"/>
      <w:lang w:eastAsia="ar-SA"/>
      <w14:ligatures w14:val="none"/>
    </w:rPr>
  </w:style>
  <w:style w:type="character" w:customStyle="1" w:styleId="Heading4Char">
    <w:name w:val="Heading 4 Char"/>
    <w:basedOn w:val="DefaultParagraphFont"/>
    <w:link w:val="Heading4"/>
    <w:uiPriority w:val="9"/>
    <w:rsid w:val="00A13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EEE"/>
    <w:rPr>
      <w:rFonts w:eastAsiaTheme="majorEastAsia" w:cstheme="majorBidi"/>
      <w:color w:val="272727" w:themeColor="text1" w:themeTint="D8"/>
    </w:rPr>
  </w:style>
  <w:style w:type="paragraph" w:styleId="Title">
    <w:name w:val="Title"/>
    <w:basedOn w:val="Normal"/>
    <w:next w:val="Normal"/>
    <w:link w:val="TitleChar"/>
    <w:qFormat/>
    <w:rsid w:val="00A13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13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EEE"/>
    <w:pPr>
      <w:spacing w:before="160"/>
      <w:jc w:val="center"/>
    </w:pPr>
    <w:rPr>
      <w:i/>
      <w:iCs/>
      <w:color w:val="404040" w:themeColor="text1" w:themeTint="BF"/>
    </w:rPr>
  </w:style>
  <w:style w:type="character" w:customStyle="1" w:styleId="QuoteChar">
    <w:name w:val="Quote Char"/>
    <w:basedOn w:val="DefaultParagraphFont"/>
    <w:link w:val="Quote"/>
    <w:uiPriority w:val="29"/>
    <w:rsid w:val="00A13EEE"/>
    <w:rPr>
      <w:i/>
      <w:iCs/>
      <w:color w:val="404040" w:themeColor="text1" w:themeTint="BF"/>
    </w:rPr>
  </w:style>
  <w:style w:type="paragraph" w:styleId="ListParagraph">
    <w:name w:val="List Paragraph"/>
    <w:aliases w:val="Listed Body,List Paragraph1,List Paragraph Char Char,b1,Normal Sentence,Number_1,Colorful List - Accent 11,list1,ListPar1,new,SGLText List Paragraph,List Paragraph2,List Paragraph11,b1 + Justified,List Paragraph21,lp1,FooterText,numbered"/>
    <w:basedOn w:val="Normal"/>
    <w:link w:val="ListParagraphChar"/>
    <w:uiPriority w:val="34"/>
    <w:qFormat/>
    <w:rsid w:val="00A13EEE"/>
    <w:pPr>
      <w:ind w:left="720"/>
      <w:contextualSpacing/>
    </w:pPr>
  </w:style>
  <w:style w:type="character" w:styleId="IntenseEmphasis">
    <w:name w:val="Intense Emphasis"/>
    <w:basedOn w:val="DefaultParagraphFont"/>
    <w:uiPriority w:val="21"/>
    <w:qFormat/>
    <w:rsid w:val="00A13EEE"/>
    <w:rPr>
      <w:i/>
      <w:iCs/>
      <w:color w:val="0F4761" w:themeColor="accent1" w:themeShade="BF"/>
    </w:rPr>
  </w:style>
  <w:style w:type="paragraph" w:styleId="IntenseQuote">
    <w:name w:val="Intense Quote"/>
    <w:basedOn w:val="Normal"/>
    <w:next w:val="Normal"/>
    <w:link w:val="IntenseQuoteChar"/>
    <w:uiPriority w:val="30"/>
    <w:qFormat/>
    <w:rsid w:val="00A1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EEE"/>
    <w:rPr>
      <w:i/>
      <w:iCs/>
      <w:color w:val="0F4761" w:themeColor="accent1" w:themeShade="BF"/>
    </w:rPr>
  </w:style>
  <w:style w:type="character" w:styleId="IntenseReference">
    <w:name w:val="Intense Reference"/>
    <w:basedOn w:val="DefaultParagraphFont"/>
    <w:uiPriority w:val="32"/>
    <w:qFormat/>
    <w:rsid w:val="00A13EEE"/>
    <w:rPr>
      <w:b/>
      <w:bCs/>
      <w:smallCaps/>
      <w:color w:val="0F4761" w:themeColor="accent1" w:themeShade="BF"/>
      <w:spacing w:val="5"/>
    </w:rPr>
  </w:style>
  <w:style w:type="paragraph" w:customStyle="1" w:styleId="ByLine">
    <w:name w:val="ByLine"/>
    <w:basedOn w:val="Title"/>
    <w:rsid w:val="00A13EEE"/>
    <w:pPr>
      <w:spacing w:before="240" w:after="720"/>
      <w:contextualSpacing w:val="0"/>
      <w:jc w:val="right"/>
    </w:pPr>
    <w:rPr>
      <w:rFonts w:ascii="Arial" w:eastAsia="Times New Roman" w:hAnsi="Arial" w:cs="Times New Roman"/>
      <w:b/>
      <w:spacing w:val="0"/>
      <w:kern w:val="1"/>
      <w:sz w:val="28"/>
      <w:szCs w:val="20"/>
    </w:rPr>
  </w:style>
  <w:style w:type="paragraph" w:customStyle="1" w:styleId="CompanyName">
    <w:name w:val="Company Name"/>
    <w:basedOn w:val="Normal"/>
    <w:rsid w:val="00A13EEE"/>
    <w:pPr>
      <w:suppressAutoHyphens w:val="0"/>
      <w:spacing w:line="280" w:lineRule="atLeast"/>
    </w:pPr>
    <w:rPr>
      <w:rFonts w:ascii="Arial Black" w:hAnsi="Arial Black"/>
      <w:spacing w:val="-25"/>
      <w:sz w:val="32"/>
    </w:rPr>
  </w:style>
  <w:style w:type="paragraph" w:styleId="Header">
    <w:name w:val="header"/>
    <w:basedOn w:val="Normal"/>
    <w:link w:val="HeaderChar"/>
    <w:uiPriority w:val="99"/>
    <w:rsid w:val="00A13EEE"/>
    <w:pPr>
      <w:tabs>
        <w:tab w:val="center" w:pos="4680"/>
        <w:tab w:val="right" w:pos="9360"/>
      </w:tabs>
    </w:pPr>
    <w:rPr>
      <w:b/>
      <w:i/>
      <w:sz w:val="20"/>
    </w:rPr>
  </w:style>
  <w:style w:type="character" w:customStyle="1" w:styleId="HeaderChar">
    <w:name w:val="Header Char"/>
    <w:basedOn w:val="DefaultParagraphFont"/>
    <w:link w:val="Header"/>
    <w:uiPriority w:val="99"/>
    <w:rsid w:val="00A13EEE"/>
    <w:rPr>
      <w:rFonts w:ascii="Calibri" w:eastAsia="Times New Roman" w:hAnsi="Calibri" w:cs="Times New Roman"/>
      <w:b/>
      <w:i/>
      <w:kern w:val="0"/>
      <w:sz w:val="20"/>
      <w:szCs w:val="20"/>
      <w:lang w:eastAsia="ar-SA"/>
      <w14:ligatures w14:val="none"/>
    </w:rPr>
  </w:style>
  <w:style w:type="character" w:customStyle="1" w:styleId="ListParagraphChar">
    <w:name w:val="List Paragraph Char"/>
    <w:aliases w:val="Listed Body Char,List Paragraph1 Char,List Paragraph Char Char Char,b1 Char,Normal Sentence Char,Number_1 Char,Colorful List - Accent 11 Char,list1 Char,ListPar1 Char,new Char,SGLText List Paragraph Char,List Paragraph2 Char,lp1 Char"/>
    <w:basedOn w:val="DefaultParagraphFont"/>
    <w:link w:val="ListParagraph"/>
    <w:uiPriority w:val="34"/>
    <w:locked/>
    <w:rsid w:val="00A13EEE"/>
  </w:style>
  <w:style w:type="table" w:styleId="TableGrid">
    <w:name w:val="Table Grid"/>
    <w:basedOn w:val="TableNormal"/>
    <w:uiPriority w:val="39"/>
    <w:rsid w:val="00A13EEE"/>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13EEE"/>
    <w:rPr>
      <w:i/>
      <w:iCs/>
    </w:rPr>
  </w:style>
  <w:style w:type="paragraph" w:customStyle="1" w:styleId="template">
    <w:name w:val="template"/>
    <w:basedOn w:val="Normal"/>
    <w:rsid w:val="00A13EEE"/>
    <w:rPr>
      <w:rFonts w:ascii="Arial" w:hAnsi="Arial"/>
      <w:i/>
      <w:sz w:val="22"/>
    </w:rPr>
  </w:style>
  <w:style w:type="table" w:styleId="ListTable3-Accent1">
    <w:name w:val="List Table 3 Accent 1"/>
    <w:basedOn w:val="TableNormal"/>
    <w:uiPriority w:val="48"/>
    <w:rsid w:val="00A13EEE"/>
    <w:pPr>
      <w:spacing w:after="0" w:line="240" w:lineRule="auto"/>
    </w:pPr>
    <w:rPr>
      <w:kern w:val="0"/>
      <w:sz w:val="22"/>
      <w:szCs w:val="22"/>
      <w:lang w:val="en-IN"/>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paragraph" w:styleId="Footer">
    <w:name w:val="footer"/>
    <w:basedOn w:val="Normal"/>
    <w:link w:val="FooterChar"/>
    <w:uiPriority w:val="99"/>
    <w:unhideWhenUsed/>
    <w:rsid w:val="00285CC5"/>
    <w:pPr>
      <w:tabs>
        <w:tab w:val="center" w:pos="4680"/>
        <w:tab w:val="right" w:pos="9360"/>
      </w:tabs>
      <w:spacing w:line="240" w:lineRule="auto"/>
    </w:pPr>
  </w:style>
  <w:style w:type="character" w:customStyle="1" w:styleId="FooterChar">
    <w:name w:val="Footer Char"/>
    <w:basedOn w:val="DefaultParagraphFont"/>
    <w:link w:val="Footer"/>
    <w:uiPriority w:val="99"/>
    <w:rsid w:val="00285CC5"/>
    <w:rPr>
      <w:rFonts w:ascii="Calibri" w:eastAsia="Times New Roman" w:hAnsi="Calibri" w:cs="Times New Roman"/>
      <w:kern w:val="0"/>
      <w:szCs w:val="20"/>
      <w:lang w:eastAsia="ar-SA"/>
      <w14:ligatures w14:val="none"/>
    </w:rPr>
  </w:style>
  <w:style w:type="character" w:styleId="CommentReference">
    <w:name w:val="annotation reference"/>
    <w:basedOn w:val="DefaultParagraphFont"/>
    <w:uiPriority w:val="99"/>
    <w:semiHidden/>
    <w:unhideWhenUsed/>
    <w:rsid w:val="003C6F35"/>
    <w:rPr>
      <w:sz w:val="16"/>
      <w:szCs w:val="16"/>
    </w:rPr>
  </w:style>
  <w:style w:type="paragraph" w:styleId="CommentText">
    <w:name w:val="annotation text"/>
    <w:basedOn w:val="Normal"/>
    <w:link w:val="CommentTextChar"/>
    <w:unhideWhenUsed/>
    <w:rsid w:val="003C6F35"/>
    <w:pPr>
      <w:spacing w:line="240" w:lineRule="auto"/>
    </w:pPr>
    <w:rPr>
      <w:sz w:val="20"/>
    </w:rPr>
  </w:style>
  <w:style w:type="character" w:customStyle="1" w:styleId="CommentTextChar">
    <w:name w:val="Comment Text Char"/>
    <w:basedOn w:val="DefaultParagraphFont"/>
    <w:link w:val="CommentText"/>
    <w:rsid w:val="003C6F35"/>
    <w:rPr>
      <w:rFonts w:ascii="Calibri" w:eastAsia="Times New Roman" w:hAnsi="Calibri" w:cs="Times New Roman"/>
      <w:kern w:val="0"/>
      <w:sz w:val="20"/>
      <w:szCs w:val="20"/>
      <w:lang w:eastAsia="ar-SA"/>
      <w14:ligatures w14:val="none"/>
    </w:rPr>
  </w:style>
  <w:style w:type="table" w:styleId="GridTable4-Accent1">
    <w:name w:val="Grid Table 4 Accent 1"/>
    <w:basedOn w:val="TableNormal"/>
    <w:uiPriority w:val="49"/>
    <w:rsid w:val="00205E61"/>
    <w:pPr>
      <w:spacing w:after="0" w:line="240" w:lineRule="auto"/>
    </w:pPr>
    <w:rPr>
      <w:kern w:val="0"/>
      <w:sz w:val="22"/>
      <w:szCs w:val="22"/>
      <w:lang w:val="en-IN"/>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F227ED"/>
    <w:pPr>
      <w:suppressAutoHyphens w:val="0"/>
      <w:spacing w:before="240" w:after="0" w:line="259" w:lineRule="auto"/>
      <w:outlineLvl w:val="9"/>
    </w:pPr>
    <w:rPr>
      <w:rFonts w:asciiTheme="majorHAnsi" w:hAnsiTheme="majorHAnsi"/>
      <w:sz w:val="32"/>
      <w:szCs w:val="32"/>
      <w:lang w:eastAsia="en-US"/>
    </w:rPr>
  </w:style>
  <w:style w:type="paragraph" w:styleId="TOC1">
    <w:name w:val="toc 1"/>
    <w:basedOn w:val="Normal"/>
    <w:next w:val="Normal"/>
    <w:autoRedefine/>
    <w:uiPriority w:val="39"/>
    <w:unhideWhenUsed/>
    <w:rsid w:val="00F227ED"/>
    <w:pPr>
      <w:spacing w:after="100"/>
    </w:pPr>
  </w:style>
  <w:style w:type="paragraph" w:styleId="TOC2">
    <w:name w:val="toc 2"/>
    <w:basedOn w:val="Normal"/>
    <w:next w:val="Normal"/>
    <w:autoRedefine/>
    <w:uiPriority w:val="39"/>
    <w:unhideWhenUsed/>
    <w:rsid w:val="00F227ED"/>
    <w:pPr>
      <w:spacing w:after="100"/>
      <w:ind w:left="240"/>
    </w:pPr>
  </w:style>
  <w:style w:type="paragraph" w:styleId="TOC3">
    <w:name w:val="toc 3"/>
    <w:basedOn w:val="Normal"/>
    <w:next w:val="Normal"/>
    <w:autoRedefine/>
    <w:uiPriority w:val="39"/>
    <w:unhideWhenUsed/>
    <w:rsid w:val="00F227ED"/>
    <w:pPr>
      <w:spacing w:after="100"/>
      <w:ind w:left="480"/>
    </w:pPr>
  </w:style>
  <w:style w:type="character" w:styleId="Hyperlink">
    <w:name w:val="Hyperlink"/>
    <w:basedOn w:val="DefaultParagraphFont"/>
    <w:uiPriority w:val="99"/>
    <w:unhideWhenUsed/>
    <w:rsid w:val="00F227ED"/>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FF701C"/>
    <w:rPr>
      <w:b/>
      <w:bCs/>
    </w:rPr>
  </w:style>
  <w:style w:type="character" w:customStyle="1" w:styleId="CommentSubjectChar">
    <w:name w:val="Comment Subject Char"/>
    <w:basedOn w:val="CommentTextChar"/>
    <w:link w:val="CommentSubject"/>
    <w:uiPriority w:val="99"/>
    <w:semiHidden/>
    <w:rsid w:val="00FF701C"/>
    <w:rPr>
      <w:rFonts w:ascii="Calibri" w:eastAsia="Times New Roman" w:hAnsi="Calibri" w:cs="Times New Roman"/>
      <w:b/>
      <w:bCs/>
      <w:kern w:val="0"/>
      <w:sz w:val="20"/>
      <w:szCs w:val="20"/>
      <w:lang w:eastAsia="ar-SA"/>
      <w14:ligatures w14:val="none"/>
    </w:rPr>
  </w:style>
  <w:style w:type="paragraph" w:styleId="Revision">
    <w:name w:val="Revision"/>
    <w:hidden/>
    <w:uiPriority w:val="99"/>
    <w:semiHidden/>
    <w:rsid w:val="00094D76"/>
    <w:pPr>
      <w:spacing w:after="0" w:line="240" w:lineRule="auto"/>
    </w:pPr>
    <w:rPr>
      <w:rFonts w:ascii="Calibri" w:eastAsia="Times New Roman" w:hAnsi="Calibri" w:cs="Times New Roman"/>
      <w:kern w:val="0"/>
      <w:szCs w:val="20"/>
      <w:lang w:eastAsia="ar-SA"/>
      <w14:ligatures w14:val="none"/>
    </w:rPr>
  </w:style>
  <w:style w:type="character" w:styleId="Mention">
    <w:name w:val="Mention"/>
    <w:basedOn w:val="DefaultParagraphFont"/>
    <w:uiPriority w:val="99"/>
    <w:unhideWhenUsed/>
    <w:rsid w:val="00C212C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2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oleObject" Target="https://rakbank-my.sharepoint.com/personal/himanshi_chawla_rakbank_ae/Documents/Desktop/CPF%20Phase%202%20Automated%20Comms/CPF_Phase2_AutoCmm_SLA_v3.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63812-186F-4436-981C-0A5E5BAD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56</Pages>
  <Words>10241</Words>
  <Characters>58374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68479</CharactersWithSpaces>
  <SharedDoc>false</SharedDoc>
  <HLinks>
    <vt:vector size="276" baseType="variant">
      <vt:variant>
        <vt:i4>1966136</vt:i4>
      </vt:variant>
      <vt:variant>
        <vt:i4>272</vt:i4>
      </vt:variant>
      <vt:variant>
        <vt:i4>0</vt:i4>
      </vt:variant>
      <vt:variant>
        <vt:i4>5</vt:i4>
      </vt:variant>
      <vt:variant>
        <vt:lpwstr/>
      </vt:variant>
      <vt:variant>
        <vt:lpwstr>_Toc204777993</vt:lpwstr>
      </vt:variant>
      <vt:variant>
        <vt:i4>1966136</vt:i4>
      </vt:variant>
      <vt:variant>
        <vt:i4>266</vt:i4>
      </vt:variant>
      <vt:variant>
        <vt:i4>0</vt:i4>
      </vt:variant>
      <vt:variant>
        <vt:i4>5</vt:i4>
      </vt:variant>
      <vt:variant>
        <vt:lpwstr/>
      </vt:variant>
      <vt:variant>
        <vt:lpwstr>_Toc204777992</vt:lpwstr>
      </vt:variant>
      <vt:variant>
        <vt:i4>1966136</vt:i4>
      </vt:variant>
      <vt:variant>
        <vt:i4>260</vt:i4>
      </vt:variant>
      <vt:variant>
        <vt:i4>0</vt:i4>
      </vt:variant>
      <vt:variant>
        <vt:i4>5</vt:i4>
      </vt:variant>
      <vt:variant>
        <vt:lpwstr/>
      </vt:variant>
      <vt:variant>
        <vt:lpwstr>_Toc204777991</vt:lpwstr>
      </vt:variant>
      <vt:variant>
        <vt:i4>1966136</vt:i4>
      </vt:variant>
      <vt:variant>
        <vt:i4>254</vt:i4>
      </vt:variant>
      <vt:variant>
        <vt:i4>0</vt:i4>
      </vt:variant>
      <vt:variant>
        <vt:i4>5</vt:i4>
      </vt:variant>
      <vt:variant>
        <vt:lpwstr/>
      </vt:variant>
      <vt:variant>
        <vt:lpwstr>_Toc204777990</vt:lpwstr>
      </vt:variant>
      <vt:variant>
        <vt:i4>2031672</vt:i4>
      </vt:variant>
      <vt:variant>
        <vt:i4>248</vt:i4>
      </vt:variant>
      <vt:variant>
        <vt:i4>0</vt:i4>
      </vt:variant>
      <vt:variant>
        <vt:i4>5</vt:i4>
      </vt:variant>
      <vt:variant>
        <vt:lpwstr/>
      </vt:variant>
      <vt:variant>
        <vt:lpwstr>_Toc204777989</vt:lpwstr>
      </vt:variant>
      <vt:variant>
        <vt:i4>2031672</vt:i4>
      </vt:variant>
      <vt:variant>
        <vt:i4>242</vt:i4>
      </vt:variant>
      <vt:variant>
        <vt:i4>0</vt:i4>
      </vt:variant>
      <vt:variant>
        <vt:i4>5</vt:i4>
      </vt:variant>
      <vt:variant>
        <vt:lpwstr/>
      </vt:variant>
      <vt:variant>
        <vt:lpwstr>_Toc204777988</vt:lpwstr>
      </vt:variant>
      <vt:variant>
        <vt:i4>2031672</vt:i4>
      </vt:variant>
      <vt:variant>
        <vt:i4>236</vt:i4>
      </vt:variant>
      <vt:variant>
        <vt:i4>0</vt:i4>
      </vt:variant>
      <vt:variant>
        <vt:i4>5</vt:i4>
      </vt:variant>
      <vt:variant>
        <vt:lpwstr/>
      </vt:variant>
      <vt:variant>
        <vt:lpwstr>_Toc204777987</vt:lpwstr>
      </vt:variant>
      <vt:variant>
        <vt:i4>2031672</vt:i4>
      </vt:variant>
      <vt:variant>
        <vt:i4>230</vt:i4>
      </vt:variant>
      <vt:variant>
        <vt:i4>0</vt:i4>
      </vt:variant>
      <vt:variant>
        <vt:i4>5</vt:i4>
      </vt:variant>
      <vt:variant>
        <vt:lpwstr/>
      </vt:variant>
      <vt:variant>
        <vt:lpwstr>_Toc204777986</vt:lpwstr>
      </vt:variant>
      <vt:variant>
        <vt:i4>2031672</vt:i4>
      </vt:variant>
      <vt:variant>
        <vt:i4>224</vt:i4>
      </vt:variant>
      <vt:variant>
        <vt:i4>0</vt:i4>
      </vt:variant>
      <vt:variant>
        <vt:i4>5</vt:i4>
      </vt:variant>
      <vt:variant>
        <vt:lpwstr/>
      </vt:variant>
      <vt:variant>
        <vt:lpwstr>_Toc204777985</vt:lpwstr>
      </vt:variant>
      <vt:variant>
        <vt:i4>2031672</vt:i4>
      </vt:variant>
      <vt:variant>
        <vt:i4>218</vt:i4>
      </vt:variant>
      <vt:variant>
        <vt:i4>0</vt:i4>
      </vt:variant>
      <vt:variant>
        <vt:i4>5</vt:i4>
      </vt:variant>
      <vt:variant>
        <vt:lpwstr/>
      </vt:variant>
      <vt:variant>
        <vt:lpwstr>_Toc204777984</vt:lpwstr>
      </vt:variant>
      <vt:variant>
        <vt:i4>2031672</vt:i4>
      </vt:variant>
      <vt:variant>
        <vt:i4>212</vt:i4>
      </vt:variant>
      <vt:variant>
        <vt:i4>0</vt:i4>
      </vt:variant>
      <vt:variant>
        <vt:i4>5</vt:i4>
      </vt:variant>
      <vt:variant>
        <vt:lpwstr/>
      </vt:variant>
      <vt:variant>
        <vt:lpwstr>_Toc204777983</vt:lpwstr>
      </vt:variant>
      <vt:variant>
        <vt:i4>2031672</vt:i4>
      </vt:variant>
      <vt:variant>
        <vt:i4>206</vt:i4>
      </vt:variant>
      <vt:variant>
        <vt:i4>0</vt:i4>
      </vt:variant>
      <vt:variant>
        <vt:i4>5</vt:i4>
      </vt:variant>
      <vt:variant>
        <vt:lpwstr/>
      </vt:variant>
      <vt:variant>
        <vt:lpwstr>_Toc204777982</vt:lpwstr>
      </vt:variant>
      <vt:variant>
        <vt:i4>2031672</vt:i4>
      </vt:variant>
      <vt:variant>
        <vt:i4>200</vt:i4>
      </vt:variant>
      <vt:variant>
        <vt:i4>0</vt:i4>
      </vt:variant>
      <vt:variant>
        <vt:i4>5</vt:i4>
      </vt:variant>
      <vt:variant>
        <vt:lpwstr/>
      </vt:variant>
      <vt:variant>
        <vt:lpwstr>_Toc204777981</vt:lpwstr>
      </vt:variant>
      <vt:variant>
        <vt:i4>2031672</vt:i4>
      </vt:variant>
      <vt:variant>
        <vt:i4>194</vt:i4>
      </vt:variant>
      <vt:variant>
        <vt:i4>0</vt:i4>
      </vt:variant>
      <vt:variant>
        <vt:i4>5</vt:i4>
      </vt:variant>
      <vt:variant>
        <vt:lpwstr/>
      </vt:variant>
      <vt:variant>
        <vt:lpwstr>_Toc204777980</vt:lpwstr>
      </vt:variant>
      <vt:variant>
        <vt:i4>1048632</vt:i4>
      </vt:variant>
      <vt:variant>
        <vt:i4>188</vt:i4>
      </vt:variant>
      <vt:variant>
        <vt:i4>0</vt:i4>
      </vt:variant>
      <vt:variant>
        <vt:i4>5</vt:i4>
      </vt:variant>
      <vt:variant>
        <vt:lpwstr/>
      </vt:variant>
      <vt:variant>
        <vt:lpwstr>_Toc204777979</vt:lpwstr>
      </vt:variant>
      <vt:variant>
        <vt:i4>1048632</vt:i4>
      </vt:variant>
      <vt:variant>
        <vt:i4>182</vt:i4>
      </vt:variant>
      <vt:variant>
        <vt:i4>0</vt:i4>
      </vt:variant>
      <vt:variant>
        <vt:i4>5</vt:i4>
      </vt:variant>
      <vt:variant>
        <vt:lpwstr/>
      </vt:variant>
      <vt:variant>
        <vt:lpwstr>_Toc204777978</vt:lpwstr>
      </vt:variant>
      <vt:variant>
        <vt:i4>1048632</vt:i4>
      </vt:variant>
      <vt:variant>
        <vt:i4>176</vt:i4>
      </vt:variant>
      <vt:variant>
        <vt:i4>0</vt:i4>
      </vt:variant>
      <vt:variant>
        <vt:i4>5</vt:i4>
      </vt:variant>
      <vt:variant>
        <vt:lpwstr/>
      </vt:variant>
      <vt:variant>
        <vt:lpwstr>_Toc204777977</vt:lpwstr>
      </vt:variant>
      <vt:variant>
        <vt:i4>1048632</vt:i4>
      </vt:variant>
      <vt:variant>
        <vt:i4>170</vt:i4>
      </vt:variant>
      <vt:variant>
        <vt:i4>0</vt:i4>
      </vt:variant>
      <vt:variant>
        <vt:i4>5</vt:i4>
      </vt:variant>
      <vt:variant>
        <vt:lpwstr/>
      </vt:variant>
      <vt:variant>
        <vt:lpwstr>_Toc204777976</vt:lpwstr>
      </vt:variant>
      <vt:variant>
        <vt:i4>1048632</vt:i4>
      </vt:variant>
      <vt:variant>
        <vt:i4>164</vt:i4>
      </vt:variant>
      <vt:variant>
        <vt:i4>0</vt:i4>
      </vt:variant>
      <vt:variant>
        <vt:i4>5</vt:i4>
      </vt:variant>
      <vt:variant>
        <vt:lpwstr/>
      </vt:variant>
      <vt:variant>
        <vt:lpwstr>_Toc204777975</vt:lpwstr>
      </vt:variant>
      <vt:variant>
        <vt:i4>1048632</vt:i4>
      </vt:variant>
      <vt:variant>
        <vt:i4>158</vt:i4>
      </vt:variant>
      <vt:variant>
        <vt:i4>0</vt:i4>
      </vt:variant>
      <vt:variant>
        <vt:i4>5</vt:i4>
      </vt:variant>
      <vt:variant>
        <vt:lpwstr/>
      </vt:variant>
      <vt:variant>
        <vt:lpwstr>_Toc204777974</vt:lpwstr>
      </vt:variant>
      <vt:variant>
        <vt:i4>1048632</vt:i4>
      </vt:variant>
      <vt:variant>
        <vt:i4>152</vt:i4>
      </vt:variant>
      <vt:variant>
        <vt:i4>0</vt:i4>
      </vt:variant>
      <vt:variant>
        <vt:i4>5</vt:i4>
      </vt:variant>
      <vt:variant>
        <vt:lpwstr/>
      </vt:variant>
      <vt:variant>
        <vt:lpwstr>_Toc204777973</vt:lpwstr>
      </vt:variant>
      <vt:variant>
        <vt:i4>1048632</vt:i4>
      </vt:variant>
      <vt:variant>
        <vt:i4>146</vt:i4>
      </vt:variant>
      <vt:variant>
        <vt:i4>0</vt:i4>
      </vt:variant>
      <vt:variant>
        <vt:i4>5</vt:i4>
      </vt:variant>
      <vt:variant>
        <vt:lpwstr/>
      </vt:variant>
      <vt:variant>
        <vt:lpwstr>_Toc204777972</vt:lpwstr>
      </vt:variant>
      <vt:variant>
        <vt:i4>1048632</vt:i4>
      </vt:variant>
      <vt:variant>
        <vt:i4>140</vt:i4>
      </vt:variant>
      <vt:variant>
        <vt:i4>0</vt:i4>
      </vt:variant>
      <vt:variant>
        <vt:i4>5</vt:i4>
      </vt:variant>
      <vt:variant>
        <vt:lpwstr/>
      </vt:variant>
      <vt:variant>
        <vt:lpwstr>_Toc204777971</vt:lpwstr>
      </vt:variant>
      <vt:variant>
        <vt:i4>1048632</vt:i4>
      </vt:variant>
      <vt:variant>
        <vt:i4>134</vt:i4>
      </vt:variant>
      <vt:variant>
        <vt:i4>0</vt:i4>
      </vt:variant>
      <vt:variant>
        <vt:i4>5</vt:i4>
      </vt:variant>
      <vt:variant>
        <vt:lpwstr/>
      </vt:variant>
      <vt:variant>
        <vt:lpwstr>_Toc204777970</vt:lpwstr>
      </vt:variant>
      <vt:variant>
        <vt:i4>1114168</vt:i4>
      </vt:variant>
      <vt:variant>
        <vt:i4>128</vt:i4>
      </vt:variant>
      <vt:variant>
        <vt:i4>0</vt:i4>
      </vt:variant>
      <vt:variant>
        <vt:i4>5</vt:i4>
      </vt:variant>
      <vt:variant>
        <vt:lpwstr/>
      </vt:variant>
      <vt:variant>
        <vt:lpwstr>_Toc204777969</vt:lpwstr>
      </vt:variant>
      <vt:variant>
        <vt:i4>1114168</vt:i4>
      </vt:variant>
      <vt:variant>
        <vt:i4>122</vt:i4>
      </vt:variant>
      <vt:variant>
        <vt:i4>0</vt:i4>
      </vt:variant>
      <vt:variant>
        <vt:i4>5</vt:i4>
      </vt:variant>
      <vt:variant>
        <vt:lpwstr/>
      </vt:variant>
      <vt:variant>
        <vt:lpwstr>_Toc204777968</vt:lpwstr>
      </vt:variant>
      <vt:variant>
        <vt:i4>1114168</vt:i4>
      </vt:variant>
      <vt:variant>
        <vt:i4>116</vt:i4>
      </vt:variant>
      <vt:variant>
        <vt:i4>0</vt:i4>
      </vt:variant>
      <vt:variant>
        <vt:i4>5</vt:i4>
      </vt:variant>
      <vt:variant>
        <vt:lpwstr/>
      </vt:variant>
      <vt:variant>
        <vt:lpwstr>_Toc204777967</vt:lpwstr>
      </vt:variant>
      <vt:variant>
        <vt:i4>1114168</vt:i4>
      </vt:variant>
      <vt:variant>
        <vt:i4>110</vt:i4>
      </vt:variant>
      <vt:variant>
        <vt:i4>0</vt:i4>
      </vt:variant>
      <vt:variant>
        <vt:i4>5</vt:i4>
      </vt:variant>
      <vt:variant>
        <vt:lpwstr/>
      </vt:variant>
      <vt:variant>
        <vt:lpwstr>_Toc204777966</vt:lpwstr>
      </vt:variant>
      <vt:variant>
        <vt:i4>1114168</vt:i4>
      </vt:variant>
      <vt:variant>
        <vt:i4>104</vt:i4>
      </vt:variant>
      <vt:variant>
        <vt:i4>0</vt:i4>
      </vt:variant>
      <vt:variant>
        <vt:i4>5</vt:i4>
      </vt:variant>
      <vt:variant>
        <vt:lpwstr/>
      </vt:variant>
      <vt:variant>
        <vt:lpwstr>_Toc204777965</vt:lpwstr>
      </vt:variant>
      <vt:variant>
        <vt:i4>1114168</vt:i4>
      </vt:variant>
      <vt:variant>
        <vt:i4>98</vt:i4>
      </vt:variant>
      <vt:variant>
        <vt:i4>0</vt:i4>
      </vt:variant>
      <vt:variant>
        <vt:i4>5</vt:i4>
      </vt:variant>
      <vt:variant>
        <vt:lpwstr/>
      </vt:variant>
      <vt:variant>
        <vt:lpwstr>_Toc204777964</vt:lpwstr>
      </vt:variant>
      <vt:variant>
        <vt:i4>1114168</vt:i4>
      </vt:variant>
      <vt:variant>
        <vt:i4>92</vt:i4>
      </vt:variant>
      <vt:variant>
        <vt:i4>0</vt:i4>
      </vt:variant>
      <vt:variant>
        <vt:i4>5</vt:i4>
      </vt:variant>
      <vt:variant>
        <vt:lpwstr/>
      </vt:variant>
      <vt:variant>
        <vt:lpwstr>_Toc204777963</vt:lpwstr>
      </vt:variant>
      <vt:variant>
        <vt:i4>1114168</vt:i4>
      </vt:variant>
      <vt:variant>
        <vt:i4>86</vt:i4>
      </vt:variant>
      <vt:variant>
        <vt:i4>0</vt:i4>
      </vt:variant>
      <vt:variant>
        <vt:i4>5</vt:i4>
      </vt:variant>
      <vt:variant>
        <vt:lpwstr/>
      </vt:variant>
      <vt:variant>
        <vt:lpwstr>_Toc204777962</vt:lpwstr>
      </vt:variant>
      <vt:variant>
        <vt:i4>1114168</vt:i4>
      </vt:variant>
      <vt:variant>
        <vt:i4>80</vt:i4>
      </vt:variant>
      <vt:variant>
        <vt:i4>0</vt:i4>
      </vt:variant>
      <vt:variant>
        <vt:i4>5</vt:i4>
      </vt:variant>
      <vt:variant>
        <vt:lpwstr/>
      </vt:variant>
      <vt:variant>
        <vt:lpwstr>_Toc204777961</vt:lpwstr>
      </vt:variant>
      <vt:variant>
        <vt:i4>1114168</vt:i4>
      </vt:variant>
      <vt:variant>
        <vt:i4>74</vt:i4>
      </vt:variant>
      <vt:variant>
        <vt:i4>0</vt:i4>
      </vt:variant>
      <vt:variant>
        <vt:i4>5</vt:i4>
      </vt:variant>
      <vt:variant>
        <vt:lpwstr/>
      </vt:variant>
      <vt:variant>
        <vt:lpwstr>_Toc204777960</vt:lpwstr>
      </vt:variant>
      <vt:variant>
        <vt:i4>1179704</vt:i4>
      </vt:variant>
      <vt:variant>
        <vt:i4>68</vt:i4>
      </vt:variant>
      <vt:variant>
        <vt:i4>0</vt:i4>
      </vt:variant>
      <vt:variant>
        <vt:i4>5</vt:i4>
      </vt:variant>
      <vt:variant>
        <vt:lpwstr/>
      </vt:variant>
      <vt:variant>
        <vt:lpwstr>_Toc204777959</vt:lpwstr>
      </vt:variant>
      <vt:variant>
        <vt:i4>1179704</vt:i4>
      </vt:variant>
      <vt:variant>
        <vt:i4>62</vt:i4>
      </vt:variant>
      <vt:variant>
        <vt:i4>0</vt:i4>
      </vt:variant>
      <vt:variant>
        <vt:i4>5</vt:i4>
      </vt:variant>
      <vt:variant>
        <vt:lpwstr/>
      </vt:variant>
      <vt:variant>
        <vt:lpwstr>_Toc204777958</vt:lpwstr>
      </vt:variant>
      <vt:variant>
        <vt:i4>1179704</vt:i4>
      </vt:variant>
      <vt:variant>
        <vt:i4>56</vt:i4>
      </vt:variant>
      <vt:variant>
        <vt:i4>0</vt:i4>
      </vt:variant>
      <vt:variant>
        <vt:i4>5</vt:i4>
      </vt:variant>
      <vt:variant>
        <vt:lpwstr/>
      </vt:variant>
      <vt:variant>
        <vt:lpwstr>_Toc204777957</vt:lpwstr>
      </vt:variant>
      <vt:variant>
        <vt:i4>1179704</vt:i4>
      </vt:variant>
      <vt:variant>
        <vt:i4>50</vt:i4>
      </vt:variant>
      <vt:variant>
        <vt:i4>0</vt:i4>
      </vt:variant>
      <vt:variant>
        <vt:i4>5</vt:i4>
      </vt:variant>
      <vt:variant>
        <vt:lpwstr/>
      </vt:variant>
      <vt:variant>
        <vt:lpwstr>_Toc204777956</vt:lpwstr>
      </vt:variant>
      <vt:variant>
        <vt:i4>1179704</vt:i4>
      </vt:variant>
      <vt:variant>
        <vt:i4>44</vt:i4>
      </vt:variant>
      <vt:variant>
        <vt:i4>0</vt:i4>
      </vt:variant>
      <vt:variant>
        <vt:i4>5</vt:i4>
      </vt:variant>
      <vt:variant>
        <vt:lpwstr/>
      </vt:variant>
      <vt:variant>
        <vt:lpwstr>_Toc204777955</vt:lpwstr>
      </vt:variant>
      <vt:variant>
        <vt:i4>1179704</vt:i4>
      </vt:variant>
      <vt:variant>
        <vt:i4>38</vt:i4>
      </vt:variant>
      <vt:variant>
        <vt:i4>0</vt:i4>
      </vt:variant>
      <vt:variant>
        <vt:i4>5</vt:i4>
      </vt:variant>
      <vt:variant>
        <vt:lpwstr/>
      </vt:variant>
      <vt:variant>
        <vt:lpwstr>_Toc204777954</vt:lpwstr>
      </vt:variant>
      <vt:variant>
        <vt:i4>1179704</vt:i4>
      </vt:variant>
      <vt:variant>
        <vt:i4>32</vt:i4>
      </vt:variant>
      <vt:variant>
        <vt:i4>0</vt:i4>
      </vt:variant>
      <vt:variant>
        <vt:i4>5</vt:i4>
      </vt:variant>
      <vt:variant>
        <vt:lpwstr/>
      </vt:variant>
      <vt:variant>
        <vt:lpwstr>_Toc204777953</vt:lpwstr>
      </vt:variant>
      <vt:variant>
        <vt:i4>1179704</vt:i4>
      </vt:variant>
      <vt:variant>
        <vt:i4>26</vt:i4>
      </vt:variant>
      <vt:variant>
        <vt:i4>0</vt:i4>
      </vt:variant>
      <vt:variant>
        <vt:i4>5</vt:i4>
      </vt:variant>
      <vt:variant>
        <vt:lpwstr/>
      </vt:variant>
      <vt:variant>
        <vt:lpwstr>_Toc204777952</vt:lpwstr>
      </vt:variant>
      <vt:variant>
        <vt:i4>1179704</vt:i4>
      </vt:variant>
      <vt:variant>
        <vt:i4>20</vt:i4>
      </vt:variant>
      <vt:variant>
        <vt:i4>0</vt:i4>
      </vt:variant>
      <vt:variant>
        <vt:i4>5</vt:i4>
      </vt:variant>
      <vt:variant>
        <vt:lpwstr/>
      </vt:variant>
      <vt:variant>
        <vt:lpwstr>_Toc204777951</vt:lpwstr>
      </vt:variant>
      <vt:variant>
        <vt:i4>1179704</vt:i4>
      </vt:variant>
      <vt:variant>
        <vt:i4>14</vt:i4>
      </vt:variant>
      <vt:variant>
        <vt:i4>0</vt:i4>
      </vt:variant>
      <vt:variant>
        <vt:i4>5</vt:i4>
      </vt:variant>
      <vt:variant>
        <vt:lpwstr/>
      </vt:variant>
      <vt:variant>
        <vt:lpwstr>_Toc204777950</vt:lpwstr>
      </vt:variant>
      <vt:variant>
        <vt:i4>1245240</vt:i4>
      </vt:variant>
      <vt:variant>
        <vt:i4>8</vt:i4>
      </vt:variant>
      <vt:variant>
        <vt:i4>0</vt:i4>
      </vt:variant>
      <vt:variant>
        <vt:i4>5</vt:i4>
      </vt:variant>
      <vt:variant>
        <vt:lpwstr/>
      </vt:variant>
      <vt:variant>
        <vt:lpwstr>_Toc204777949</vt:lpwstr>
      </vt:variant>
      <vt:variant>
        <vt:i4>1245240</vt:i4>
      </vt:variant>
      <vt:variant>
        <vt:i4>2</vt:i4>
      </vt:variant>
      <vt:variant>
        <vt:i4>0</vt:i4>
      </vt:variant>
      <vt:variant>
        <vt:i4>5</vt:i4>
      </vt:variant>
      <vt:variant>
        <vt:lpwstr/>
      </vt:variant>
      <vt:variant>
        <vt:lpwstr>_Toc204777948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 (Ext)</dc:creator>
  <cp:keywords/>
  <dc:description/>
  <cp:lastModifiedBy>Shahid Siddiqui (Ext)</cp:lastModifiedBy>
  <cp:revision>71</cp:revision>
  <dcterms:created xsi:type="dcterms:W3CDTF">2025-08-12T11:57:00Z</dcterms:created>
  <dcterms:modified xsi:type="dcterms:W3CDTF">2025-09-21T08:46:00Z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4d2b396a,3c8f1901,1cdf37d3</vt:lpwstr>
  </property>
  <property fmtid="{D5CDD505-2E9C-101B-9397-08002B2CF9AE}" pid="3" name="ClassificationContentMarkingFooterFontProps">
    <vt:lpwstr>#ff0000,8,Calibri</vt:lpwstr>
  </property>
  <property fmtid="{D5CDD505-2E9C-101B-9397-08002B2CF9AE}" pid="4" name="ClassificationContentMarkingFooterText">
    <vt:lpwstr>Classification: RAKBANK-Internal</vt:lpwstr>
  </property>
  <property fmtid="{D5CDD505-2E9C-101B-9397-08002B2CF9AE}" pid="5" name="MSIP_Label_caa88fe9-e822-4727-abde-1b56444e8f2b_Enabled">
    <vt:lpwstr>true</vt:lpwstr>
  </property>
  <property fmtid="{D5CDD505-2E9C-101B-9397-08002B2CF9AE}" pid="6" name="MSIP_Label_caa88fe9-e822-4727-abde-1b56444e8f2b_SetDate">
    <vt:lpwstr>2025-07-20T15:00:47Z</vt:lpwstr>
  </property>
  <property fmtid="{D5CDD505-2E9C-101B-9397-08002B2CF9AE}" pid="7" name="MSIP_Label_caa88fe9-e822-4727-abde-1b56444e8f2b_Method">
    <vt:lpwstr>Standard</vt:lpwstr>
  </property>
  <property fmtid="{D5CDD505-2E9C-101B-9397-08002B2CF9AE}" pid="8" name="MSIP_Label_caa88fe9-e822-4727-abde-1b56444e8f2b_Name">
    <vt:lpwstr>RAKBANK-Internal for files</vt:lpwstr>
  </property>
  <property fmtid="{D5CDD505-2E9C-101B-9397-08002B2CF9AE}" pid="9" name="MSIP_Label_caa88fe9-e822-4727-abde-1b56444e8f2b_SiteId">
    <vt:lpwstr>fbb70b95-2828-4ce3-90d5-c6e1ff243618</vt:lpwstr>
  </property>
  <property fmtid="{D5CDD505-2E9C-101B-9397-08002B2CF9AE}" pid="10" name="MSIP_Label_caa88fe9-e822-4727-abde-1b56444e8f2b_ActionId">
    <vt:lpwstr>1954fe2b-3600-405b-abb9-22bf285cc3c0</vt:lpwstr>
  </property>
  <property fmtid="{D5CDD505-2E9C-101B-9397-08002B2CF9AE}" pid="11" name="MSIP_Label_caa88fe9-e822-4727-abde-1b56444e8f2b_ContentBits">
    <vt:lpwstr>2</vt:lpwstr>
  </property>
  <property fmtid="{D5CDD505-2E9C-101B-9397-08002B2CF9AE}" pid="12" name="MSIP_Label_caa88fe9-e822-4727-abde-1b56444e8f2b_Tag">
    <vt:lpwstr>10, 3, 0, 1</vt:lpwstr>
  </property>
</Properties>
</file>